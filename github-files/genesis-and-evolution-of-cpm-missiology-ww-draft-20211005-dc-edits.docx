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DDFDAF" w14:textId="1035B5EE" w:rsidR="000926D5" w:rsidRDefault="00FD2B73" w:rsidP="004A1500">
      <w:pPr>
        <w:pStyle w:val="Title"/>
        <w:jc w:val="center"/>
        <w:rPr>
          <w:rFonts w:asciiTheme="majorBidi" w:hAnsiTheme="majorBidi"/>
        </w:rPr>
      </w:pPr>
      <w:r>
        <w:rPr>
          <w:rFonts w:asciiTheme="majorBidi" w:hAnsiTheme="majorBidi"/>
        </w:rPr>
        <w:t>The Genesis and Evolution of</w:t>
      </w:r>
      <w:r w:rsidR="00235548">
        <w:rPr>
          <w:rFonts w:asciiTheme="majorBidi" w:hAnsiTheme="majorBidi"/>
        </w:rPr>
        <w:t xml:space="preserve"> Chu</w:t>
      </w:r>
      <w:r w:rsidR="007E52E2">
        <w:rPr>
          <w:rFonts w:asciiTheme="majorBidi" w:hAnsiTheme="majorBidi"/>
        </w:rPr>
        <w:t>r</w:t>
      </w:r>
      <w:r w:rsidR="00235548">
        <w:rPr>
          <w:rFonts w:asciiTheme="majorBidi" w:hAnsiTheme="majorBidi"/>
        </w:rPr>
        <w:t>ch</w:t>
      </w:r>
      <w:r w:rsidR="00EA5D32">
        <w:rPr>
          <w:rFonts w:asciiTheme="majorBidi" w:hAnsiTheme="majorBidi"/>
        </w:rPr>
        <w:t xml:space="preserve"> Planting</w:t>
      </w:r>
      <w:r w:rsidR="003D28CB">
        <w:rPr>
          <w:rFonts w:asciiTheme="majorBidi" w:hAnsiTheme="majorBidi"/>
        </w:rPr>
        <w:t xml:space="preserve"> </w:t>
      </w:r>
      <w:r w:rsidR="00975B06" w:rsidRPr="00A14B7C">
        <w:rPr>
          <w:rFonts w:asciiTheme="majorBidi" w:hAnsiTheme="majorBidi"/>
        </w:rPr>
        <w:t>Movements</w:t>
      </w:r>
      <w:r>
        <w:rPr>
          <w:rFonts w:asciiTheme="majorBidi" w:hAnsiTheme="majorBidi"/>
        </w:rPr>
        <w:t xml:space="preserve"> Missiology</w:t>
      </w:r>
      <w:r w:rsidR="00975B06" w:rsidRPr="00A14B7C">
        <w:rPr>
          <w:rFonts w:asciiTheme="majorBidi" w:hAnsiTheme="majorBidi"/>
        </w:rPr>
        <w:t xml:space="preserve">: </w:t>
      </w:r>
      <w:r w:rsidR="00466F25" w:rsidRPr="00A14B7C">
        <w:rPr>
          <w:rFonts w:asciiTheme="majorBidi" w:hAnsiTheme="majorBidi"/>
        </w:rPr>
        <w:t xml:space="preserve">A </w:t>
      </w:r>
      <w:r w:rsidR="009A3B56">
        <w:rPr>
          <w:rFonts w:asciiTheme="majorBidi" w:hAnsiTheme="majorBidi"/>
        </w:rPr>
        <w:t>Plea for Intercultural Perspective</w:t>
      </w:r>
      <w:r w:rsidR="007D1FC3">
        <w:rPr>
          <w:rFonts w:asciiTheme="majorBidi" w:hAnsiTheme="majorBidi"/>
        </w:rPr>
        <w:t>s</w:t>
      </w:r>
    </w:p>
    <w:p w14:paraId="10E1B741" w14:textId="045C6ED5" w:rsidR="00A00EDD" w:rsidRPr="00A14B7C" w:rsidRDefault="00A00EDD" w:rsidP="00136597">
      <w:pPr>
        <w:rPr>
          <w:rFonts w:asciiTheme="majorBidi" w:hAnsiTheme="majorBidi" w:cstheme="majorBidi"/>
        </w:rPr>
      </w:pPr>
    </w:p>
    <w:p w14:paraId="0FA1BAEC" w14:textId="317EF7E6" w:rsidR="001B51AD" w:rsidRPr="00A33F99" w:rsidRDefault="00A00EDD" w:rsidP="001B51AD">
      <w:pPr>
        <w:pStyle w:val="Subtitle"/>
        <w:jc w:val="center"/>
        <w:rPr>
          <w:rFonts w:asciiTheme="majorBidi" w:hAnsiTheme="majorBidi" w:cstheme="majorBidi"/>
          <w:color w:val="auto"/>
          <w:sz w:val="40"/>
          <w:szCs w:val="40"/>
        </w:rPr>
      </w:pPr>
      <w:r w:rsidRPr="00A33F99">
        <w:rPr>
          <w:rFonts w:asciiTheme="majorBidi" w:hAnsiTheme="majorBidi" w:cstheme="majorBidi"/>
          <w:color w:val="auto"/>
          <w:sz w:val="40"/>
          <w:szCs w:val="40"/>
        </w:rPr>
        <w:t xml:space="preserve">By </w:t>
      </w:r>
      <w:r w:rsidR="001B51AD" w:rsidRPr="00A33F99">
        <w:rPr>
          <w:rFonts w:asciiTheme="majorBidi" w:hAnsiTheme="majorBidi" w:cstheme="majorBidi"/>
          <w:color w:val="auto"/>
          <w:sz w:val="40"/>
          <w:szCs w:val="40"/>
        </w:rPr>
        <w:t>W</w:t>
      </w:r>
      <w:r w:rsidR="00F105B8">
        <w:rPr>
          <w:rFonts w:asciiTheme="majorBidi" w:hAnsiTheme="majorBidi" w:cstheme="majorBidi"/>
          <w:color w:val="auto"/>
          <w:sz w:val="40"/>
          <w:szCs w:val="40"/>
        </w:rPr>
        <w:t>es Watkins</w:t>
      </w:r>
    </w:p>
    <w:p w14:paraId="7B57BF53" w14:textId="35EA9DA6" w:rsidR="004F2C90" w:rsidRPr="00A14B7C" w:rsidRDefault="004F2C90" w:rsidP="004F2C90">
      <w:pPr>
        <w:rPr>
          <w:rFonts w:asciiTheme="majorBidi" w:hAnsiTheme="majorBidi" w:cstheme="majorBidi"/>
        </w:rPr>
      </w:pPr>
    </w:p>
    <w:p w14:paraId="04AEA780" w14:textId="33BE7C9A" w:rsidR="00C7279C" w:rsidRPr="00F257E3" w:rsidRDefault="00CE4FF0" w:rsidP="00C7279C">
      <w:pPr>
        <w:jc w:val="center"/>
        <w:rPr>
          <w:rFonts w:asciiTheme="majorBidi" w:hAnsiTheme="majorBidi" w:cstheme="majorBidi"/>
          <w:sz w:val="24"/>
          <w:szCs w:val="24"/>
        </w:rPr>
      </w:pPr>
      <w:r w:rsidRPr="00F257E3">
        <w:rPr>
          <w:rFonts w:asciiTheme="majorBidi" w:hAnsiTheme="majorBidi" w:cstheme="majorBidi"/>
          <w:sz w:val="24"/>
          <w:szCs w:val="24"/>
        </w:rPr>
        <w:t>OCMS</w:t>
      </w:r>
      <w:r w:rsidR="008331D5">
        <w:rPr>
          <w:rFonts w:asciiTheme="majorBidi" w:hAnsiTheme="majorBidi" w:cstheme="majorBidi"/>
          <w:sz w:val="24"/>
          <w:szCs w:val="24"/>
        </w:rPr>
        <w:t xml:space="preserve"> </w:t>
      </w:r>
      <w:r w:rsidRPr="00F257E3">
        <w:rPr>
          <w:rFonts w:asciiTheme="majorBidi" w:hAnsiTheme="majorBidi" w:cstheme="majorBidi"/>
          <w:sz w:val="24"/>
          <w:szCs w:val="24"/>
        </w:rPr>
        <w:t>Seminar Paper</w:t>
      </w:r>
    </w:p>
    <w:p w14:paraId="33D6CC24" w14:textId="1ACDA77F" w:rsidR="00994B55" w:rsidRPr="00A14B7C" w:rsidRDefault="000C3D04" w:rsidP="00082306">
      <w:pPr>
        <w:pStyle w:val="NoSpacing"/>
        <w:jc w:val="center"/>
      </w:pPr>
      <w:r w:rsidRPr="000A4F44">
        <w:t>ROUGH</w:t>
      </w:r>
      <w:r>
        <w:t xml:space="preserve"> DRAFT</w:t>
      </w:r>
      <w:r w:rsidR="006620DF">
        <w:t xml:space="preserve"> 2021</w:t>
      </w:r>
    </w:p>
    <w:p w14:paraId="7966BB8B" w14:textId="642DF206" w:rsidR="00A710C6" w:rsidRPr="006A57BB" w:rsidRDefault="00A710C6" w:rsidP="006A57BB">
      <w:pPr>
        <w:rPr>
          <w:rFonts w:ascii="Times New Roman" w:hAnsi="Times New Roman"/>
          <w:sz w:val="24"/>
          <w:szCs w:val="24"/>
        </w:rPr>
      </w:pPr>
      <w:r w:rsidRPr="006A57BB">
        <w:rPr>
          <w:rFonts w:asciiTheme="majorBidi" w:hAnsiTheme="majorBidi" w:cstheme="majorBidi"/>
          <w:sz w:val="24"/>
          <w:szCs w:val="24"/>
        </w:rPr>
        <w:br w:type="page"/>
      </w:r>
    </w:p>
    <w:p w14:paraId="0791D46A" w14:textId="2EAD125C" w:rsidR="007A0EE6" w:rsidRDefault="007A0EE6" w:rsidP="006C359F">
      <w:pPr>
        <w:pStyle w:val="Heading1"/>
        <w:tabs>
          <w:tab w:val="left" w:pos="3756"/>
        </w:tabs>
      </w:pPr>
      <w:r>
        <w:lastRenderedPageBreak/>
        <w:t>Introduction</w:t>
      </w:r>
      <w:r w:rsidR="006C359F">
        <w:tab/>
      </w:r>
    </w:p>
    <w:p w14:paraId="0FFF2B4B" w14:textId="178EA814" w:rsidR="00E471AB" w:rsidRDefault="002F4A1E" w:rsidP="004E5322">
      <w:pPr>
        <w:pStyle w:val="NoSpacing"/>
      </w:pPr>
      <w:r>
        <w:t>Both as a phenomenon and an approach to m</w:t>
      </w:r>
      <w:r w:rsidR="0084110A">
        <w:t>inistry</w:t>
      </w:r>
      <w:r>
        <w:t xml:space="preserve">, </w:t>
      </w:r>
      <w:r w:rsidR="00AE4575">
        <w:t>c</w:t>
      </w:r>
      <w:r w:rsidR="00175FE9">
        <w:t xml:space="preserve">hurch </w:t>
      </w:r>
      <w:r w:rsidR="00AE4575">
        <w:t>p</w:t>
      </w:r>
      <w:r w:rsidR="00175FE9">
        <w:t xml:space="preserve">lanting </w:t>
      </w:r>
      <w:r w:rsidR="00AE4575">
        <w:t>m</w:t>
      </w:r>
      <w:r w:rsidR="00175FE9">
        <w:t>ovement</w:t>
      </w:r>
      <w:r w:rsidR="005734E9">
        <w:t>s</w:t>
      </w:r>
      <w:r w:rsidR="00175FE9">
        <w:t xml:space="preserve"> (CPM) </w:t>
      </w:r>
      <w:r w:rsidR="007208A3">
        <w:t>were</w:t>
      </w:r>
      <w:r w:rsidR="00175FE9">
        <w:t xml:space="preserve"> introduced into mission discourse in the 1990s </w:t>
      </w:r>
      <w:r w:rsidR="00175FE9">
        <w:fldChar w:fldCharType="begin"/>
      </w:r>
      <w:r w:rsidR="004E5322">
        <w:instrText xml:space="preserve"> ADDIN ZOTERO_ITEM CSL_CITATION {"citationID":"rRJV3soc","properties":{"formattedCitation":"(Wilkes 2007, 1; Ott and Wilson 2011, 71)","plainCitation":"(Wilkes 2007, 1; Ott and Wilson 2011, 71)","noteIndex":0},"citationItems":[{"id":1768,"uris":["http://zotero.org/users/5944696/items/NS2GZTNM"],"uri":["http://zotero.org/users/5944696/items/NS2GZTNM"],"itemData":{"id":1768,"type":"article-journal","container-title":"Journal of Evangelism and Missions","page":"1-2","title":"From the Editor: Missiological Misgivings?","volume":"6","author":[{"family":"Wilkes","given":"Steve"}],"issued":{"date-parts":[["2007"]]}},"locator":"1"},{"id":969,"uris":["http://zotero.org/users/5944696/items/FHPHBAQY"],"uri":["http://zotero.org/users/5944696/items/FHPHBAQY"],"itemData":{"id":969,"type":"book","event-place":"Grand Rapids, MI","ISBN":"978-1-4412-1367-9","language":"English","publisher":"Baker","publisher-place":"Grand Rapids, MI","source":"WorldCat Discovery Service","title":"Global Church Planting: Biblical Principles and Best Practices for Multiplication","title-short":"Global Church Planting","author":[{"family":"Ott","given":"Craig"},{"family":"Wilson","given":"Gene"}],"accessed":{"date-parts":[["2019",10,19]]},"issued":{"date-parts":[["2011"]]}},"locator":"71"}],"schema":"https://github.com/citation-style-language/schema/raw/master/csl-citation.json"} </w:instrText>
      </w:r>
      <w:r w:rsidR="00175FE9">
        <w:fldChar w:fldCharType="separate"/>
      </w:r>
      <w:r w:rsidR="004E5322" w:rsidRPr="004E5322">
        <w:rPr>
          <w:rFonts w:cs="Times New Roman"/>
        </w:rPr>
        <w:t>(Wilkes 2007, 1; Ott and Wilson 2011, 71)</w:t>
      </w:r>
      <w:r w:rsidR="00175FE9">
        <w:fldChar w:fldCharType="end"/>
      </w:r>
      <w:r w:rsidR="003E0F22">
        <w:t>.</w:t>
      </w:r>
      <w:r w:rsidR="00175FE9">
        <w:t xml:space="preserve"> </w:t>
      </w:r>
      <w:r w:rsidR="003E0F22">
        <w:t>C</w:t>
      </w:r>
      <w:r w:rsidR="00F62BC2">
        <w:t>urrently</w:t>
      </w:r>
      <w:r w:rsidR="003E0F22">
        <w:t>,</w:t>
      </w:r>
      <w:r w:rsidR="00F62BC2">
        <w:t xml:space="preserve"> </w:t>
      </w:r>
      <w:r w:rsidR="007D6614">
        <w:t>more than</w:t>
      </w:r>
      <w:r w:rsidR="00DB0D70">
        <w:t xml:space="preserve"> 1% of the </w:t>
      </w:r>
      <w:r w:rsidR="00DB0D70" w:rsidRPr="005C5614">
        <w:t>world</w:t>
      </w:r>
      <w:r w:rsidR="00DB0D70">
        <w:t xml:space="preserve"> </w:t>
      </w:r>
      <w:r w:rsidR="007D6614">
        <w:t xml:space="preserve">is </w:t>
      </w:r>
      <w:r w:rsidR="00DB0D70">
        <w:t>living in</w:t>
      </w:r>
      <w:r w:rsidR="005648E8">
        <w:t xml:space="preserve"> the</w:t>
      </w:r>
      <w:r w:rsidR="00DB0D70">
        <w:t xml:space="preserve"> midst of a </w:t>
      </w:r>
      <w:r w:rsidR="00504970">
        <w:t>CPM</w:t>
      </w:r>
      <w:r w:rsidR="007D6614">
        <w:t>,</w:t>
      </w:r>
      <w:r w:rsidR="00C5409A">
        <w:t xml:space="preserve"> primarily </w:t>
      </w:r>
      <w:r w:rsidR="00915313">
        <w:t>within</w:t>
      </w:r>
      <w:r w:rsidR="00C5409A">
        <w:t xml:space="preserve"> </w:t>
      </w:r>
      <w:r w:rsidR="00D96DA2">
        <w:t xml:space="preserve">least-reached </w:t>
      </w:r>
      <w:r w:rsidR="00C5409A">
        <w:t>Muslim and Hindu contexts</w:t>
      </w:r>
      <w:r w:rsidR="00C84D2E">
        <w:t xml:space="preserve"> </w:t>
      </w:r>
      <w:r w:rsidR="00C84D2E">
        <w:fldChar w:fldCharType="begin"/>
      </w:r>
      <w:r w:rsidR="00C84D2E">
        <w:instrText xml:space="preserve"> ADDIN ZOTERO_ITEM CSL_CITATION {"citationID":"IDO6KdPb","properties":{"formattedCitation":"(Long 2020)","plainCitation":"(Long 2020)","noteIndex":0},"citationItems":[{"id":1607,"uris":["http://zotero.org/users/5944696/items/MRIBBFEM"],"uri":["http://zotero.org/users/5944696/items/MRIBBFEM"],"itemData":{"id":1607,"type":"article-journal","abstract":"1% of the World: A Macroanalysis of 1,369 Movements to Christ: For over 25 years, I have been involved in mission research, working mostly on the global documentation of unreached places, peoples and efforts to reach them. During that time, I have worked with a variety of projects, from the second edition of the World Christian Encyclopedia in the late 1990s to my current work documenting movements.","container-title":"Mission Frontiers","issue":"6","language":"en-US","page":"37-42","title":"1% of the World: A Macroanalysis of 1,369 Movements to Christ","volume":"42","author":[{"family":"Long","given":"Justin"}],"issued":{"date-parts":[["2020"]]}}}],"schema":"https://github.com/citation-style-language/schema/raw/master/csl-citation.json"} </w:instrText>
      </w:r>
      <w:r w:rsidR="00C84D2E">
        <w:fldChar w:fldCharType="separate"/>
      </w:r>
      <w:r w:rsidR="00C84D2E" w:rsidRPr="009A3F55">
        <w:rPr>
          <w:rFonts w:cs="Times New Roman"/>
        </w:rPr>
        <w:t>(Long 2020)</w:t>
      </w:r>
      <w:r w:rsidR="00C84D2E">
        <w:fldChar w:fldCharType="end"/>
      </w:r>
      <w:r w:rsidR="00477FB8">
        <w:t xml:space="preserve">. </w:t>
      </w:r>
      <w:r w:rsidR="00435A46">
        <w:t>While a “movement” may</w:t>
      </w:r>
      <w:r w:rsidR="002D49C6">
        <w:t xml:space="preserve"> be broadly</w:t>
      </w:r>
      <w:r w:rsidR="00435A46">
        <w:t xml:space="preserve"> defined </w:t>
      </w:r>
      <w:r w:rsidR="00804101">
        <w:t xml:space="preserve">as “any situation where the </w:t>
      </w:r>
      <w:r w:rsidR="001046A4">
        <w:t>Kingdom</w:t>
      </w:r>
      <w:r w:rsidR="00804101">
        <w:t xml:space="preserve"> of God is growing rapidly without dependence on direct outside </w:t>
      </w:r>
      <w:r w:rsidR="003B41B2">
        <w:t xml:space="preserve">involvement” </w:t>
      </w:r>
      <w:r w:rsidR="002D49C6">
        <w:fldChar w:fldCharType="begin"/>
      </w:r>
      <w:r w:rsidR="002D49C6">
        <w:instrText xml:space="preserve"> ADDIN ZOTERO_ITEM CSL_CITATION {"citationID":"HS6KJkN8","properties":{"formattedCitation":"(Lewis 2007, 76)","plainCitation":"(Lewis 2007, 76)","noteIndex":0},"citationItems":[{"id":438,"uris":["http://zotero.org/users/5944696/items/JE5XXF8L"],"uri":["http://zotero.org/users/5944696/items/JE5XXF8L"],"itemData":{"id":438,"type":"article-journal","container-title":"International Journal of Frontier Missiology","issue":"2","page":"75-76","title":"Promoting Movements to Christ within Natural Communities","volume":"24","author":[{"family":"Lewis","given":"Rebecca"}],"issued":{"date-parts":[["2007"]]}},"locator":"76"}],"schema":"https://github.com/citation-style-language/schema/raw/master/csl-citation.json"} </w:instrText>
      </w:r>
      <w:r w:rsidR="002D49C6">
        <w:fldChar w:fldCharType="separate"/>
      </w:r>
      <w:r w:rsidR="002D49C6" w:rsidRPr="002D49C6">
        <w:rPr>
          <w:rFonts w:cs="Times New Roman"/>
        </w:rPr>
        <w:t>(Lewis 2007, 76)</w:t>
      </w:r>
      <w:r w:rsidR="002D49C6">
        <w:fldChar w:fldCharType="end"/>
      </w:r>
      <w:r w:rsidR="001046A4">
        <w:t xml:space="preserve">, CPM appears to be </w:t>
      </w:r>
      <w:r w:rsidR="00A57E36">
        <w:t>a specific type of missiological movement</w:t>
      </w:r>
      <w:r w:rsidR="000B78F2">
        <w:t xml:space="preserve">. </w:t>
      </w:r>
      <w:r w:rsidR="003E3ACA">
        <w:t xml:space="preserve">However, </w:t>
      </w:r>
      <w:r w:rsidR="009F28BA">
        <w:t>the</w:t>
      </w:r>
      <w:r w:rsidR="00E04CA9">
        <w:t xml:space="preserve"> missiology of these discipleship movements is still evolving</w:t>
      </w:r>
      <w:r w:rsidR="009F28BA">
        <w:t xml:space="preserve"> as</w:t>
      </w:r>
      <w:r w:rsidR="005462D5">
        <w:t xml:space="preserve"> </w:t>
      </w:r>
      <w:r w:rsidR="00822AB4">
        <w:t>tensions</w:t>
      </w:r>
      <w:r w:rsidR="005462D5">
        <w:t xml:space="preserve"> exist and</w:t>
      </w:r>
      <w:r w:rsidR="009F28BA">
        <w:t xml:space="preserve"> </w:t>
      </w:r>
      <w:r w:rsidR="00B37852">
        <w:t xml:space="preserve">majority world </w:t>
      </w:r>
      <w:r w:rsidR="009F28BA">
        <w:t>voices are underrepresented</w:t>
      </w:r>
      <w:r w:rsidR="00E04CA9">
        <w:t xml:space="preserve">. </w:t>
      </w:r>
      <w:r w:rsidR="00CE1CA7">
        <w:t xml:space="preserve">This essay seeks to </w:t>
      </w:r>
      <w:r w:rsidR="00EA57D8">
        <w:t>explore</w:t>
      </w:r>
      <w:r w:rsidR="00CE1CA7">
        <w:t xml:space="preserve"> the </w:t>
      </w:r>
      <w:r w:rsidR="0049388E">
        <w:t xml:space="preserve">emergence </w:t>
      </w:r>
      <w:r w:rsidR="008D00AB">
        <w:t>of</w:t>
      </w:r>
      <w:r w:rsidR="008D333A">
        <w:t xml:space="preserve"> a</w:t>
      </w:r>
      <w:r w:rsidR="00910239">
        <w:t xml:space="preserve"> </w:t>
      </w:r>
      <w:r w:rsidR="00A57E36">
        <w:t>CPM</w:t>
      </w:r>
      <w:r w:rsidR="008D00AB">
        <w:t xml:space="preserve"> missiology as a unique </w:t>
      </w:r>
      <w:r w:rsidR="009E2F4C">
        <w:t>feature</w:t>
      </w:r>
      <w:r w:rsidR="008D00AB">
        <w:t xml:space="preserve"> in missio</w:t>
      </w:r>
      <w:r w:rsidR="00910239">
        <w:t>n studies</w:t>
      </w:r>
      <w:r w:rsidR="00886BF6">
        <w:t xml:space="preserve"> within the geopolitical context of the</w:t>
      </w:r>
      <w:r w:rsidR="003950A4">
        <w:t xml:space="preserve"> latter twentieth and early twenty-first centuries</w:t>
      </w:r>
      <w:r w:rsidR="00642FDE">
        <w:t>.</w:t>
      </w:r>
      <w:r w:rsidR="00E443A2">
        <w:t xml:space="preserve"> </w:t>
      </w:r>
      <w:r w:rsidR="009C59A9">
        <w:t>Before this time, Christianity had already</w:t>
      </w:r>
      <w:r w:rsidR="00E443A2">
        <w:rPr>
          <w:shd w:val="clear" w:color="auto" w:fill="FFFFFF"/>
        </w:rPr>
        <w:t xml:space="preserve"> “shifted southward” </w:t>
      </w:r>
      <w:r w:rsidR="00E443A2">
        <w:rPr>
          <w:shd w:val="clear" w:color="auto" w:fill="FFFFFF"/>
        </w:rPr>
        <w:fldChar w:fldCharType="begin"/>
      </w:r>
      <w:r w:rsidR="00E443A2">
        <w:rPr>
          <w:shd w:val="clear" w:color="auto" w:fill="FFFFFF"/>
        </w:rPr>
        <w:instrText xml:space="preserve"> ADDIN ZOTERO_ITEM CSL_CITATION {"citationID":"ygKSm0OF","properties":{"formattedCitation":"(Robert 2000)","plainCitation":"(Robert 2000)","noteIndex":0},"citationItems":[{"id":1234,"uris":["http://zotero.org/users/5944696/items/KU8SJPIT"],"uri":["http://zotero.org/users/5944696/items/KU8SJPIT"],"itemData":{"id":1234,"type":"article-journal","container-title":"International Bulletin of Missionary Research","issue":"2","page":"50–58","source":"Google Scholar","title":"Shifting Southward: Global Christianity Since 1945","title-short":"Shifting Southward","volume":"24","author":[{"family":"Robert","given":"Dana L."}],"issued":{"date-parts":[["2000"]]}}}],"schema":"https://github.com/citation-style-language/schema/raw/master/csl-citation.json"} </w:instrText>
      </w:r>
      <w:r w:rsidR="00E443A2">
        <w:rPr>
          <w:shd w:val="clear" w:color="auto" w:fill="FFFFFF"/>
        </w:rPr>
        <w:fldChar w:fldCharType="separate"/>
      </w:r>
      <w:r w:rsidR="00E443A2" w:rsidRPr="006B5805">
        <w:t>(Robert 2000)</w:t>
      </w:r>
      <w:r w:rsidR="00E443A2">
        <w:rPr>
          <w:shd w:val="clear" w:color="auto" w:fill="FFFFFF"/>
        </w:rPr>
        <w:fldChar w:fldCharType="end"/>
      </w:r>
      <w:r w:rsidR="00C51BE6">
        <w:rPr>
          <w:shd w:val="clear" w:color="auto" w:fill="FFFFFF"/>
        </w:rPr>
        <w:t xml:space="preserve">, yet </w:t>
      </w:r>
      <w:r w:rsidR="0035684C">
        <w:rPr>
          <w:shd w:val="clear" w:color="auto" w:fill="FFFFFF"/>
        </w:rPr>
        <w:t>f</w:t>
      </w:r>
      <w:r w:rsidR="00C51BE6">
        <w:t xml:space="preserve">or American evangelicals in the 1990s, America was still the “presumptive hub” of global evangelicalism </w:t>
      </w:r>
      <w:r w:rsidR="009D0E45">
        <w:fldChar w:fldCharType="begin"/>
      </w:r>
      <w:r w:rsidR="00100AD7">
        <w:instrText xml:space="preserve"> ADDIN ZOTERO_ITEM CSL_CITATION {"citationID":"x8zRjGvm","properties":{"formattedCitation":"(Noll 2004)","plainCitation":"(Noll 2004)","noteIndex":0},"citationItems":[{"id":1857,"uris":["http://zotero.org/users/5944696/items/P6ASI7EZ"],"uri":["http://zotero.org/users/5944696/items/P6ASI7EZ"],"itemData":{"id":1857,"type":"chapter","container-title":"Making History for God: Essays on Evangelicalism, Revival and Mission in Honour of Stuart Piggin","event-place":"Sydney, Australia","page":"367-86","publisher":"Robert Menzies College","publisher-place":"Sydney, Australia","title":"The View of World-Wide Christianity from American Evangelical Magazines, 1900-2000","author":[{"family":"Noll","given":"Mark"}],"editor":[{"family":"Treloar","given":"Geoffrey"},{"family":"Linder","given":"Robert"}],"issued":{"date-parts":[["2004"]]}}}],"schema":"https://github.com/citation-style-language/schema/raw/master/csl-citation.json"} </w:instrText>
      </w:r>
      <w:r w:rsidR="009D0E45">
        <w:fldChar w:fldCharType="separate"/>
      </w:r>
      <w:r w:rsidR="009D0E45" w:rsidRPr="009D0E45">
        <w:rPr>
          <w:rFonts w:cs="Times New Roman"/>
        </w:rPr>
        <w:t>(Noll 2004)</w:t>
      </w:r>
      <w:r w:rsidR="009D0E45">
        <w:fldChar w:fldCharType="end"/>
      </w:r>
      <w:r w:rsidR="00C51BE6">
        <w:t>.</w:t>
      </w:r>
      <w:r w:rsidR="00C51BE6" w:rsidRPr="007862E2">
        <w:t xml:space="preserve"> </w:t>
      </w:r>
      <w:r w:rsidR="00E30E07">
        <w:t>In light of this</w:t>
      </w:r>
      <w:r w:rsidR="00642FDE">
        <w:t>, th</w:t>
      </w:r>
      <w:r w:rsidR="006D5C66">
        <w:t>e</w:t>
      </w:r>
      <w:r w:rsidR="00642FDE">
        <w:t xml:space="preserve"> discussion wi</w:t>
      </w:r>
      <w:r w:rsidR="0083612C">
        <w:t>ll</w:t>
      </w:r>
      <w:r w:rsidR="008D00AB">
        <w:t xml:space="preserve"> highligh</w:t>
      </w:r>
      <w:r w:rsidR="00642FDE">
        <w:t>t</w:t>
      </w:r>
      <w:r w:rsidR="008D00AB">
        <w:t xml:space="preserve"> </w:t>
      </w:r>
      <w:r w:rsidR="00D37EAE">
        <w:t>the</w:t>
      </w:r>
      <w:r w:rsidR="00B14558">
        <w:t xml:space="preserve"> </w:t>
      </w:r>
      <w:r w:rsidR="008D00AB">
        <w:t>significance</w:t>
      </w:r>
      <w:r w:rsidR="00D37EAE">
        <w:t xml:space="preserve"> of a missiology</w:t>
      </w:r>
      <w:r w:rsidR="00776310">
        <w:t xml:space="preserve"> of CPM</w:t>
      </w:r>
      <w:r w:rsidR="0059414E">
        <w:t xml:space="preserve">, </w:t>
      </w:r>
      <w:r w:rsidR="000221C6">
        <w:t>examine</w:t>
      </w:r>
      <w:r w:rsidR="00405DC9">
        <w:t xml:space="preserve"> </w:t>
      </w:r>
      <w:r w:rsidR="00EB43AC">
        <w:t>gaps in information</w:t>
      </w:r>
      <w:r w:rsidR="00E30E07">
        <w:t xml:space="preserve"> from an intercultural perspective</w:t>
      </w:r>
      <w:r w:rsidR="0059414E">
        <w:t xml:space="preserve">, and </w:t>
      </w:r>
      <w:r w:rsidR="00D37EAE">
        <w:t>propose research</w:t>
      </w:r>
      <w:r w:rsidR="0059414E">
        <w:t xml:space="preserve"> for future development.</w:t>
      </w:r>
      <w:r w:rsidR="00A5330B">
        <w:t xml:space="preserve"> </w:t>
      </w:r>
    </w:p>
    <w:p w14:paraId="77BD314E" w14:textId="25A8BF68" w:rsidR="00FE7314" w:rsidRDefault="00B54926" w:rsidP="00DC3159">
      <w:pPr>
        <w:pStyle w:val="Heading1"/>
      </w:pPr>
      <w:r>
        <w:t xml:space="preserve">Missiological </w:t>
      </w:r>
      <w:r w:rsidR="00E47B8F">
        <w:t>Antecedents of CPM</w:t>
      </w:r>
    </w:p>
    <w:p w14:paraId="5276F76F" w14:textId="64398258" w:rsidR="0009393D" w:rsidRDefault="00815437" w:rsidP="0099607F">
      <w:pPr>
        <w:pStyle w:val="NoSpacing"/>
      </w:pPr>
      <w:r>
        <w:t xml:space="preserve">Contemporary CPM has </w:t>
      </w:r>
      <w:r w:rsidR="007E5008">
        <w:t xml:space="preserve">many </w:t>
      </w:r>
      <w:r w:rsidR="00EB229F">
        <w:t>influences</w:t>
      </w:r>
      <w:r w:rsidR="007E5008">
        <w:t xml:space="preserve"> but three are most significant</w:t>
      </w:r>
      <w:r w:rsidR="00512FB5">
        <w:t xml:space="preserve">. </w:t>
      </w:r>
      <w:r w:rsidR="00A32F63">
        <w:t xml:space="preserve">Early </w:t>
      </w:r>
      <w:r w:rsidR="003E3ACA">
        <w:t>in the twentieth century</w:t>
      </w:r>
      <w:r w:rsidR="00336ED5">
        <w:t xml:space="preserve">, </w:t>
      </w:r>
      <w:r w:rsidR="00222E0A">
        <w:t xml:space="preserve">Roland </w:t>
      </w:r>
      <w:r w:rsidR="00186DB5">
        <w:t>Allen</w:t>
      </w:r>
      <w:r w:rsidR="001E12AE">
        <w:t xml:space="preserve"> (1868-1947)</w:t>
      </w:r>
      <w:r w:rsidR="00186DB5">
        <w:t xml:space="preserve"> </w:t>
      </w:r>
      <w:r w:rsidR="00512FB5">
        <w:t xml:space="preserve">was particularly </w:t>
      </w:r>
      <w:r w:rsidR="00336ED5">
        <w:t>important</w:t>
      </w:r>
      <w:r w:rsidR="00186DB5">
        <w:t xml:space="preserve"> </w:t>
      </w:r>
      <w:r w:rsidR="00512FB5">
        <w:t xml:space="preserve">for </w:t>
      </w:r>
      <w:r w:rsidR="00186DB5">
        <w:t>contribut</w:t>
      </w:r>
      <w:r w:rsidR="00512FB5">
        <w:t>ing</w:t>
      </w:r>
      <w:r w:rsidR="00186DB5">
        <w:t xml:space="preserve"> to the </w:t>
      </w:r>
      <w:r w:rsidR="00512FB5">
        <w:t>concept</w:t>
      </w:r>
      <w:r w:rsidR="00186DB5">
        <w:t xml:space="preserve"> of </w:t>
      </w:r>
      <w:r w:rsidR="00512FB5">
        <w:t xml:space="preserve">biblical </w:t>
      </w:r>
      <w:r w:rsidR="00186DB5">
        <w:t xml:space="preserve">faith as </w:t>
      </w:r>
      <w:r w:rsidR="00410D9E">
        <w:t>indigenous</w:t>
      </w:r>
      <w:r w:rsidR="00186DB5">
        <w:t xml:space="preserve"> </w:t>
      </w:r>
      <w:r w:rsidR="006E6E54">
        <w:t xml:space="preserve">church </w:t>
      </w:r>
      <w:r w:rsidR="00540A20">
        <w:t>multiplication</w:t>
      </w:r>
      <w:r w:rsidR="00186DB5">
        <w:t>.</w:t>
      </w:r>
      <w:r w:rsidR="001E12AE">
        <w:t xml:space="preserve"> Building </w:t>
      </w:r>
      <w:r w:rsidR="009B61E6">
        <w:t>upon</w:t>
      </w:r>
      <w:r w:rsidR="001E12AE">
        <w:t xml:space="preserve"> the work of Ruf</w:t>
      </w:r>
      <w:r w:rsidR="008C5FE1">
        <w:t>u</w:t>
      </w:r>
      <w:r w:rsidR="001E12AE">
        <w:t>s Anderson</w:t>
      </w:r>
      <w:r w:rsidR="008C5FE1">
        <w:t xml:space="preserve"> (1796-1880),</w:t>
      </w:r>
      <w:r w:rsidR="001E12AE">
        <w:t xml:space="preserve"> Henry Venn</w:t>
      </w:r>
      <w:r w:rsidR="00186DB5">
        <w:t xml:space="preserve"> </w:t>
      </w:r>
      <w:r w:rsidR="00C12746">
        <w:t xml:space="preserve">(1796-1873), and </w:t>
      </w:r>
      <w:r w:rsidR="00E64269">
        <w:t xml:space="preserve">John </w:t>
      </w:r>
      <w:proofErr w:type="spellStart"/>
      <w:r w:rsidR="00E64269">
        <w:t>Nevius</w:t>
      </w:r>
      <w:proofErr w:type="spellEnd"/>
      <w:r w:rsidR="00E64269">
        <w:t xml:space="preserve"> (1829-1893), Allen </w:t>
      </w:r>
      <w:r w:rsidR="00D61233">
        <w:t>taught</w:t>
      </w:r>
      <w:r w:rsidR="00E64269">
        <w:t xml:space="preserve"> </w:t>
      </w:r>
      <w:r w:rsidR="00D61233">
        <w:t>that</w:t>
      </w:r>
      <w:r w:rsidR="00E64269">
        <w:t xml:space="preserve"> churches </w:t>
      </w:r>
      <w:r w:rsidR="00D61233">
        <w:t>sh</w:t>
      </w:r>
      <w:r w:rsidR="00E64269">
        <w:t>ould be</w:t>
      </w:r>
      <w:r w:rsidR="00D61233">
        <w:t xml:space="preserve"> </w:t>
      </w:r>
      <w:r w:rsidR="00D61233" w:rsidRPr="00D61233">
        <w:t>self-supporting, self-propagating, and self-governing</w:t>
      </w:r>
      <w:r w:rsidR="00FC39A1">
        <w:t>. His book</w:t>
      </w:r>
      <w:r w:rsidR="002F572F">
        <w:t xml:space="preserve">s </w:t>
      </w:r>
      <w:r w:rsidR="002F572F" w:rsidRPr="002F572F">
        <w:rPr>
          <w:i/>
          <w:iCs/>
        </w:rPr>
        <w:t>Missionary Methods: St. Paul’s or Ours?</w:t>
      </w:r>
      <w:r w:rsidR="002F572F">
        <w:t xml:space="preserve"> </w:t>
      </w:r>
      <w:r w:rsidR="002F572F">
        <w:fldChar w:fldCharType="begin"/>
      </w:r>
      <w:r w:rsidR="002F572F">
        <w:instrText xml:space="preserve"> ADDIN ZOTERO_ITEM CSL_CITATION {"citationID":"GX7O6dJZ","properties":{"formattedCitation":"(1912)","plainCitation":"(1912)","noteIndex":0},"citationItems":[{"id":1386,"uris":["http://zotero.org/users/5944696/items/CV4ZJ6QM"],"uri":["http://zotero.org/users/5944696/items/CV4ZJ6QM"],"itemData":{"id":1386,"type":"book","event-place":"London, UK","publisher":"R. Scott","publisher-place":"London, UK","title":"Missionary Methods: St. Paul's or Ours?","author":[{"family":"Allen","given":"Roland"}],"issued":{"date-parts":[["1912"]]}},"suppress-author":true}],"schema":"https://github.com/citation-style-language/schema/raw/master/csl-citation.json"} </w:instrText>
      </w:r>
      <w:r w:rsidR="002F572F">
        <w:fldChar w:fldCharType="separate"/>
      </w:r>
      <w:r w:rsidR="002F572F" w:rsidRPr="002F572F">
        <w:rPr>
          <w:rFonts w:cs="Times New Roman"/>
        </w:rPr>
        <w:t>(1912)</w:t>
      </w:r>
      <w:r w:rsidR="002F572F">
        <w:fldChar w:fldCharType="end"/>
      </w:r>
      <w:r w:rsidR="00504657">
        <w:t xml:space="preserve"> and</w:t>
      </w:r>
      <w:r w:rsidR="00FC39A1">
        <w:t xml:space="preserve"> </w:t>
      </w:r>
      <w:r w:rsidR="00B145B2" w:rsidRPr="00B145B2">
        <w:rPr>
          <w:i/>
          <w:iCs/>
        </w:rPr>
        <w:t>The Spontaneous Expansion of the Church: and the Causes Which Hinder It</w:t>
      </w:r>
      <w:r w:rsidR="00B145B2">
        <w:rPr>
          <w:i/>
          <w:iCs/>
        </w:rPr>
        <w:t xml:space="preserve"> </w:t>
      </w:r>
      <w:r w:rsidR="00B145B2">
        <w:rPr>
          <w:i/>
          <w:iCs/>
        </w:rPr>
        <w:fldChar w:fldCharType="begin"/>
      </w:r>
      <w:r w:rsidR="0078683B">
        <w:rPr>
          <w:i/>
          <w:iCs/>
        </w:rPr>
        <w:instrText xml:space="preserve"> ADDIN ZOTERO_ITEM CSL_CITATION {"citationID":"kjv8qE9G","properties":{"formattedCitation":"(1927)","plainCitation":"(1927)","noteIndex":0},"citationItems":[{"id":43,"uris":["http://zotero.org/users/5944696/items/G4P9MTA6"],"uri":["http://zotero.org/users/5944696/items/G4P9MTA6"],"itemData":{"id":43,"type":"book","event-place":"London, UK","publisher":"World Dominion Press","publisher-place":"London, UK","title":"The Spontaneous Expansion of the Church: and the Causes Which Hinder It","author":[{"family":"Allen","given":"Roland"}],"issued":{"date-parts":[["1927"]],"season":"1956"}},"suppress-author":true}],"schema":"https://github.com/citation-style-language/schema/raw/master/csl-citation.json"} </w:instrText>
      </w:r>
      <w:r w:rsidR="00B145B2">
        <w:rPr>
          <w:i/>
          <w:iCs/>
        </w:rPr>
        <w:fldChar w:fldCharType="separate"/>
      </w:r>
      <w:r w:rsidR="0078683B" w:rsidRPr="0078683B">
        <w:rPr>
          <w:rFonts w:cs="Times New Roman"/>
        </w:rPr>
        <w:t>(1927)</w:t>
      </w:r>
      <w:r w:rsidR="00B145B2">
        <w:rPr>
          <w:i/>
          <w:iCs/>
        </w:rPr>
        <w:fldChar w:fldCharType="end"/>
      </w:r>
      <w:r w:rsidR="0078683B">
        <w:rPr>
          <w:i/>
          <w:iCs/>
        </w:rPr>
        <w:t xml:space="preserve"> </w:t>
      </w:r>
      <w:r w:rsidR="004E5012">
        <w:t>demonstrated that Allen was a “Pauline Pragmatist”</w:t>
      </w:r>
      <w:r w:rsidR="009E3498">
        <w:t xml:space="preserve"> who </w:t>
      </w:r>
      <w:r w:rsidR="008E5BF3">
        <w:t>believed that the book of Acts and Paul’s writings</w:t>
      </w:r>
      <w:r w:rsidR="00081BF2">
        <w:t xml:space="preserve"> challenged the status</w:t>
      </w:r>
      <w:r w:rsidR="008F559B">
        <w:t xml:space="preserve"> </w:t>
      </w:r>
      <w:r w:rsidR="00081BF2">
        <w:t>quo</w:t>
      </w:r>
      <w:r w:rsidR="008E5BF3">
        <w:t xml:space="preserve"> </w:t>
      </w:r>
      <w:r w:rsidR="008F559B">
        <w:t xml:space="preserve">and </w:t>
      </w:r>
      <w:r w:rsidR="008E5BF3">
        <w:t xml:space="preserve">were relevant for today’s </w:t>
      </w:r>
      <w:r w:rsidR="001A1A3D">
        <w:t xml:space="preserve">missionary </w:t>
      </w:r>
      <w:r w:rsidR="00C6182D">
        <w:t>approaches</w:t>
      </w:r>
      <w:r w:rsidR="00565BD9">
        <w:t xml:space="preserve"> </w:t>
      </w:r>
      <w:r w:rsidR="00565BD9">
        <w:fldChar w:fldCharType="begin"/>
      </w:r>
      <w:r w:rsidR="002E0996">
        <w:instrText xml:space="preserve"> ADDIN ZOTERO_ITEM CSL_CITATION {"citationID":"3q9zJcBa","properties":{"formattedCitation":"(Branner 1975)","plainCitation":"(Branner 1975)","dontUpdate":true,"noteIndex":0},"citationItems":[{"id":1757,"uris":["http://zotero.org/users/5944696/items/ITFHW7UU"],"uri":["http://zotero.org/users/5944696/items/ITFHW7UU"],"itemData":{"id":1757,"type":"thesis","event-place":"Pasadena, CA","genre":"ThM thesis","publisher":"Fuller Theological Seminary","publisher-place":"Pasadena, CA","title":"Roland Allen, Donald McGavran and Church Growth","author":[{"family":"Branner","given":"John K."}],"issued":{"date-parts":[["1975"]]}}}],"schema":"https://github.com/citation-style-language/schema/raw/master/csl-citation.json"} </w:instrText>
      </w:r>
      <w:r w:rsidR="00565BD9">
        <w:fldChar w:fldCharType="separate"/>
      </w:r>
      <w:r w:rsidR="002E0996" w:rsidRPr="002E0996">
        <w:rPr>
          <w:rFonts w:cs="Times New Roman"/>
        </w:rPr>
        <w:t>(Branner 1975</w:t>
      </w:r>
      <w:r w:rsidR="002E0996">
        <w:rPr>
          <w:rFonts w:cs="Times New Roman"/>
        </w:rPr>
        <w:t>, quoted in</w:t>
      </w:r>
      <w:r w:rsidR="00565BD9">
        <w:fldChar w:fldCharType="end"/>
      </w:r>
      <w:r w:rsidR="004E5012">
        <w:t xml:space="preserve"> </w:t>
      </w:r>
      <w:r w:rsidR="004E5012">
        <w:fldChar w:fldCharType="begin"/>
      </w:r>
      <w:r w:rsidR="002E0996">
        <w:instrText xml:space="preserve"> ADDIN ZOTERO_ITEM CSL_CITATION {"citationID":"i1hTCFXY","properties":{"formattedCitation":"(Payne 2012, 316)","plainCitation":"(Payne 2012, 316)","dontUpdate":true,"noteIndex":0},"citationItems":[{"id":1748,"uris":["http://zotero.org/users/5944696/items/GZ56GEXB"],"uri":["http://zotero.org/users/5944696/items/GZ56GEXB"],"itemData":{"id":1748,"type":"book","publisher":"Booksurge. Kindle Edition.","title":"Roland Allen: Pioneer of Spontaneous Expansion","author":[{"family":"Payne","given":"J. D."}],"issued":{"date-parts":[["2012"]]}},"locator":"316"}],"schema":"https://github.com/citation-style-language/schema/raw/master/csl-citation.json"} </w:instrText>
      </w:r>
      <w:r w:rsidR="004E5012">
        <w:fldChar w:fldCharType="separate"/>
      </w:r>
      <w:r w:rsidR="002E0996" w:rsidRPr="002E0996">
        <w:rPr>
          <w:rFonts w:cs="Times New Roman"/>
        </w:rPr>
        <w:t>Payne 2012, 316)</w:t>
      </w:r>
      <w:r w:rsidR="004E5012">
        <w:fldChar w:fldCharType="end"/>
      </w:r>
      <w:r w:rsidR="001A1A3D">
        <w:t xml:space="preserve">. </w:t>
      </w:r>
      <w:r w:rsidR="009A0421">
        <w:t xml:space="preserve">Donald </w:t>
      </w:r>
      <w:r w:rsidR="008F559B">
        <w:t xml:space="preserve">McGavran </w:t>
      </w:r>
      <w:r w:rsidR="0004606A">
        <w:t xml:space="preserve">(1897-1990) </w:t>
      </w:r>
      <w:r w:rsidR="008F559B">
        <w:t xml:space="preserve">was also a seminal thinker in “church growth” who sought, </w:t>
      </w:r>
      <w:r w:rsidR="002C6132">
        <w:t>similar to</w:t>
      </w:r>
      <w:r w:rsidR="008F559B">
        <w:t xml:space="preserve"> Allen,</w:t>
      </w:r>
      <w:r w:rsidR="002A7C2B">
        <w:t xml:space="preserve"> to</w:t>
      </w:r>
      <w:r w:rsidR="008F559B">
        <w:t xml:space="preserve"> study the reasons for</w:t>
      </w:r>
      <w:r w:rsidR="002A787C">
        <w:t xml:space="preserve"> and </w:t>
      </w:r>
      <w:r w:rsidR="00054CF3">
        <w:t>barriers</w:t>
      </w:r>
      <w:r w:rsidR="002A787C">
        <w:t xml:space="preserve"> to</w:t>
      </w:r>
      <w:r w:rsidR="008F559B">
        <w:t xml:space="preserve"> indigenous church </w:t>
      </w:r>
      <w:r w:rsidR="002C6132">
        <w:t>growth</w:t>
      </w:r>
      <w:r w:rsidR="008F559B">
        <w:t xml:space="preserve"> </w:t>
      </w:r>
      <w:r w:rsidR="00B44F2D">
        <w:fldChar w:fldCharType="begin"/>
      </w:r>
      <w:r w:rsidR="00134F19">
        <w:instrText xml:space="preserve"> ADDIN ZOTERO_ITEM CSL_CITATION {"citationID":"bhDoFaEW","properties":{"formattedCitation":"(Hunter III 1992, 158)","plainCitation":"(Hunter III 1992, 158)","noteIndex":0},"citationItems":[{"id":1750,"uris":["http://zotero.org/users/5944696/items/EE8DFLYF"],"uri":["http://zotero.org/users/5944696/items/EE8DFLYF"],"itemData":{"id":1750,"type":"article-journal","container-title":"International Bulletin of Missionary Research","ISSN":"0272-6122","issue":"4","journalAbbreviation":"International Bulletin of Missionary Research","note":"publisher: SAGE Publications Sage UK: London, England","page":"158-162","title":"The Legacy of Donald A. McGavran","volume":"16","author":[{"family":"Hunter III","given":"George G."}],"issued":{"date-parts":[["1992"]]}},"locator":"158"}],"schema":"https://github.com/citation-style-language/schema/raw/master/csl-citation.json"} </w:instrText>
      </w:r>
      <w:r w:rsidR="00B44F2D">
        <w:fldChar w:fldCharType="separate"/>
      </w:r>
      <w:r w:rsidR="00B44F2D" w:rsidRPr="00B44F2D">
        <w:rPr>
          <w:rFonts w:cs="Times New Roman"/>
        </w:rPr>
        <w:t>(Hunter III 1992, 158)</w:t>
      </w:r>
      <w:r w:rsidR="00B44F2D">
        <w:fldChar w:fldCharType="end"/>
      </w:r>
      <w:r w:rsidR="000E4198">
        <w:t>.</w:t>
      </w:r>
      <w:r w:rsidR="00E23194">
        <w:t xml:space="preserve"> </w:t>
      </w:r>
      <w:r w:rsidR="00FB24EE">
        <w:t>A controversial figure</w:t>
      </w:r>
      <w:r w:rsidR="000936CB">
        <w:t xml:space="preserve"> to some</w:t>
      </w:r>
      <w:r w:rsidR="00FB24EE">
        <w:t xml:space="preserve">, McGavran was </w:t>
      </w:r>
      <w:r w:rsidR="00F74662">
        <w:t xml:space="preserve">perhaps </w:t>
      </w:r>
      <w:r w:rsidR="00FB24EE">
        <w:t xml:space="preserve">best known for </w:t>
      </w:r>
      <w:r w:rsidR="00C4182E">
        <w:t xml:space="preserve">popularizing the </w:t>
      </w:r>
      <w:r w:rsidR="00FB24EE">
        <w:t xml:space="preserve">theory of </w:t>
      </w:r>
      <w:r w:rsidR="00F74662">
        <w:t>“</w:t>
      </w:r>
      <w:r w:rsidR="00FB24EE">
        <w:t>people movements</w:t>
      </w:r>
      <w:r w:rsidR="00F74662">
        <w:t>”</w:t>
      </w:r>
      <w:r w:rsidR="00DF52EC">
        <w:t xml:space="preserve"> (</w:t>
      </w:r>
      <w:r w:rsidR="00417A53">
        <w:t>PM)</w:t>
      </w:r>
      <w:r w:rsidR="00065579">
        <w:t xml:space="preserve"> </w:t>
      </w:r>
      <w:r w:rsidR="00F74662">
        <w:t>which</w:t>
      </w:r>
      <w:r w:rsidR="00D271DC">
        <w:t xml:space="preserve"> claims that </w:t>
      </w:r>
      <w:r w:rsidR="00CB7031">
        <w:t xml:space="preserve">networks and </w:t>
      </w:r>
      <w:r w:rsidR="00D271DC">
        <w:t>social-ties</w:t>
      </w:r>
      <w:r w:rsidR="0000167D">
        <w:t xml:space="preserve"> play a</w:t>
      </w:r>
      <w:r w:rsidR="00D271DC">
        <w:t xml:space="preserve"> significant</w:t>
      </w:r>
      <w:r w:rsidR="0000167D">
        <w:t xml:space="preserve"> factor influencing </w:t>
      </w:r>
      <w:r w:rsidR="00F74662">
        <w:t xml:space="preserve">people from </w:t>
      </w:r>
      <w:r w:rsidR="007D4E6E">
        <w:t>the same</w:t>
      </w:r>
      <w:r w:rsidR="00F74662">
        <w:t xml:space="preserve"> tribe, class, or caste </w:t>
      </w:r>
      <w:r w:rsidR="009E2BD8">
        <w:t xml:space="preserve">to </w:t>
      </w:r>
      <w:r w:rsidR="00F74662">
        <w:t xml:space="preserve">convert to Christianity over a </w:t>
      </w:r>
      <w:r w:rsidR="001A2E54">
        <w:t>relatively</w:t>
      </w:r>
      <w:r w:rsidR="00E40066">
        <w:t xml:space="preserve"> </w:t>
      </w:r>
      <w:r w:rsidR="00F74662">
        <w:t xml:space="preserve">short-period of time </w:t>
      </w:r>
      <w:r w:rsidR="002A787C">
        <w:fldChar w:fldCharType="begin"/>
      </w:r>
      <w:r w:rsidR="00D36BFE">
        <w:instrText xml:space="preserve"> ADDIN ZOTERO_ITEM CSL_CITATION {"citationID":"xAKGDtGs","properties":{"formattedCitation":"(McGavran 1955; Hesselgrave 2000)","plainCitation":"(McGavran 1955; Hesselgrave 2000)","noteIndex":0},"citationItems":[{"id":492,"uris":["http://zotero.org/users/5944696/items/4SX7X7YM"],"uri":["http://zotero.org/users/5944696/items/4SX7X7YM"],"itemData":{"id":492,"type":"book","event-place":"Eugene, OR","publisher":"Wipf and Stock Publishers","publisher-place":"Eugene, OR","title":"Bridges of God: A Study in the Strategy of Missions","author":[{"family":"McGavran","given":"Donald"}],"issued":{"date-parts":[["1955"]],"season":"1995"}}},{"id":1361,"uris":["http://zotero.org/users/5944696/items/3ZPNCHFB"],"uri":["http://zotero.org/users/5944696/items/3ZPNCHFB"],"itemData":{"id":1361,"type":"chapter","container-title":"Evangelical Dictionary of World Missions","event-place":"Grand Rapids, MI","ISBN":"978-0-8010-2074-2","language":"en","note":"Google-Books-ID: pIAUAQAAIAAJ","page":"743-744","publisher":"Baker","publisher-place":"Grand Rapids, MI","source":"Google Books","title":"People Movements","editor":[{"family":"Moreau","given":"Scott"}],"author":[{"family":"Hesselgrave","given":"David J."}],"issued":{"date-parts":[["2000"]]}}}],"schema":"https://github.com/citation-style-language/schema/raw/master/csl-citation.json"} </w:instrText>
      </w:r>
      <w:r w:rsidR="002A787C">
        <w:fldChar w:fldCharType="separate"/>
      </w:r>
      <w:r w:rsidR="00D36BFE" w:rsidRPr="00D36BFE">
        <w:rPr>
          <w:rFonts w:cs="Times New Roman"/>
        </w:rPr>
        <w:t>(McGavran 1955; Hesselgrave 2000)</w:t>
      </w:r>
      <w:r w:rsidR="002A787C">
        <w:fldChar w:fldCharType="end"/>
      </w:r>
      <w:r w:rsidR="00F74662">
        <w:t>.</w:t>
      </w:r>
      <w:r w:rsidR="00FB24EE">
        <w:t xml:space="preserve"> </w:t>
      </w:r>
    </w:p>
    <w:p w14:paraId="68BF2FEA" w14:textId="0331178D" w:rsidR="00B034FE" w:rsidRDefault="006979C1" w:rsidP="00082306">
      <w:pPr>
        <w:pStyle w:val="NoSpacing"/>
        <w:ind w:firstLine="720"/>
      </w:pPr>
      <w:r>
        <w:t xml:space="preserve">A third significant influence is Ralph Winter (1924-2009) who </w:t>
      </w:r>
      <w:del w:id="0" w:author="D C" w:date="2021-10-05T16:01:00Z">
        <w:r w:rsidDel="001C19F0">
          <w:delText xml:space="preserve">was </w:delText>
        </w:r>
      </w:del>
      <w:r>
        <w:t>founde</w:t>
      </w:r>
      <w:ins w:id="1" w:author="D C" w:date="2021-10-05T16:02:00Z">
        <w:r w:rsidR="001C19F0">
          <w:t>d</w:t>
        </w:r>
      </w:ins>
      <w:del w:id="2" w:author="D C" w:date="2021-10-05T16:02:00Z">
        <w:r w:rsidDel="001C19F0">
          <w:delText>r</w:delText>
        </w:r>
      </w:del>
      <w:r>
        <w:t xml:space="preserve"> </w:t>
      </w:r>
      <w:del w:id="3" w:author="D C" w:date="2021-10-05T16:02:00Z">
        <w:r w:rsidDel="001C19F0">
          <w:delText xml:space="preserve">of </w:delText>
        </w:r>
      </w:del>
      <w:r>
        <w:t>the U.S. Center for World Mission (</w:t>
      </w:r>
      <w:r w:rsidR="00A32453">
        <w:t xml:space="preserve">USCWM, </w:t>
      </w:r>
      <w:r>
        <w:t xml:space="preserve">now Frontier Ventures). Winter gave an address at the 1974 Lausanne </w:t>
      </w:r>
      <w:r w:rsidR="00D141C3">
        <w:t>C</w:t>
      </w:r>
      <w:r>
        <w:t>ongress</w:t>
      </w:r>
      <w:r w:rsidR="00D141C3">
        <w:t xml:space="preserve"> for World Evangelization</w:t>
      </w:r>
      <w:r>
        <w:t xml:space="preserve"> on “</w:t>
      </w:r>
      <w:r w:rsidR="00DC748A">
        <w:t>people blindness</w:t>
      </w:r>
      <w:r>
        <w:t xml:space="preserve">” that later came to be </w:t>
      </w:r>
      <w:r w:rsidR="00DC748A">
        <w:t>associated</w:t>
      </w:r>
      <w:r>
        <w:t xml:space="preserve"> with the phrase “unreached people groups” </w:t>
      </w:r>
      <w:r>
        <w:fldChar w:fldCharType="begin"/>
      </w:r>
      <w:r>
        <w:instrText xml:space="preserve"> ADDIN ZOTERO_ITEM CSL_CITATION {"citationID":"BepJ1iMs","properties":{"formattedCitation":"(Lausanne Movement 2009)","plainCitation":"(Lausanne Movement 2009)","noteIndex":0},"citationItems":[{"id":1810,"uris":["http://zotero.org/users/5944696/items/MLTD8ZTQ"],"uri":["http://zotero.org/users/5944696/items/MLTD8ZTQ"],"itemData":{"id":1810,"type":"motion_picture","abstract":"Dr. Ralph Winter discusses unreached peoples in the context of Lausanne 1974 and Beyond","dimensions":"4:04","source":"YouTube","title":"Ralph Winter - Unreached Peoples and Beyond (1974 to Now)","URL":"https://www.youtube.com/watch?v=S8KBHqjId5k&amp;ab_channel=LausanneMovement","author":[{"literal":"Lausanne Movement"}],"accessed":{"date-parts":[["2021",6,18]]},"issued":{"date-parts":[["2009",4,7]]}}}],"schema":"https://github.com/citation-style-language/schema/raw/master/csl-citation.json"} </w:instrText>
      </w:r>
      <w:r>
        <w:fldChar w:fldCharType="separate"/>
      </w:r>
      <w:r w:rsidRPr="00A43BD4">
        <w:rPr>
          <w:rFonts w:cs="Times New Roman"/>
        </w:rPr>
        <w:t>(Lausanne Movement 2009)</w:t>
      </w:r>
      <w:r>
        <w:fldChar w:fldCharType="end"/>
      </w:r>
      <w:r>
        <w:t>.</w:t>
      </w:r>
      <w:r w:rsidR="00261018">
        <w:rPr>
          <w:rStyle w:val="FootnoteReference"/>
        </w:rPr>
        <w:footnoteReference w:id="2"/>
      </w:r>
      <w:r w:rsidR="0021378D">
        <w:t xml:space="preserve"> </w:t>
      </w:r>
      <w:r w:rsidR="004B4F83">
        <w:t>Both Allen and McGavran can</w:t>
      </w:r>
      <w:r w:rsidR="00397918">
        <w:t xml:space="preserve"> partly</w:t>
      </w:r>
      <w:r w:rsidR="009F2E61">
        <w:t xml:space="preserve"> </w:t>
      </w:r>
      <w:r w:rsidR="004B4F83">
        <w:t xml:space="preserve">be </w:t>
      </w:r>
      <w:r w:rsidR="00AA716D">
        <w:t xml:space="preserve">attributed with </w:t>
      </w:r>
      <w:r w:rsidR="0009393D">
        <w:t xml:space="preserve">the </w:t>
      </w:r>
      <w:r w:rsidR="004A04C3">
        <w:t>seedbed</w:t>
      </w:r>
      <w:r w:rsidR="0009393D">
        <w:t xml:space="preserve"> of a postcolonial approach to mission</w:t>
      </w:r>
      <w:r w:rsidR="005D2450">
        <w:t xml:space="preserve">, and their </w:t>
      </w:r>
      <w:r w:rsidR="000203B9">
        <w:t>emphasis</w:t>
      </w:r>
      <w:r w:rsidR="005D2450">
        <w:t xml:space="preserve"> on indigeneity influenced Winter’s focus on </w:t>
      </w:r>
      <w:r w:rsidR="00BF119C">
        <w:t>peoples</w:t>
      </w:r>
      <w:r w:rsidR="005D2450">
        <w:t xml:space="preserve"> lacking indigenous churches</w:t>
      </w:r>
      <w:r w:rsidR="0009393D">
        <w:t>.</w:t>
      </w:r>
      <w:r w:rsidR="00B034FE">
        <w:t xml:space="preserve"> </w:t>
      </w:r>
      <w:r w:rsidR="005D5A39">
        <w:t xml:space="preserve">In </w:t>
      </w:r>
      <w:r w:rsidR="00B91418">
        <w:t xml:space="preserve">the early </w:t>
      </w:r>
      <w:r w:rsidR="005D5A39">
        <w:t>198</w:t>
      </w:r>
      <w:r w:rsidR="00B91418">
        <w:t>0s</w:t>
      </w:r>
      <w:r w:rsidR="005D5A39">
        <w:t>, t</w:t>
      </w:r>
      <w:r w:rsidR="00B034FE">
        <w:t xml:space="preserve">he USCWM also launched the </w:t>
      </w:r>
      <w:r w:rsidR="00B034FE" w:rsidRPr="0066773F">
        <w:rPr>
          <w:i/>
          <w:iCs/>
        </w:rPr>
        <w:t>Perspectives on the World Christian Movement</w:t>
      </w:r>
      <w:r w:rsidR="005D5A39">
        <w:t xml:space="preserve"> course</w:t>
      </w:r>
      <w:r w:rsidR="00B034FE">
        <w:t xml:space="preserve"> </w:t>
      </w:r>
      <w:r w:rsidR="0057474C">
        <w:t>with a</w:t>
      </w:r>
      <w:del w:id="4" w:author="D C" w:date="2021-10-05T16:02:00Z">
        <w:r w:rsidR="0057474C" w:rsidDel="001C19F0">
          <w:delText>n</w:delText>
        </w:r>
      </w:del>
      <w:r w:rsidR="0057474C">
        <w:t xml:space="preserve"> </w:t>
      </w:r>
      <w:r w:rsidR="0016709B">
        <w:t>focus</w:t>
      </w:r>
      <w:r w:rsidR="0057474C">
        <w:t xml:space="preserve"> on </w:t>
      </w:r>
      <w:r w:rsidR="00E77B7A">
        <w:t>frontier missiology among</w:t>
      </w:r>
      <w:r w:rsidR="0057474C">
        <w:t xml:space="preserve"> the least</w:t>
      </w:r>
      <w:r w:rsidR="0066773F">
        <w:t>-</w:t>
      </w:r>
      <w:r w:rsidR="0057474C">
        <w:t xml:space="preserve">reached </w:t>
      </w:r>
      <w:r w:rsidR="00B91418">
        <w:fldChar w:fldCharType="begin"/>
      </w:r>
      <w:r w:rsidR="004E68F5">
        <w:instrText xml:space="preserve"> ADDIN ZOTERO_ITEM CSL_CITATION {"citationID":"7Alm4F9Q","properties":{"formattedCitation":"(Winter and Hawthorne 1981)","plainCitation":"(Winter and Hawthorne 1981)","noteIndex":0},"citationItems":[{"id":1823,"uris":["http://zotero.org/users/5944696/items/NK3CE3Y7"],"uri":["http://zotero.org/users/5944696/items/NK3CE3Y7"],"itemData":{"id":1823,"type":"book","event-place":"Pasadena, CA","publisher":"William Carey","publisher-place":"Pasadena, CA","title":"Perspectives on the World Christian Movement","editor":[{"family":"Winter","given":"Ralph D."},{"family":"Hawthorne","given":"Steven C."}],"issued":{"date-parts":[["1981"]]}}}],"schema":"https://github.com/citation-style-language/schema/raw/master/csl-citation.json"} </w:instrText>
      </w:r>
      <w:r w:rsidR="00B91418">
        <w:fldChar w:fldCharType="separate"/>
      </w:r>
      <w:r w:rsidR="004E68F5" w:rsidRPr="004E68F5">
        <w:rPr>
          <w:rFonts w:cs="Times New Roman"/>
        </w:rPr>
        <w:t>(Winter and Hawthorne 1981)</w:t>
      </w:r>
      <w:r w:rsidR="00B91418">
        <w:fldChar w:fldCharType="end"/>
      </w:r>
      <w:r w:rsidR="0057474C">
        <w:t>.</w:t>
      </w:r>
      <w:r w:rsidR="00D71FAA">
        <w:t xml:space="preserve"> The second edition of </w:t>
      </w:r>
      <w:r w:rsidR="00D71FAA" w:rsidRPr="001C19F0">
        <w:rPr>
          <w:i/>
          <w:rPrChange w:id="5" w:author="D C" w:date="2021-10-05T16:02:00Z">
            <w:rPr/>
          </w:rPrChange>
        </w:rPr>
        <w:t>Perspectives</w:t>
      </w:r>
      <w:r w:rsidR="00D71FAA">
        <w:t xml:space="preserve"> contained an article by George Patterson </w:t>
      </w:r>
      <w:r w:rsidR="00EE16B3">
        <w:t xml:space="preserve">titled </w:t>
      </w:r>
      <w:r w:rsidR="00EE16B3" w:rsidRPr="00EE16B3">
        <w:rPr>
          <w:i/>
          <w:iCs/>
        </w:rPr>
        <w:t xml:space="preserve">The </w:t>
      </w:r>
      <w:r w:rsidR="002D7CD5" w:rsidRPr="00EE16B3">
        <w:rPr>
          <w:i/>
          <w:iCs/>
        </w:rPr>
        <w:t xml:space="preserve">Spontaneous </w:t>
      </w:r>
      <w:r w:rsidR="00EE16B3" w:rsidRPr="00EE16B3">
        <w:rPr>
          <w:i/>
          <w:iCs/>
        </w:rPr>
        <w:t>Multiplication</w:t>
      </w:r>
      <w:r w:rsidR="002D7CD5" w:rsidRPr="00EE16B3">
        <w:rPr>
          <w:i/>
          <w:iCs/>
        </w:rPr>
        <w:t xml:space="preserve"> of </w:t>
      </w:r>
      <w:r w:rsidR="00EE16B3" w:rsidRPr="00EE16B3">
        <w:rPr>
          <w:i/>
          <w:iCs/>
        </w:rPr>
        <w:t>Churches</w:t>
      </w:r>
      <w:r w:rsidR="002D7CD5">
        <w:t xml:space="preserve"> </w:t>
      </w:r>
      <w:r w:rsidR="00EE16B3">
        <w:fldChar w:fldCharType="begin"/>
      </w:r>
      <w:r w:rsidR="00EE16B3">
        <w:instrText xml:space="preserve"> ADDIN ZOTERO_ITEM CSL_CITATION {"citationID":"fEPLvgE5","properties":{"formattedCitation":"(1992)","plainCitation":"(1992)","noteIndex":0},"citationItems":[{"id":1820,"uris":["http://zotero.org/users/5944696/items/SI54M6HY"],"uri":["http://zotero.org/users/5944696/items/SI54M6HY"],"itemData":{"id":1820,"type":"chapter","container-title":"Perspectives on the World Christian Movement: A Reader","edition":"2nd","event-place":"Pasadena, CA","page":"D76-94","publisher":"William Carey","publisher-place":"Pasadena, CA","title":"The Spontaneous Multiplication of Churches","author":[{"family":"Patterson","given":"George"}],"editor":[{"family":"Winter","given":"Ralph D."},{"family":"Hawthorne","given":"Steven C."}],"issued":{"date-parts":[["1992"]]}},"suppress-author":true}],"schema":"https://github.com/citation-style-language/schema/raw/master/csl-citation.json"} </w:instrText>
      </w:r>
      <w:r w:rsidR="00EE16B3">
        <w:fldChar w:fldCharType="separate"/>
      </w:r>
      <w:r w:rsidR="00EE16B3" w:rsidRPr="00EE16B3">
        <w:rPr>
          <w:rFonts w:cs="Times New Roman"/>
        </w:rPr>
        <w:t>(1992)</w:t>
      </w:r>
      <w:r w:rsidR="00EE16B3">
        <w:fldChar w:fldCharType="end"/>
      </w:r>
      <w:r w:rsidR="002D7CD5">
        <w:t>.</w:t>
      </w:r>
      <w:r w:rsidR="00EE16B3">
        <w:t xml:space="preserve"> According to </w:t>
      </w:r>
      <w:r w:rsidR="00EE16B3" w:rsidRPr="00B70AA8">
        <w:rPr>
          <w:i/>
          <w:iCs/>
        </w:rPr>
        <w:t>Perspectives</w:t>
      </w:r>
      <w:r w:rsidR="00EE16B3">
        <w:t xml:space="preserve"> coeditor Steven Hawthorne, </w:t>
      </w:r>
      <w:r w:rsidR="005F51C3">
        <w:t xml:space="preserve">Patterson “infused into the course most of the basic ideas of movements </w:t>
      </w:r>
      <w:r w:rsidR="005F51C3">
        <w:lastRenderedPageBreak/>
        <w:t>ecclesiology</w:t>
      </w:r>
      <w:r w:rsidR="005569CD">
        <w:t xml:space="preserve">” </w:t>
      </w:r>
      <w:r w:rsidR="00746C9D">
        <w:fldChar w:fldCharType="begin"/>
      </w:r>
      <w:r w:rsidR="00C14B85">
        <w:instrText xml:space="preserve"> ADDIN ZOTERO_ITEM CSL_CITATION {"citationID":"ZRjv0x1u","properties":{"formattedCitation":"(2021)","plainCitation":"(2021)","noteIndex":0},"citationItems":[{"id":1821,"uris":["http://zotero.org/users/5944696/items/64RVX6L6"],"uri":["http://zotero.org/users/5944696/items/64RVX6L6"],"itemData":{"id":1821,"type":"personal_communication","title":"Personal Email RE: Perspectives and Movements?","author":[{"family":"Hawthorne","given":"Steven C."}],"issued":{"date-parts":[["2021",6,17]]}},"suppress-author":true}],"schema":"https://github.com/citation-style-language/schema/raw/master/csl-citation.json"} </w:instrText>
      </w:r>
      <w:r w:rsidR="00746C9D">
        <w:fldChar w:fldCharType="separate"/>
      </w:r>
      <w:r w:rsidR="00C14B85" w:rsidRPr="00C14B85">
        <w:rPr>
          <w:rFonts w:cs="Times New Roman"/>
        </w:rPr>
        <w:t>(2021)</w:t>
      </w:r>
      <w:r w:rsidR="00746C9D">
        <w:fldChar w:fldCharType="end"/>
      </w:r>
      <w:r w:rsidR="005569CD">
        <w:t xml:space="preserve">. </w:t>
      </w:r>
      <w:r w:rsidR="00762F23">
        <w:t xml:space="preserve">However, </w:t>
      </w:r>
      <w:r w:rsidR="001D04F3">
        <w:t>Pat</w:t>
      </w:r>
      <w:r w:rsidR="00C04B56">
        <w:t>t</w:t>
      </w:r>
      <w:r w:rsidR="001D04F3">
        <w:t>erson</w:t>
      </w:r>
      <w:r w:rsidR="00090D02">
        <w:t xml:space="preserve"> et al.’s</w:t>
      </w:r>
      <w:r w:rsidR="0054016A">
        <w:t xml:space="preserve"> missiology</w:t>
      </w:r>
      <w:r w:rsidR="00C6223C">
        <w:t xml:space="preserve"> in the 1980s </w:t>
      </w:r>
      <w:r w:rsidR="00D10AED">
        <w:t>included</w:t>
      </w:r>
      <w:r w:rsidR="00C6223C">
        <w:t xml:space="preserve"> the </w:t>
      </w:r>
      <w:r w:rsidR="00932178">
        <w:t xml:space="preserve">language </w:t>
      </w:r>
      <w:r w:rsidR="00C6223C">
        <w:t>of</w:t>
      </w:r>
      <w:r w:rsidR="00160FC7">
        <w:t xml:space="preserve"> </w:t>
      </w:r>
      <w:r w:rsidR="006809EC">
        <w:t>multiplication, not movements</w:t>
      </w:r>
      <w:r w:rsidR="00D553AD">
        <w:t xml:space="preserve"> </w:t>
      </w:r>
      <w:r w:rsidR="00D553AD" w:rsidRPr="00D553AD">
        <w:rPr>
          <w:i/>
          <w:iCs/>
        </w:rPr>
        <w:t>per se</w:t>
      </w:r>
      <w:r w:rsidR="006809EC">
        <w:t>.</w:t>
      </w:r>
      <w:r w:rsidR="005D0775">
        <w:t xml:space="preserve"> </w:t>
      </w:r>
      <w:r w:rsidR="0054016A">
        <w:t>Their focus was on “</w:t>
      </w:r>
      <w:r w:rsidR="002730E8">
        <w:rPr>
          <w:rFonts w:eastAsia="Times New Roman"/>
        </w:rPr>
        <w:t xml:space="preserve">planting a church that </w:t>
      </w:r>
      <w:r w:rsidR="0022222E">
        <w:rPr>
          <w:rFonts w:eastAsia="Times New Roman"/>
        </w:rPr>
        <w:t>wa</w:t>
      </w:r>
      <w:r w:rsidR="002730E8">
        <w:rPr>
          <w:rFonts w:eastAsia="Times New Roman"/>
        </w:rPr>
        <w:t xml:space="preserve">s inherently reproducible. They did not use the language of movement, but they functionally were aiming for it” </w:t>
      </w:r>
      <w:r w:rsidR="004B6EF1">
        <w:rPr>
          <w:rFonts w:eastAsia="Times New Roman"/>
        </w:rPr>
        <w:fldChar w:fldCharType="begin"/>
      </w:r>
      <w:r w:rsidR="004B6EF1">
        <w:rPr>
          <w:rFonts w:eastAsia="Times New Roman"/>
        </w:rPr>
        <w:instrText xml:space="preserve"> ADDIN ZOTERO_ITEM CSL_CITATION {"citationID":"PIsYAyn9","properties":{"formattedCitation":"(Gill 2021)","plainCitation":"(Gill 2021)","noteIndex":0},"citationItems":[{"id":1822,"uris":["http://zotero.org/users/5944696/items/LLZ7TBD5"],"uri":["http://zotero.org/users/5944696/items/LLZ7TBD5"],"itemData":{"id":1822,"type":"personal_communication","title":"Personal Email RE: Winter and CPM?","author":[{"family":"Gill","given":"Brad"}],"issued":{"date-parts":[["2021",6,6]]}}}],"schema":"https://github.com/citation-style-language/schema/raw/master/csl-citation.json"} </w:instrText>
      </w:r>
      <w:r w:rsidR="004B6EF1">
        <w:rPr>
          <w:rFonts w:eastAsia="Times New Roman"/>
        </w:rPr>
        <w:fldChar w:fldCharType="separate"/>
      </w:r>
      <w:r w:rsidR="004B6EF1" w:rsidRPr="004B6EF1">
        <w:rPr>
          <w:rFonts w:cs="Times New Roman"/>
        </w:rPr>
        <w:t>(Gill 2021)</w:t>
      </w:r>
      <w:r w:rsidR="004B6EF1">
        <w:rPr>
          <w:rFonts w:eastAsia="Times New Roman"/>
        </w:rPr>
        <w:fldChar w:fldCharType="end"/>
      </w:r>
      <w:r w:rsidR="002730E8">
        <w:rPr>
          <w:rFonts w:eastAsia="Times New Roman"/>
        </w:rPr>
        <w:t>.</w:t>
      </w:r>
      <w:r w:rsidR="008C7CD0">
        <w:rPr>
          <w:rFonts w:eastAsia="Times New Roman"/>
        </w:rPr>
        <w:t xml:space="preserve"> McGavran and Winter </w:t>
      </w:r>
      <w:r w:rsidR="003C7297">
        <w:rPr>
          <w:rFonts w:eastAsia="Times New Roman"/>
        </w:rPr>
        <w:t xml:space="preserve">also </w:t>
      </w:r>
      <w:r w:rsidR="008C7CD0">
        <w:rPr>
          <w:rFonts w:eastAsia="Times New Roman"/>
        </w:rPr>
        <w:t>used the</w:t>
      </w:r>
      <w:r w:rsidR="003C7297">
        <w:rPr>
          <w:rFonts w:eastAsia="Times New Roman"/>
        </w:rPr>
        <w:t xml:space="preserve"> concept of</w:t>
      </w:r>
      <w:r w:rsidR="008C7CD0">
        <w:rPr>
          <w:rFonts w:eastAsia="Times New Roman"/>
        </w:rPr>
        <w:t xml:space="preserve"> </w:t>
      </w:r>
      <w:r w:rsidR="003C7297">
        <w:rPr>
          <w:rFonts w:eastAsia="Times New Roman"/>
        </w:rPr>
        <w:t>“</w:t>
      </w:r>
      <w:r w:rsidR="008C7CD0">
        <w:rPr>
          <w:rFonts w:eastAsia="Times New Roman"/>
        </w:rPr>
        <w:t>multiplication</w:t>
      </w:r>
      <w:r w:rsidR="003C7297">
        <w:rPr>
          <w:rFonts w:eastAsia="Times New Roman"/>
        </w:rPr>
        <w:t>”</w:t>
      </w:r>
      <w:r w:rsidR="008C7CD0">
        <w:rPr>
          <w:rFonts w:eastAsia="Times New Roman"/>
        </w:rPr>
        <w:t xml:space="preserve"> </w:t>
      </w:r>
      <w:r w:rsidR="003C7297">
        <w:rPr>
          <w:rFonts w:eastAsia="Times New Roman"/>
        </w:rPr>
        <w:t>frequently</w:t>
      </w:r>
      <w:r w:rsidR="008C7CD0">
        <w:rPr>
          <w:rFonts w:eastAsia="Times New Roman"/>
        </w:rPr>
        <w:t>, but “movements” was</w:t>
      </w:r>
      <w:r w:rsidR="003C7297">
        <w:rPr>
          <w:rFonts w:eastAsia="Times New Roman"/>
        </w:rPr>
        <w:t xml:space="preserve"> </w:t>
      </w:r>
      <w:r w:rsidR="008C7CD0">
        <w:rPr>
          <w:rFonts w:eastAsia="Times New Roman"/>
        </w:rPr>
        <w:t xml:space="preserve">in their </w:t>
      </w:r>
      <w:r w:rsidR="008C5F1E">
        <w:rPr>
          <w:rFonts w:eastAsia="Times New Roman"/>
        </w:rPr>
        <w:t>missiological lexicon</w:t>
      </w:r>
      <w:r w:rsidR="00922AD9">
        <w:rPr>
          <w:rFonts w:eastAsia="Times New Roman"/>
        </w:rPr>
        <w:t xml:space="preserve"> as well</w:t>
      </w:r>
      <w:r w:rsidR="008C7CD0">
        <w:rPr>
          <w:rFonts w:eastAsia="Times New Roman"/>
        </w:rPr>
        <w:t>.</w:t>
      </w:r>
      <w:r w:rsidR="00260F63">
        <w:rPr>
          <w:rFonts w:eastAsia="Times New Roman"/>
        </w:rPr>
        <w:t xml:space="preserve"> </w:t>
      </w:r>
      <w:r w:rsidR="00260F63">
        <w:t xml:space="preserve">Initially, it </w:t>
      </w:r>
      <w:r w:rsidR="001301F1">
        <w:t xml:space="preserve">does </w:t>
      </w:r>
      <w:r w:rsidR="00260F63">
        <w:t xml:space="preserve">seem that the phrase “church-planting movement” began to circulate in the USCWM in the late 1980s. </w:t>
      </w:r>
      <w:r w:rsidR="000B2BED">
        <w:t>It</w:t>
      </w:r>
      <w:r w:rsidR="00260F63">
        <w:t xml:space="preserve"> was used several times in </w:t>
      </w:r>
      <w:r w:rsidR="00260F63" w:rsidRPr="003B6050">
        <w:rPr>
          <w:i/>
          <w:iCs/>
        </w:rPr>
        <w:t>DAWN 2000: 7 Million Churches to Go</w:t>
      </w:r>
      <w:r w:rsidR="00260F63">
        <w:t xml:space="preserve"> </w:t>
      </w:r>
      <w:r w:rsidR="00260F63">
        <w:fldChar w:fldCharType="begin"/>
      </w:r>
      <w:r w:rsidR="00F15D4B">
        <w:instrText xml:space="preserve"> ADDIN ZOTERO_ITEM CSL_CITATION {"citationID":"F9jqlms6","properties":{"formattedCitation":"(Montgomery 1989)","plainCitation":"(Montgomery 1989)","noteIndex":0},"citationItems":[{"id":1808,"uris":["http://zotero.org/users/5944696/items/5E2B6TFE"],"uri":["http://zotero.org/users/5944696/items/5E2B6TFE"],"itemData":{"id":1808,"type":"book","event-place":"Pasadena, CA","language":"en","note":"Google-Books-ID: oW76swEACAAJ","number-of-pages":"book","publisher":"William Carey","publisher-place":"Pasadena, CA","source":"Google Books","title":"DAWN 2000: 7 Million Churches to Go: The Personal Story of the DAWN Strategy for World Evangelization","title-short":"DAWN 2000","author":[{"family":"Montgomery","given":"James H."}],"issued":{"date-parts":[["1989"]]}}}],"schema":"https://github.com/citation-style-language/schema/raw/master/csl-citation.json"} </w:instrText>
      </w:r>
      <w:r w:rsidR="00260F63">
        <w:fldChar w:fldCharType="separate"/>
      </w:r>
      <w:r w:rsidR="00260F63" w:rsidRPr="003B6050">
        <w:rPr>
          <w:rFonts w:cs="Times New Roman"/>
        </w:rPr>
        <w:t>(Montgomery 1989)</w:t>
      </w:r>
      <w:r w:rsidR="00260F63">
        <w:fldChar w:fldCharType="end"/>
      </w:r>
      <w:r w:rsidR="00260F63">
        <w:t xml:space="preserve"> in connection with Ralph Winter</w:t>
      </w:r>
      <w:r w:rsidR="008560CA">
        <w:t xml:space="preserve"> </w:t>
      </w:r>
      <w:r w:rsidR="00D20627">
        <w:t>(</w:t>
      </w:r>
      <w:r w:rsidR="008560CA">
        <w:t>although he himself did</w:t>
      </w:r>
      <w:r w:rsidR="0097099A">
        <w:t xml:space="preserve"> not</w:t>
      </w:r>
      <w:r w:rsidR="008560CA">
        <w:t xml:space="preserve"> like the </w:t>
      </w:r>
      <w:r w:rsidR="00AF4A53">
        <w:t>phrase</w:t>
      </w:r>
      <w:r w:rsidR="00F11C0D">
        <w:t xml:space="preserve"> </w:t>
      </w:r>
      <w:r w:rsidR="00F11C0D">
        <w:fldChar w:fldCharType="begin"/>
      </w:r>
      <w:r w:rsidR="0097099A">
        <w:instrText xml:space="preserve"> ADDIN ZOTERO_ITEM CSL_CITATION {"citationID":"mAEBzF63","properties":{"formattedCitation":"(Winter 2004, 130)","plainCitation":"(Winter 2004, 130)","noteIndex":0},"citationItems":[{"id":1765,"uris":["http://zotero.org/users/5944696/items/N3ZEJI3C"],"uri":["http://zotero.org/users/5944696/items/N3ZEJI3C"],"itemData":{"id":1765,"type":"article-journal","container-title":"International Journal of Frontier Missiology","issue":"2","page":"129-130","title":"Church Planting Movements: Does This New Book Really Represent a Break with McGavran’s Thinking?","volume":"21","author":[{"family":"Winter","given":"Ralph D."}],"issued":{"date-parts":[["2004"]]}},"locator":"130"}],"schema":"https://github.com/citation-style-language/schema/raw/master/csl-citation.json"} </w:instrText>
      </w:r>
      <w:r w:rsidR="00F11C0D">
        <w:fldChar w:fldCharType="separate"/>
      </w:r>
      <w:r w:rsidR="0097099A" w:rsidRPr="0097099A">
        <w:rPr>
          <w:rFonts w:cs="Times New Roman"/>
        </w:rPr>
        <w:t>(Winter 2004, 130)</w:t>
      </w:r>
      <w:r w:rsidR="00F11C0D">
        <w:fldChar w:fldCharType="end"/>
      </w:r>
      <w:r w:rsidR="00D20627">
        <w:t>)</w:t>
      </w:r>
      <w:r w:rsidR="00260F63">
        <w:t xml:space="preserve">. However, </w:t>
      </w:r>
      <w:r w:rsidR="000B2BED">
        <w:t>CPM</w:t>
      </w:r>
      <w:r w:rsidR="00260F63">
        <w:t xml:space="preserve"> was not given any formal</w:t>
      </w:r>
      <w:r w:rsidR="0083116C">
        <w:t xml:space="preserve"> definition</w:t>
      </w:r>
      <w:r w:rsidR="00260F63">
        <w:t xml:space="preserve"> or informal de</w:t>
      </w:r>
      <w:r w:rsidR="0083116C">
        <w:t>scription</w:t>
      </w:r>
      <w:r w:rsidR="000B2BED">
        <w:t xml:space="preserve"> at that time</w:t>
      </w:r>
      <w:r w:rsidR="0010613A">
        <w:t>.</w:t>
      </w:r>
    </w:p>
    <w:p w14:paraId="3CB5F436" w14:textId="07B6A01D" w:rsidR="00843FA4" w:rsidRDefault="003A17F7" w:rsidP="004E5322">
      <w:pPr>
        <w:pStyle w:val="NoSpacing"/>
        <w:ind w:firstLine="720"/>
      </w:pPr>
      <w:r>
        <w:t>As the next section</w:t>
      </w:r>
      <w:r w:rsidR="004114A9">
        <w:t>s</w:t>
      </w:r>
      <w:r>
        <w:t xml:space="preserve"> wi</w:t>
      </w:r>
      <w:r w:rsidR="00260F63">
        <w:t>ll</w:t>
      </w:r>
      <w:r w:rsidR="00EB4F7C">
        <w:t xml:space="preserve"> seek to</w:t>
      </w:r>
      <w:r w:rsidR="00260F63">
        <w:t xml:space="preserve"> </w:t>
      </w:r>
      <w:r w:rsidR="006F2E7B">
        <w:t>demonstrate</w:t>
      </w:r>
      <w:r w:rsidR="00483A47">
        <w:t xml:space="preserve">, </w:t>
      </w:r>
      <w:r w:rsidR="00965448">
        <w:t xml:space="preserve">a missiology of </w:t>
      </w:r>
      <w:r w:rsidR="00483A47">
        <w:t xml:space="preserve">CPM seems to </w:t>
      </w:r>
      <w:r>
        <w:t>have developed from Allen</w:t>
      </w:r>
      <w:r w:rsidR="005D2683">
        <w:t xml:space="preserve"> et al</w:t>
      </w:r>
      <w:r w:rsidR="00D22876">
        <w:t>.</w:t>
      </w:r>
      <w:r>
        <w:t xml:space="preserve">’s </w:t>
      </w:r>
      <w:r w:rsidR="00A217FB">
        <w:t xml:space="preserve">concept of </w:t>
      </w:r>
      <w:r>
        <w:t>indigeneity,</w:t>
      </w:r>
      <w:r w:rsidR="00A217FB">
        <w:t xml:space="preserve"> Winter</w:t>
      </w:r>
      <w:r w:rsidR="00D22876">
        <w:t xml:space="preserve"> et al.</w:t>
      </w:r>
      <w:r w:rsidR="00A217FB">
        <w:t>’s focus on unreached and multiplication, and McGavran</w:t>
      </w:r>
      <w:r w:rsidR="00D22876">
        <w:t xml:space="preserve"> et al.</w:t>
      </w:r>
      <w:r w:rsidR="00A217FB">
        <w:t>’s observation of</w:t>
      </w:r>
      <w:r w:rsidR="000546D4">
        <w:t xml:space="preserve"> the influence of</w:t>
      </w:r>
      <w:r w:rsidR="00A217FB">
        <w:t xml:space="preserve"> social networks.</w:t>
      </w:r>
      <w:r w:rsidR="00D0791D">
        <w:t xml:space="preserve"> </w:t>
      </w:r>
      <w:proofErr w:type="spellStart"/>
      <w:r w:rsidR="009A0421">
        <w:t>McGavran’s</w:t>
      </w:r>
      <w:proofErr w:type="spellEnd"/>
      <w:r w:rsidR="009A0421">
        <w:t xml:space="preserve"> “Church Growth Movement”</w:t>
      </w:r>
      <w:r w:rsidR="004A3513">
        <w:t xml:space="preserve"> (CGM)</w:t>
      </w:r>
      <w:r w:rsidR="00D0791D">
        <w:t xml:space="preserve"> </w:t>
      </w:r>
      <w:r w:rsidR="00606B94">
        <w:t>diverged</w:t>
      </w:r>
      <w:r w:rsidR="00F96B57">
        <w:t xml:space="preserve"> under the leadership of Peter Wagner and </w:t>
      </w:r>
      <w:r w:rsidR="000338C6">
        <w:t>subsequently</w:t>
      </w:r>
      <w:r w:rsidR="0004606A">
        <w:t xml:space="preserve"> </w:t>
      </w:r>
      <w:r w:rsidR="00DA19FA">
        <w:t>“</w:t>
      </w:r>
      <w:r w:rsidR="00056BD9" w:rsidRPr="00056BD9">
        <w:t xml:space="preserve">came under heavy criticism for being overly pragmatic, theologically shallow, and methodologically </w:t>
      </w:r>
      <w:proofErr w:type="spellStart"/>
      <w:r w:rsidR="00056BD9" w:rsidRPr="00056BD9">
        <w:t>reductionistic</w:t>
      </w:r>
      <w:proofErr w:type="spellEnd"/>
      <w:r w:rsidR="00DA19FA">
        <w:t>”</w:t>
      </w:r>
      <w:r w:rsidR="00056BD9">
        <w:t xml:space="preserve"> </w:t>
      </w:r>
      <w:r w:rsidR="00DA19FA">
        <w:fldChar w:fldCharType="begin"/>
      </w:r>
      <w:r w:rsidR="004E5322">
        <w:instrText xml:space="preserve"> ADDIN ZOTERO_ITEM CSL_CITATION {"citationID":"OqshsvbZ","properties":{"formattedCitation":"(Ott and Wilson 2011, 71)","plainCitation":"(Ott and Wilson 2011, 71)","noteIndex":0},"citationItems":[{"id":969,"uris":["http://zotero.org/users/5944696/items/FHPHBAQY"],"uri":["http://zotero.org/users/5944696/items/FHPHBAQY"],"itemData":{"id":969,"type":"book","event-place":"Grand Rapids, MI","ISBN":"978-1-4412-1367-9","language":"English","publisher":"Baker","publisher-place":"Grand Rapids, MI","source":"WorldCat Discovery Service","title":"Global Church Planting: Biblical Principles and Best Practices for Multiplication","title-short":"Global Church Planting","author":[{"family":"Ott","given":"Craig"},{"family":"Wilson","given":"Gene"}],"accessed":{"date-parts":[["2019",10,19]]},"issued":{"date-parts":[["2011"]]}},"locator":"71"}],"schema":"https://github.com/citation-style-language/schema/raw/master/csl-citation.json"} </w:instrText>
      </w:r>
      <w:r w:rsidR="00DA19FA">
        <w:fldChar w:fldCharType="separate"/>
      </w:r>
      <w:r w:rsidR="004E5322" w:rsidRPr="004E5322">
        <w:rPr>
          <w:rFonts w:cs="Times New Roman"/>
        </w:rPr>
        <w:t>(Ott and Wilson 2011, 71)</w:t>
      </w:r>
      <w:r w:rsidR="00DA19FA">
        <w:fldChar w:fldCharType="end"/>
      </w:r>
      <w:r w:rsidR="0004606A">
        <w:t>.</w:t>
      </w:r>
      <w:r w:rsidR="00DD1540">
        <w:t xml:space="preserve"> </w:t>
      </w:r>
      <w:r w:rsidR="004335B6">
        <w:t>It is important to note that “</w:t>
      </w:r>
      <w:r w:rsidR="0056059C">
        <w:t>m</w:t>
      </w:r>
      <w:r w:rsidR="004335B6" w:rsidRPr="004335B6">
        <w:t>any of the criticisms of the CGM have been directed toward particular fragments of the classic McGavran movement, not toward the principles described by McGavran</w:t>
      </w:r>
      <w:r w:rsidR="004335B6">
        <w:t>”</w:t>
      </w:r>
      <w:r w:rsidR="00E66C80">
        <w:t xml:space="preserve"> himself</w:t>
      </w:r>
      <w:r w:rsidR="004335B6">
        <w:t xml:space="preserve"> </w:t>
      </w:r>
      <w:r w:rsidR="0056059C">
        <w:fldChar w:fldCharType="begin"/>
      </w:r>
      <w:r w:rsidR="0056059C">
        <w:instrText xml:space="preserve"> ADDIN ZOTERO_ITEM CSL_CITATION {"citationID":"73dBba01","properties":{"formattedCitation":"(Morris 2016, 9)","plainCitation":"(Morris 2016, 9)","noteIndex":0},"citationItems":[{"id":1753,"uris":["http://zotero.org/users/5944696/items/9THC3C76"],"uri":["http://zotero.org/users/5944696/items/9THC3C76"],"itemData":{"id":1753,"type":"article-journal","container-title":"The Southern Baptist Journal of Missions and Evangelism","page":"9-24","title":"McGavran on McGavran: What Did He Really Teach?","volume":"2","author":[{"family":"Morris","given":"John Michael"}],"issued":{"date-parts":[["2016"]]}},"locator":"9"}],"schema":"https://github.com/citation-style-language/schema/raw/master/csl-citation.json"} </w:instrText>
      </w:r>
      <w:r w:rsidR="0056059C">
        <w:fldChar w:fldCharType="separate"/>
      </w:r>
      <w:r w:rsidR="0056059C" w:rsidRPr="0056059C">
        <w:rPr>
          <w:rFonts w:cs="Times New Roman"/>
        </w:rPr>
        <w:t>(Morris 2016, 9)</w:t>
      </w:r>
      <w:r w:rsidR="0056059C">
        <w:fldChar w:fldCharType="end"/>
      </w:r>
      <w:r w:rsidR="004335B6">
        <w:t>.</w:t>
      </w:r>
      <w:r w:rsidR="0004606A">
        <w:t xml:space="preserve"> </w:t>
      </w:r>
      <w:r w:rsidR="00413B75">
        <w:t>Like McGavran</w:t>
      </w:r>
      <w:r w:rsidR="007E3E39">
        <w:t xml:space="preserve"> and Winter</w:t>
      </w:r>
      <w:r w:rsidR="00413B75">
        <w:t xml:space="preserve">, </w:t>
      </w:r>
      <w:r w:rsidR="0004606A">
        <w:t xml:space="preserve">Allen </w:t>
      </w:r>
      <w:r w:rsidR="00CC2D93">
        <w:t xml:space="preserve">did not support a </w:t>
      </w:r>
      <w:del w:id="6" w:author="D C" w:date="2021-10-05T16:04:00Z">
        <w:r w:rsidR="005B6795" w:rsidDel="001C19F0">
          <w:delText xml:space="preserve">ministry </w:delText>
        </w:r>
        <w:r w:rsidR="00CC2D93" w:rsidDel="001C19F0">
          <w:delText xml:space="preserve">focus that was </w:delText>
        </w:r>
      </w:del>
      <w:r w:rsidR="00CC2D93">
        <w:t>results</w:t>
      </w:r>
      <w:r w:rsidR="005B6795">
        <w:t>-</w:t>
      </w:r>
      <w:r w:rsidR="00CC2D93">
        <w:t xml:space="preserve">oriented </w:t>
      </w:r>
      <w:ins w:id="7" w:author="D C" w:date="2021-10-05T16:04:00Z">
        <w:r w:rsidR="001C19F0">
          <w:t xml:space="preserve">ministry focus; </w:t>
        </w:r>
      </w:ins>
      <w:del w:id="8" w:author="D C" w:date="2021-10-05T16:04:00Z">
        <w:r w:rsidR="0058712A" w:rsidDel="001C19F0">
          <w:delText xml:space="preserve">but </w:delText>
        </w:r>
      </w:del>
      <w:ins w:id="9" w:author="D C" w:date="2021-10-05T16:04:00Z">
        <w:r w:rsidR="001C19F0">
          <w:t xml:space="preserve">he </w:t>
        </w:r>
      </w:ins>
      <w:del w:id="10" w:author="D C" w:date="2021-10-05T16:04:00Z">
        <w:r w:rsidR="0058712A" w:rsidDel="001C19F0">
          <w:delText xml:space="preserve">instead </w:delText>
        </w:r>
      </w:del>
      <w:r w:rsidR="0058712A">
        <w:t xml:space="preserve">believed that </w:t>
      </w:r>
      <w:r w:rsidR="00280A09">
        <w:t xml:space="preserve">the </w:t>
      </w:r>
      <w:r w:rsidR="00714C77">
        <w:t>proper motivation for</w:t>
      </w:r>
      <w:r w:rsidR="00280A09">
        <w:t xml:space="preserve"> missionary practice was</w:t>
      </w:r>
      <w:r w:rsidR="00014BDD">
        <w:t xml:space="preserve"> the</w:t>
      </w:r>
      <w:r w:rsidR="00280A09">
        <w:t xml:space="preserve"> manifestation and glory of Christ himself </w:t>
      </w:r>
      <w:r w:rsidR="00280A09">
        <w:fldChar w:fldCharType="begin"/>
      </w:r>
      <w:r w:rsidR="00280A09">
        <w:instrText xml:space="preserve"> ADDIN ZOTERO_ITEM CSL_CITATION {"citationID":"1TSgAbHG","properties":{"formattedCitation":"(Payne 2012, 477)","plainCitation":"(Payne 2012, 477)","noteIndex":0},"citationItems":[{"id":1748,"uris":["http://zotero.org/users/5944696/items/GZ56GEXB"],"uri":["http://zotero.org/users/5944696/items/GZ56GEXB"],"itemData":{"id":1748,"type":"book","publisher":"Booksurge. Kindle Edition.","title":"Roland Allen: Pioneer of Spontaneous Expansion","author":[{"family":"Payne","given":"J. D."}],"issued":{"date-parts":[["2012"]]}},"locator":"477"}],"schema":"https://github.com/citation-style-language/schema/raw/master/csl-citation.json"} </w:instrText>
      </w:r>
      <w:r w:rsidR="00280A09">
        <w:fldChar w:fldCharType="separate"/>
      </w:r>
      <w:r w:rsidR="00280A09" w:rsidRPr="00280A09">
        <w:rPr>
          <w:rFonts w:cs="Times New Roman"/>
        </w:rPr>
        <w:t>(Payne 2012, 477)</w:t>
      </w:r>
      <w:r w:rsidR="00280A09">
        <w:fldChar w:fldCharType="end"/>
      </w:r>
      <w:r w:rsidR="00280A09">
        <w:t>.</w:t>
      </w:r>
      <w:r w:rsidR="0058712A">
        <w:t xml:space="preserve"> </w:t>
      </w:r>
      <w:r w:rsidR="00407CEC">
        <w:t>Due to many valid criticisms, t</w:t>
      </w:r>
      <w:r w:rsidR="00BF305D">
        <w:t xml:space="preserve">he CGM </w:t>
      </w:r>
      <w:r w:rsidR="00813189">
        <w:t>began to</w:t>
      </w:r>
      <w:r w:rsidR="00BF305D">
        <w:t xml:space="preserve"> </w:t>
      </w:r>
      <w:r w:rsidR="00407CEC">
        <w:t>reorganize</w:t>
      </w:r>
      <w:r w:rsidR="00BF305D">
        <w:t xml:space="preserve"> into the Great Commission Research Network in </w:t>
      </w:r>
      <w:r w:rsidR="00813189">
        <w:t xml:space="preserve">the </w:t>
      </w:r>
      <w:r w:rsidR="00C55D32">
        <w:t>200</w:t>
      </w:r>
      <w:r w:rsidR="00FE2B9D">
        <w:t>0s</w:t>
      </w:r>
      <w:r w:rsidR="00C55D32">
        <w:t>.</w:t>
      </w:r>
    </w:p>
    <w:p w14:paraId="7F545221" w14:textId="55B41792" w:rsidR="00B7728B" w:rsidRDefault="00B7728B" w:rsidP="00DC3159">
      <w:pPr>
        <w:pStyle w:val="Heading1"/>
      </w:pPr>
      <w:r>
        <w:t xml:space="preserve">IMB’s </w:t>
      </w:r>
      <w:r w:rsidR="00ED6E98">
        <w:t>Cooperative Services International</w:t>
      </w:r>
      <w:r w:rsidR="0017189A">
        <w:t xml:space="preserve"> as the Innovation of CPM</w:t>
      </w:r>
    </w:p>
    <w:p w14:paraId="525E75AB" w14:textId="357AA8E7" w:rsidR="00AE1FF4" w:rsidRDefault="00A96260" w:rsidP="0099607F">
      <w:pPr>
        <w:pStyle w:val="NoSpacing"/>
      </w:pPr>
      <w:r>
        <w:t xml:space="preserve">Contemporary </w:t>
      </w:r>
      <w:r w:rsidR="003A1166">
        <w:t>CPM</w:t>
      </w:r>
      <w:r>
        <w:t xml:space="preserve"> missiology finds</w:t>
      </w:r>
      <w:r w:rsidR="006E6E54">
        <w:t xml:space="preserve"> its </w:t>
      </w:r>
      <w:r w:rsidR="00014BDD">
        <w:t xml:space="preserve">genesis in the twilight of the CGM. </w:t>
      </w:r>
      <w:r w:rsidR="00054A00">
        <w:t xml:space="preserve">David Barrett </w:t>
      </w:r>
      <w:r w:rsidR="00482C94">
        <w:t>(1927-2011)</w:t>
      </w:r>
      <w:r w:rsidR="00FC43EF">
        <w:t xml:space="preserve">, a British missionary statistician and sociologist of religion, is best known for his ground-breaking </w:t>
      </w:r>
      <w:r w:rsidR="00FC43EF" w:rsidRPr="005C1F32">
        <w:rPr>
          <w:i/>
          <w:iCs/>
        </w:rPr>
        <w:t>W</w:t>
      </w:r>
      <w:r w:rsidR="00C26376" w:rsidRPr="005C1F32">
        <w:rPr>
          <w:i/>
          <w:iCs/>
        </w:rPr>
        <w:t>orld Christian Encyclopedia</w:t>
      </w:r>
      <w:r w:rsidR="006206D5">
        <w:rPr>
          <w:i/>
          <w:iCs/>
        </w:rPr>
        <w:t xml:space="preserve"> </w:t>
      </w:r>
      <w:r w:rsidR="006206D5" w:rsidRPr="006206D5">
        <w:t>(WCE)</w:t>
      </w:r>
      <w:r w:rsidR="00C26376">
        <w:t xml:space="preserve"> </w:t>
      </w:r>
      <w:r w:rsidR="002646EE">
        <w:fldChar w:fldCharType="begin"/>
      </w:r>
      <w:r w:rsidR="003D25FA">
        <w:instrText xml:space="preserve"> ADDIN ZOTERO_ITEM CSL_CITATION {"citationID":"hDQNtm9d","properties":{"formattedCitation":"(1982)","plainCitation":"(1982)","noteIndex":0},"citationItems":[{"id":1752,"uris":["http://zotero.org/users/5944696/items/U5WZQIUC"],"uri":["http://zotero.org/users/5944696/items/U5WZQIUC"],"itemData":{"id":1752,"type":"book","event-place":"Nairobi, Kenya","note":"publisher: Oxford Univ. Press","publisher":"Oxford University Press","publisher-place":"Nairobi, Kenya","title":"World Christian Encyclopedia: A Comparative Study of Churches and Religions in the Modern World; Ad 1900-2000","author":[{"family":"Barrett","given":"David B."}],"issued":{"date-parts":[["1982"]]}},"suppress-author":true}],"schema":"https://github.com/citation-style-language/schema/raw/master/csl-citation.json"} </w:instrText>
      </w:r>
      <w:r w:rsidR="002646EE">
        <w:fldChar w:fldCharType="separate"/>
      </w:r>
      <w:r w:rsidR="002646EE" w:rsidRPr="002646EE">
        <w:rPr>
          <w:rFonts w:cs="Times New Roman"/>
        </w:rPr>
        <w:t>(1982)</w:t>
      </w:r>
      <w:r w:rsidR="002646EE">
        <w:fldChar w:fldCharType="end"/>
      </w:r>
      <w:r w:rsidR="00255A82">
        <w:t xml:space="preserve"> which </w:t>
      </w:r>
      <w:r w:rsidR="0096195B">
        <w:t>completely</w:t>
      </w:r>
      <w:r w:rsidR="00255A82">
        <w:t xml:space="preserve"> transformed modern understandings of world Christianity</w:t>
      </w:r>
      <w:r w:rsidR="0096195B">
        <w:t xml:space="preserve"> for </w:t>
      </w:r>
      <w:r w:rsidR="006343B5">
        <w:t xml:space="preserve">both </w:t>
      </w:r>
      <w:r w:rsidR="0096195B">
        <w:t xml:space="preserve">the Church and the secular academy </w:t>
      </w:r>
      <w:r w:rsidR="006E62E5">
        <w:fldChar w:fldCharType="begin"/>
      </w:r>
      <w:r w:rsidR="008E2DA0">
        <w:instrText xml:space="preserve"> ADDIN ZOTERO_ITEM CSL_CITATION {"citationID":"Z2cMQTDc","properties":{"formattedCitation":"(Zurlo 2017, 315ff)","plainCitation":"(Zurlo 2017, 315ff)","noteIndex":0},"citationItems":[{"id":1755,"uris":["http://zotero.org/users/5944696/items/E4RINPY4"],"uri":["http://zotero.org/users/5944696/items/E4RINPY4"],"itemData":{"id":1755,"type":"thesis","event-place":"Boston, MA","genre":"PhD dissertation","publisher":"Boston University","publisher-place":"Boston, MA","title":"'A Miracle from Nairobi': David B. Barrett and the Quantification of World Christianity, 1957–1982","author":[{"family":"Zurlo","given":"Gina A."}],"issued":{"date-parts":[["2017"]]}},"locator":"315ff"}],"schema":"https://github.com/citation-style-language/schema/raw/master/csl-citation.json"} </w:instrText>
      </w:r>
      <w:r w:rsidR="006E62E5">
        <w:fldChar w:fldCharType="separate"/>
      </w:r>
      <w:r w:rsidR="008E2DA0" w:rsidRPr="008E2DA0">
        <w:rPr>
          <w:rFonts w:cs="Times New Roman"/>
        </w:rPr>
        <w:t>(Zurlo 2017, 315ff)</w:t>
      </w:r>
      <w:r w:rsidR="006E62E5">
        <w:fldChar w:fldCharType="end"/>
      </w:r>
      <w:r w:rsidR="0096195B">
        <w:t>.</w:t>
      </w:r>
      <w:r w:rsidR="006D693F">
        <w:t xml:space="preserve"> </w:t>
      </w:r>
      <w:r w:rsidR="0039709B">
        <w:t>From 1</w:t>
      </w:r>
      <w:r w:rsidR="009E6ED7">
        <w:t>985-93, Barrett</w:t>
      </w:r>
      <w:r w:rsidR="0039709B">
        <w:t xml:space="preserve"> served as a Research Consultant for the Foreign</w:t>
      </w:r>
      <w:r w:rsidR="009E6ED7">
        <w:t xml:space="preserve"> (now International) Mission Board</w:t>
      </w:r>
      <w:r w:rsidR="003453C3">
        <w:t xml:space="preserve"> (IMB)</w:t>
      </w:r>
      <w:r w:rsidR="009E6ED7">
        <w:t xml:space="preserve"> of the Southern Baptist Convention</w:t>
      </w:r>
      <w:r w:rsidR="00872653">
        <w:t xml:space="preserve"> (SBC)</w:t>
      </w:r>
      <w:r w:rsidR="009E6ED7">
        <w:t>.</w:t>
      </w:r>
      <w:r w:rsidR="00823F7F">
        <w:t xml:space="preserve"> </w:t>
      </w:r>
      <w:r w:rsidR="00FA3AA7">
        <w:t xml:space="preserve">Coupled with Barrett’s understanding of </w:t>
      </w:r>
      <w:r w:rsidR="007463C9">
        <w:t>African-Initiated Church (AIC)</w:t>
      </w:r>
      <w:r w:rsidR="00FA3AA7">
        <w:t xml:space="preserve"> movements </w:t>
      </w:r>
      <w:r w:rsidR="00FA3AA7">
        <w:fldChar w:fldCharType="begin"/>
      </w:r>
      <w:r w:rsidR="00FA3AA7">
        <w:instrText xml:space="preserve"> ADDIN ZOTERO_ITEM CSL_CITATION {"citationID":"g4wbzLhI","properties":{"formattedCitation":"(Barrett 1968)","plainCitation":"(Barrett 1968)","noteIndex":0},"citationItems":[{"id":1759,"uris":["http://zotero.org/users/5944696/items/HX9XID57"],"uri":["http://zotero.org/users/5944696/items/HX9XID57"],"itemData":{"id":1759,"type":"book","event-place":"Nairobi, Kenya","publisher":"Oxford University Press","publisher-place":"Nairobi, Kenya","title":"Schism and Renewal in Africa: An Analysis of Six Thousand Contemporary Religious Movements","author":[{"family":"Barrett","given":"David B."}],"issued":{"date-parts":[["1968"]]}}}],"schema":"https://github.com/citation-style-language/schema/raw/master/csl-citation.json"} </w:instrText>
      </w:r>
      <w:r w:rsidR="00FA3AA7">
        <w:fldChar w:fldCharType="separate"/>
      </w:r>
      <w:r w:rsidR="00FA3AA7" w:rsidRPr="00847F14">
        <w:rPr>
          <w:rFonts w:cs="Times New Roman"/>
        </w:rPr>
        <w:t>(Barrett 1968)</w:t>
      </w:r>
      <w:r w:rsidR="00FA3AA7">
        <w:fldChar w:fldCharType="end"/>
      </w:r>
      <w:r w:rsidR="00FA3AA7">
        <w:t xml:space="preserve">, the WCE displayed the magnitude of the “unevangelized” world not previously grasped by the IMB. </w:t>
      </w:r>
      <w:r w:rsidR="00B72931">
        <w:t>Subsequently, the IMB launched a “New Directions” initiative in 1997 which sought to align mission efforts with unreached peoples.</w:t>
      </w:r>
    </w:p>
    <w:p w14:paraId="15B33A9E" w14:textId="7828EA01" w:rsidR="00847F14" w:rsidRDefault="00306D4A" w:rsidP="00BD203D">
      <w:pPr>
        <w:pStyle w:val="NoSpacing"/>
        <w:ind w:firstLine="720"/>
      </w:pPr>
      <w:r>
        <w:t xml:space="preserve">Barrett was credited with </w:t>
      </w:r>
      <w:r w:rsidR="00D26FC0">
        <w:t>creating</w:t>
      </w:r>
      <w:r>
        <w:t xml:space="preserve"> the concept of the non-residential missionary</w:t>
      </w:r>
      <w:r w:rsidR="005958E8">
        <w:rPr>
          <w:rStyle w:val="FootnoteReference"/>
        </w:rPr>
        <w:footnoteReference w:id="3"/>
      </w:r>
      <w:r>
        <w:t xml:space="preserve"> (NRM) </w:t>
      </w:r>
      <w:r>
        <w:fldChar w:fldCharType="begin"/>
      </w:r>
      <w:r w:rsidR="004E68F5">
        <w:instrText xml:space="preserve"> ADDIN ZOTERO_ITEM CSL_CITATION {"citationID":"uuIpLZlJ","properties":{"formattedCitation":"(Carlton 2006, 26)","plainCitation":"(Carlton 2006, 26)","noteIndex":0},"citationItems":[{"id":1706,"uris":["http://zotero.org/users/5944696/items/T3UGU9VC"],"uri":["http://zotero.org/users/5944696/items/T3UGU9VC"],"itemData":{"id":1706,"type":"thesis","event-place":"Pretoria, South Africa","genre":"ThD dissertation","publisher":"University of South Africa","publisher-place":"Pretoria, South Africa","title":"An Analysis of the Impact of the Non-residential/strategy Coordinator's Role in Southern Baptist Missiology","author":[{"family":"Carlton","given":"R. Bruce"}],"issued":{"date-parts":[["2006"]]}},"locator":"26"}],"schema":"https://github.com/citation-style-language/schema/raw/master/csl-citation.json"} </w:instrText>
      </w:r>
      <w:r>
        <w:fldChar w:fldCharType="separate"/>
      </w:r>
      <w:r w:rsidR="004E68F5" w:rsidRPr="004E68F5">
        <w:rPr>
          <w:rFonts w:cs="Times New Roman"/>
        </w:rPr>
        <w:t>(Carlton 2006, 26)</w:t>
      </w:r>
      <w:r>
        <w:fldChar w:fldCharType="end"/>
      </w:r>
      <w:r>
        <w:t xml:space="preserve"> which was later developed into a book by the same title </w:t>
      </w:r>
      <w:r>
        <w:fldChar w:fldCharType="begin"/>
      </w:r>
      <w:r w:rsidR="00D2361B">
        <w:instrText xml:space="preserve"> ADDIN ZOTERO_ITEM CSL_CITATION {"citationID":"t7aV0Smd","properties":{"formattedCitation":"(Garrison 1990)","plainCitation":"(Garrison 1990)","noteIndex":0},"citationItems":[{"id":1806,"uris":["http://zotero.org/users/5944696/items/KTL9F2HE"],"uri":["http://zotero.org/users/5944696/items/KTL9F2HE"],"itemData":{"id":1806,"type":"book","event-place":"Monrovia, CA","ISBN":"978-0-912552-71-2","publisher":"MARC","publisher-place":"Monrovia, CA","title":"The Nonresidential Missionary: A New Strategy and the People It Serves","author":[{"family":"Garrison","given":"David"}],"issued":{"date-parts":[["1990"]]}}}],"schema":"https://github.com/citation-style-language/schema/raw/master/csl-citation.json"} </w:instrText>
      </w:r>
      <w:r>
        <w:fldChar w:fldCharType="separate"/>
      </w:r>
      <w:r w:rsidRPr="00361BEF">
        <w:rPr>
          <w:rFonts w:cs="Times New Roman"/>
        </w:rPr>
        <w:t>(Garrison 1990)</w:t>
      </w:r>
      <w:r>
        <w:fldChar w:fldCharType="end"/>
      </w:r>
      <w:r>
        <w:t xml:space="preserve">. </w:t>
      </w:r>
      <w:r w:rsidR="006F674E">
        <w:t>During this time</w:t>
      </w:r>
      <w:r w:rsidR="00FA3AA7">
        <w:t xml:space="preserve"> in the IMB,</w:t>
      </w:r>
      <w:r w:rsidR="00823F7F">
        <w:t xml:space="preserve"> </w:t>
      </w:r>
      <w:r w:rsidR="009576E2">
        <w:t>the</w:t>
      </w:r>
      <w:r w:rsidR="00A17CCC">
        <w:t xml:space="preserve"> Cooperative Services International (CSI)</w:t>
      </w:r>
      <w:r w:rsidR="001E1678">
        <w:t xml:space="preserve"> </w:t>
      </w:r>
      <w:r w:rsidR="006F674E">
        <w:t xml:space="preserve">formed </w:t>
      </w:r>
      <w:r w:rsidR="003A628D">
        <w:t>a</w:t>
      </w:r>
      <w:r w:rsidR="006F674E">
        <w:t>s</w:t>
      </w:r>
      <w:r w:rsidR="003A628D">
        <w:t xml:space="preserve"> </w:t>
      </w:r>
      <w:r w:rsidR="006F674E">
        <w:t>a special unit</w:t>
      </w:r>
      <w:r w:rsidR="003A628D">
        <w:t xml:space="preserve"> for radical innovation within the IMB itself </w:t>
      </w:r>
      <w:r w:rsidR="003A628D">
        <w:fldChar w:fldCharType="begin"/>
      </w:r>
      <w:r w:rsidR="004E68F5">
        <w:instrText xml:space="preserve"> ADDIN ZOTERO_ITEM CSL_CITATION {"citationID":"iuXc0TBm","properties":{"formattedCitation":"(Carlton 2006, 157)","plainCitation":"(Carlton 2006, 157)","noteIndex":0},"citationItems":[{"id":1706,"uris":["http://zotero.org/users/5944696/items/T3UGU9VC"],"uri":["http://zotero.org/users/5944696/items/T3UGU9VC"],"itemData":{"id":1706,"type":"thesis","event-place":"Pretoria, South Africa","genre":"ThD dissertation","publisher":"University of South Africa","publisher-place":"Pretoria, South Africa","title":"An Analysis of the Impact of the Non-residential/strategy Coordinator's Role in Southern Baptist Missiology","author":[{"family":"Carlton","given":"R. Bruce"}],"issued":{"date-parts":[["2006"]]}},"locator":"157"}],"schema":"https://github.com/citation-style-language/schema/raw/master/csl-citation.json"} </w:instrText>
      </w:r>
      <w:r w:rsidR="003A628D">
        <w:fldChar w:fldCharType="separate"/>
      </w:r>
      <w:r w:rsidR="004E68F5" w:rsidRPr="004E68F5">
        <w:rPr>
          <w:rFonts w:cs="Times New Roman"/>
        </w:rPr>
        <w:t>(Carlton 2006, 157)</w:t>
      </w:r>
      <w:r w:rsidR="003A628D">
        <w:fldChar w:fldCharType="end"/>
      </w:r>
      <w:r w:rsidR="009576E2">
        <w:t>.</w:t>
      </w:r>
      <w:r w:rsidR="00802B06">
        <w:t xml:space="preserve"> </w:t>
      </w:r>
      <w:r w:rsidR="00184E2E" w:rsidRPr="003F4A94">
        <w:t>Previous IMB methodology had aimed a</w:t>
      </w:r>
      <w:r w:rsidR="00707518">
        <w:t xml:space="preserve">t </w:t>
      </w:r>
      <w:r w:rsidR="00184E2E">
        <w:t xml:space="preserve">creating </w:t>
      </w:r>
      <w:r w:rsidR="00707518">
        <w:t xml:space="preserve">programs and </w:t>
      </w:r>
      <w:r w:rsidR="00184E2E">
        <w:t xml:space="preserve">infrastructures for Baptist </w:t>
      </w:r>
      <w:r w:rsidR="00184E2E" w:rsidRPr="003F4A94">
        <w:t>denomination</w:t>
      </w:r>
      <w:r w:rsidR="00184E2E">
        <w:t>s.</w:t>
      </w:r>
      <w:r w:rsidR="00184E2E" w:rsidRPr="003F4A94">
        <w:t xml:space="preserve"> </w:t>
      </w:r>
      <w:r w:rsidR="005305C2">
        <w:t>K</w:t>
      </w:r>
      <w:r w:rsidR="001E1678">
        <w:t>nown as a</w:t>
      </w:r>
      <w:r w:rsidR="005305C2">
        <w:t xml:space="preserve"> type of</w:t>
      </w:r>
      <w:r w:rsidR="001E1678">
        <w:t xml:space="preserve"> “skunkworks,” </w:t>
      </w:r>
      <w:r w:rsidR="007463C9">
        <w:t>the CSI</w:t>
      </w:r>
      <w:r w:rsidR="00802B06">
        <w:t xml:space="preserve"> was </w:t>
      </w:r>
      <w:r>
        <w:t>comprised</w:t>
      </w:r>
      <w:r w:rsidR="00802B06">
        <w:t xml:space="preserve"> of non-traditional </w:t>
      </w:r>
      <w:r w:rsidR="00823EA6">
        <w:t xml:space="preserve">NRMs </w:t>
      </w:r>
      <w:r w:rsidR="00802B06">
        <w:t xml:space="preserve">who had </w:t>
      </w:r>
      <w:r w:rsidR="002F49F0">
        <w:t xml:space="preserve">a </w:t>
      </w:r>
      <w:r w:rsidR="00802B06">
        <w:t>vision for reaching entire people groups.</w:t>
      </w:r>
      <w:r w:rsidR="003F4A94">
        <w:t xml:space="preserve"> </w:t>
      </w:r>
      <w:r w:rsidR="00610523">
        <w:t>A significant</w:t>
      </w:r>
      <w:r w:rsidR="00100962">
        <w:t xml:space="preserve"> innovation</w:t>
      </w:r>
      <w:r w:rsidR="005305C2">
        <w:t xml:space="preserve"> of the CSI</w:t>
      </w:r>
      <w:r w:rsidR="00100962">
        <w:t xml:space="preserve"> was learning to partner </w:t>
      </w:r>
      <w:r w:rsidR="009C5417">
        <w:t xml:space="preserve">with other “Great Commission Christians” </w:t>
      </w:r>
      <w:del w:id="11" w:author="D C" w:date="2021-10-05T16:07:00Z">
        <w:r w:rsidR="009C5417" w:rsidDel="00260CE8">
          <w:delText xml:space="preserve">who were </w:delText>
        </w:r>
      </w:del>
      <w:r w:rsidR="009C5417">
        <w:t xml:space="preserve">outside </w:t>
      </w:r>
      <w:del w:id="12" w:author="D C" w:date="2021-10-05T16:07:00Z">
        <w:r w:rsidR="009C5417" w:rsidDel="00260CE8">
          <w:delText xml:space="preserve">of </w:delText>
        </w:r>
      </w:del>
      <w:r w:rsidR="009C5417">
        <w:t xml:space="preserve">the IMB </w:t>
      </w:r>
      <w:r w:rsidR="009C5417">
        <w:fldChar w:fldCharType="begin"/>
      </w:r>
      <w:r w:rsidR="00283606">
        <w:instrText xml:space="preserve"> ADDIN ZOTERO_ITEM CSL_CITATION {"citationID":"zUPueC7D","properties":{"formattedCitation":"(W. Smith 2021)","plainCitation":"(W. Smith 2021)","noteIndex":0},"citationItems":[{"id":1805,"uris":["http://zotero.org/users/5944696/items/5ZJLKYL9"],"uri":["http://zotero.org/users/5944696/items/5ZJLKYL9"],"itemData":{"id":1805,"type":"interview","language":"English","medium":", Zoom","title":"Personal Interview with Bill Smith on 2 June 2021","author":[{"family":"Smith","given":"William"}],"issued":{"date-parts":[["2021",6,2]]}}}],"schema":"https://github.com/citation-style-language/schema/raw/master/csl-citation.json"} </w:instrText>
      </w:r>
      <w:r w:rsidR="009C5417">
        <w:fldChar w:fldCharType="separate"/>
      </w:r>
      <w:r w:rsidR="00283606" w:rsidRPr="00283606">
        <w:rPr>
          <w:rFonts w:cs="Times New Roman"/>
        </w:rPr>
        <w:t>(W. Smith 2021)</w:t>
      </w:r>
      <w:r w:rsidR="009C5417">
        <w:fldChar w:fldCharType="end"/>
      </w:r>
      <w:r w:rsidR="00F636AE">
        <w:t>. Due to IMB’s history and size, this was</w:t>
      </w:r>
      <w:r w:rsidR="00DF51AB">
        <w:t xml:space="preserve"> a</w:t>
      </w:r>
      <w:r w:rsidR="00100962">
        <w:t xml:space="preserve"> novel</w:t>
      </w:r>
      <w:r w:rsidR="00DF51AB">
        <w:t xml:space="preserve"> practice</w:t>
      </w:r>
      <w:r w:rsidR="00100962">
        <w:t xml:space="preserve"> for IMB during that time.</w:t>
      </w:r>
      <w:r w:rsidR="00A81046">
        <w:rPr>
          <w:rStyle w:val="FootnoteReference"/>
        </w:rPr>
        <w:footnoteReference w:id="4"/>
      </w:r>
    </w:p>
    <w:p w14:paraId="44E8075F" w14:textId="54A61409" w:rsidR="00400879" w:rsidRDefault="001414AE" w:rsidP="0099607F">
      <w:pPr>
        <w:pStyle w:val="NoSpacing"/>
      </w:pPr>
      <w:r>
        <w:lastRenderedPageBreak/>
        <w:tab/>
        <w:t>One</w:t>
      </w:r>
      <w:r w:rsidR="009D7538">
        <w:t xml:space="preserve"> of Barrett’s PhD students was</w:t>
      </w:r>
      <w:r>
        <w:t xml:space="preserve"> IMB</w:t>
      </w:r>
      <w:r w:rsidR="00AF2C44">
        <w:t xml:space="preserve"> missionary </w:t>
      </w:r>
      <w:r w:rsidR="00475717">
        <w:t>William “</w:t>
      </w:r>
      <w:r w:rsidR="00AF2C44">
        <w:t>Bill</w:t>
      </w:r>
      <w:r w:rsidR="00475717">
        <w:t>”</w:t>
      </w:r>
      <w:r w:rsidR="00AF2C44">
        <w:t xml:space="preserve"> Smith</w:t>
      </w:r>
      <w:r w:rsidR="002831CE">
        <w:t xml:space="preserve"> (1944-) who was impacted by Barrett’s understanding of </w:t>
      </w:r>
      <w:r w:rsidR="009A51E3">
        <w:t>AIC</w:t>
      </w:r>
      <w:r w:rsidR="002831CE">
        <w:t xml:space="preserve"> movements</w:t>
      </w:r>
      <w:r w:rsidR="002A6319">
        <w:t xml:space="preserve"> and</w:t>
      </w:r>
      <w:r w:rsidR="00AE1E5D">
        <w:t xml:space="preserve"> </w:t>
      </w:r>
      <w:r w:rsidR="00187109">
        <w:t>his</w:t>
      </w:r>
      <w:r w:rsidR="002A6319">
        <w:t xml:space="preserve"> “big picture” understanding of the world</w:t>
      </w:r>
      <w:r w:rsidR="00AF2C44">
        <w:t>.</w:t>
      </w:r>
      <w:r w:rsidR="00D24C9B">
        <w:t xml:space="preserve"> </w:t>
      </w:r>
      <w:r w:rsidR="00912E26">
        <w:t>Smith</w:t>
      </w:r>
      <w:r w:rsidR="00D24C9B">
        <w:t xml:space="preserve"> was the first under the structure of the CSI to </w:t>
      </w:r>
      <w:r w:rsidR="003A23B8">
        <w:t>serve in a “Strategy Coordinator” (SC) role</w:t>
      </w:r>
      <w:r w:rsidR="00EC2756">
        <w:t xml:space="preserve"> (a </w:t>
      </w:r>
      <w:r w:rsidR="00C9548B">
        <w:t xml:space="preserve">development on the concept </w:t>
      </w:r>
      <w:r w:rsidR="00EC2756">
        <w:t>of the NRM)</w:t>
      </w:r>
      <w:r w:rsidR="003A23B8">
        <w:t xml:space="preserve"> which was to mobilize all available resources for reaching a specific people group</w:t>
      </w:r>
      <w:r w:rsidR="004625F3">
        <w:t>.</w:t>
      </w:r>
      <w:r w:rsidR="00EB1AF1">
        <w:t xml:space="preserve"> </w:t>
      </w:r>
      <w:r w:rsidR="0012227E">
        <w:t>A</w:t>
      </w:r>
      <w:r w:rsidR="00F87F32">
        <w:t xml:space="preserve"> background in military intelligence</w:t>
      </w:r>
      <w:r w:rsidR="00912E26">
        <w:t xml:space="preserve"> had </w:t>
      </w:r>
      <w:r w:rsidR="00767B0F">
        <w:t>shaped Smith for cultural and societal analysis of East Asian</w:t>
      </w:r>
      <w:r w:rsidR="00371AF7">
        <w:t xml:space="preserve"> cultures</w:t>
      </w:r>
      <w:r w:rsidR="00767B0F">
        <w:t xml:space="preserve"> </w:t>
      </w:r>
      <w:r w:rsidR="00820935">
        <w:t xml:space="preserve">and </w:t>
      </w:r>
      <w:r w:rsidR="00371AF7">
        <w:t xml:space="preserve">also </w:t>
      </w:r>
      <w:r w:rsidR="00820935">
        <w:t xml:space="preserve">so-called “restricted-access” </w:t>
      </w:r>
      <w:r w:rsidR="00767B0F">
        <w:t>c</w:t>
      </w:r>
      <w:r w:rsidR="00371AF7">
        <w:t xml:space="preserve">ontexts. </w:t>
      </w:r>
      <w:r w:rsidR="00F600EC">
        <w:t xml:space="preserve">The proliferation of the internet in the 1990s offered </w:t>
      </w:r>
      <w:r w:rsidR="00703EDB">
        <w:t xml:space="preserve">novice researchers </w:t>
      </w:r>
      <w:r w:rsidR="00D01DA9">
        <w:t>improved</w:t>
      </w:r>
      <w:r w:rsidR="00703EDB">
        <w:t xml:space="preserve"> opportunities for research and contextual analysis</w:t>
      </w:r>
      <w:r w:rsidR="000A6BE6">
        <w:t>.</w:t>
      </w:r>
      <w:r w:rsidR="0005031E">
        <w:t xml:space="preserve"> </w:t>
      </w:r>
      <w:r w:rsidR="00C9786C">
        <w:t>A</w:t>
      </w:r>
      <w:r w:rsidR="007B6F66">
        <w:t xml:space="preserve"> key </w:t>
      </w:r>
      <w:r w:rsidR="00C9786C">
        <w:t>feature</w:t>
      </w:r>
      <w:r w:rsidR="007B6F66">
        <w:t xml:space="preserve"> of the early SC training involved </w:t>
      </w:r>
      <w:r w:rsidR="00D01DA9">
        <w:t>working backwards from a compelling</w:t>
      </w:r>
      <w:r w:rsidR="00604857">
        <w:t xml:space="preserve"> “End Vision</w:t>
      </w:r>
      <w:r w:rsidR="00960E31">
        <w:t>.”</w:t>
      </w:r>
      <w:r w:rsidR="00D01DA9">
        <w:t xml:space="preserve"> This included</w:t>
      </w:r>
      <w:r w:rsidR="00604857">
        <w:t xml:space="preserve"> creating a strategic master plan</w:t>
      </w:r>
      <w:r w:rsidR="0030774D">
        <w:t xml:space="preserve"> based on </w:t>
      </w:r>
      <w:r w:rsidR="00F3452B">
        <w:t>thorough</w:t>
      </w:r>
      <w:r w:rsidR="0030774D">
        <w:t xml:space="preserve"> research of the context</w:t>
      </w:r>
      <w:r w:rsidR="00240115">
        <w:t xml:space="preserve">, </w:t>
      </w:r>
      <w:r w:rsidR="0047086A">
        <w:t>studying</w:t>
      </w:r>
      <w:r w:rsidR="00240115">
        <w:t xml:space="preserve"> the book of Acts, </w:t>
      </w:r>
      <w:r w:rsidR="00D01DA9">
        <w:t xml:space="preserve">discussing </w:t>
      </w:r>
      <w:r w:rsidR="00540742">
        <w:t>case studies</w:t>
      </w:r>
      <w:r w:rsidR="009B6EBC">
        <w:t xml:space="preserve">, and </w:t>
      </w:r>
      <w:r w:rsidR="0072280A">
        <w:t>developing the</w:t>
      </w:r>
      <w:r w:rsidR="00C9786C">
        <w:t xml:space="preserve"> giftings</w:t>
      </w:r>
      <w:r w:rsidR="0072280A">
        <w:t xml:space="preserve"> and </w:t>
      </w:r>
      <w:r w:rsidR="008B1BF3">
        <w:t>capabilities</w:t>
      </w:r>
      <w:r w:rsidR="00C9786C">
        <w:t xml:space="preserve"> of the </w:t>
      </w:r>
      <w:r w:rsidR="0072280A">
        <w:t>SC</w:t>
      </w:r>
      <w:r w:rsidR="00284BAE">
        <w:t xml:space="preserve"> </w:t>
      </w:r>
      <w:r w:rsidR="0072280A">
        <w:t>for effective networking</w:t>
      </w:r>
      <w:r w:rsidR="0047086A">
        <w:t>.</w:t>
      </w:r>
      <w:r w:rsidR="0072280A">
        <w:t xml:space="preserve"> </w:t>
      </w:r>
      <w:r w:rsidR="00EC3345">
        <w:t xml:space="preserve">Smith also saw himself as “an </w:t>
      </w:r>
      <w:proofErr w:type="spellStart"/>
      <w:r w:rsidR="00EC3345">
        <w:t>implementor</w:t>
      </w:r>
      <w:proofErr w:type="spellEnd"/>
      <w:r w:rsidR="00EC3345">
        <w:t xml:space="preserve"> and not a theoretician,” and so in the early stages of the SC there w</w:t>
      </w:r>
      <w:ins w:id="13" w:author="D C" w:date="2021-10-05T16:08:00Z">
        <w:r w:rsidR="00260CE8">
          <w:t>as</w:t>
        </w:r>
      </w:ins>
      <w:del w:id="14" w:author="D C" w:date="2021-10-05T16:08:00Z">
        <w:r w:rsidR="00EC3345" w:rsidDel="00260CE8">
          <w:delText>ere</w:delText>
        </w:r>
      </w:del>
      <w:r w:rsidR="00EC3345">
        <w:t xml:space="preserve"> a lot of experimentation</w:t>
      </w:r>
      <w:r w:rsidR="007D5A91">
        <w:t xml:space="preserve"> around the catchphrase “what’s it gonna take?” to reach</w:t>
      </w:r>
      <w:r w:rsidR="00FB7DA0">
        <w:t xml:space="preserve"> a people group</w:t>
      </w:r>
      <w:r w:rsidR="00EC3345">
        <w:t xml:space="preserve"> </w:t>
      </w:r>
      <w:r w:rsidR="0072280A">
        <w:fldChar w:fldCharType="begin"/>
      </w:r>
      <w:r w:rsidR="00283606">
        <w:instrText xml:space="preserve"> ADDIN ZOTERO_ITEM CSL_CITATION {"citationID":"SrfNWoUV","properties":{"formattedCitation":"(W. Smith 2021)","plainCitation":"(W. Smith 2021)","noteIndex":0},"citationItems":[{"id":1805,"uris":["http://zotero.org/users/5944696/items/5ZJLKYL9"],"uri":["http://zotero.org/users/5944696/items/5ZJLKYL9"],"itemData":{"id":1805,"type":"interview","language":"English","medium":", Zoom","title":"Personal Interview with Bill Smith on 2 June 2021","author":[{"family":"Smith","given":"William"}],"issued":{"date-parts":[["2021",6,2]]}}}],"schema":"https://github.com/citation-style-language/schema/raw/master/csl-citation.json"} </w:instrText>
      </w:r>
      <w:r w:rsidR="0072280A">
        <w:fldChar w:fldCharType="separate"/>
      </w:r>
      <w:r w:rsidR="00283606" w:rsidRPr="00283606">
        <w:rPr>
          <w:rFonts w:cs="Times New Roman"/>
        </w:rPr>
        <w:t>(W. Smith 2021)</w:t>
      </w:r>
      <w:r w:rsidR="0072280A">
        <w:fldChar w:fldCharType="end"/>
      </w:r>
      <w:r w:rsidR="009B6EBC">
        <w:t>.</w:t>
      </w:r>
      <w:r w:rsidR="00135353">
        <w:t xml:space="preserve"> In the 1990s, both Bill and Susan Smith and fellow IMB</w:t>
      </w:r>
      <w:r w:rsidR="003C2AEF">
        <w:t xml:space="preserve"> CSI member Curtis Serge</w:t>
      </w:r>
      <w:r w:rsidR="002B2A82">
        <w:t>a</w:t>
      </w:r>
      <w:r w:rsidR="003C2AEF">
        <w:t xml:space="preserve">nt trained hundreds of SCs, both within and outside of the IMB </w:t>
      </w:r>
      <w:r w:rsidR="00804FC8">
        <w:fldChar w:fldCharType="begin"/>
      </w:r>
      <w:r w:rsidR="00804FC8">
        <w:instrText xml:space="preserve"> ADDIN ZOTERO_ITEM CSL_CITATION {"citationID":"kBEC9Hmp","properties":{"formattedCitation":"(Sergeant 2021)","plainCitation":"(Sergeant 2021)","noteIndex":0},"citationItems":[{"id":1815,"uris":["http://zotero.org/users/5944696/items/WAH38AU3"],"uri":["http://zotero.org/users/5944696/items/WAH38AU3"],"itemData":{"id":1815,"type":"interview","medium":", Zoom","title":"Personal Interview with Curtis Sergeant on 17 June 2021","author":[{"family":"Sergeant","given":"Curtis"}],"issued":{"date-parts":[["2021",6,17]]}}}],"schema":"https://github.com/citation-style-language/schema/raw/master/csl-citation.json"} </w:instrText>
      </w:r>
      <w:r w:rsidR="00804FC8">
        <w:fldChar w:fldCharType="separate"/>
      </w:r>
      <w:r w:rsidR="00804FC8" w:rsidRPr="00804FC8">
        <w:rPr>
          <w:rFonts w:cs="Times New Roman"/>
        </w:rPr>
        <w:t>(Sergeant 2021)</w:t>
      </w:r>
      <w:r w:rsidR="00804FC8">
        <w:fldChar w:fldCharType="end"/>
      </w:r>
      <w:r w:rsidR="003C2AEF">
        <w:t>.</w:t>
      </w:r>
    </w:p>
    <w:p w14:paraId="2EE25465" w14:textId="1410F216" w:rsidR="00E06780" w:rsidRDefault="00346F57" w:rsidP="004E5322">
      <w:pPr>
        <w:pStyle w:val="NoSpacing"/>
      </w:pPr>
      <w:r>
        <w:tab/>
      </w:r>
      <w:r w:rsidR="009E30B8">
        <w:t xml:space="preserve">A number of pioneering SCs emerged </w:t>
      </w:r>
      <w:r w:rsidR="00410DFA">
        <w:t>at this time</w:t>
      </w:r>
      <w:r w:rsidR="00ED4E29">
        <w:t xml:space="preserve">. </w:t>
      </w:r>
      <w:r w:rsidR="00890E3D">
        <w:t>Of note</w:t>
      </w:r>
      <w:r w:rsidR="001C42E2">
        <w:t xml:space="preserve"> were</w:t>
      </w:r>
      <w:r w:rsidR="00890E3D">
        <w:t xml:space="preserve"> </w:t>
      </w:r>
      <w:r w:rsidR="005F552E">
        <w:t>Ying and Grace Kai, a Taiwanese</w:t>
      </w:r>
      <w:r w:rsidR="002F2C0D">
        <w:t>-American</w:t>
      </w:r>
      <w:r w:rsidR="005F552E">
        <w:t xml:space="preserve"> </w:t>
      </w:r>
      <w:r w:rsidR="005F5F21">
        <w:t xml:space="preserve">couple with a history of church planting. </w:t>
      </w:r>
      <w:r w:rsidR="0045499A">
        <w:t>Ying’s story</w:t>
      </w:r>
      <w:r w:rsidR="00890E3D">
        <w:t xml:space="preserve"> of catalyzing a movement in China</w:t>
      </w:r>
      <w:r w:rsidR="0045499A">
        <w:t xml:space="preserve"> include</w:t>
      </w:r>
      <w:r w:rsidR="00EF3A96">
        <w:t>d</w:t>
      </w:r>
      <w:r w:rsidR="0045499A">
        <w:t xml:space="preserve"> </w:t>
      </w:r>
      <w:r w:rsidR="00943567">
        <w:t xml:space="preserve">writing a </w:t>
      </w:r>
      <w:r w:rsidR="00E31B64">
        <w:t>“</w:t>
      </w:r>
      <w:r w:rsidR="00943567">
        <w:t>master plan</w:t>
      </w:r>
      <w:r w:rsidR="00E31B64">
        <w:t>” under the guidance of Smith. The result was a</w:t>
      </w:r>
      <w:r w:rsidR="00CB71F2">
        <w:t xml:space="preserve"> movement that included </w:t>
      </w:r>
      <w:r w:rsidR="00CB71F2" w:rsidRPr="00CB71F2">
        <w:t>1.7 million baptisms and 150,000 new church</w:t>
      </w:r>
      <w:r w:rsidR="00CB71F2">
        <w:t xml:space="preserve">es </w:t>
      </w:r>
      <w:r w:rsidR="00283606">
        <w:fldChar w:fldCharType="begin"/>
      </w:r>
      <w:r w:rsidR="00283606">
        <w:instrText xml:space="preserve"> ADDIN ZOTERO_ITEM CSL_CITATION {"citationID":"ylcLh4D9","properties":{"formattedCitation":"(S. Smith 2011; Kai and Kai 2018)","plainCitation":"(S. Smith 2011; Kai and Kai 2018)","noteIndex":0},"citationItems":[{"id":1042,"uris":["http://zotero.org/users/5944696/items/2DI2RTSB"],"uri":["http://zotero.org/users/5944696/items/2DI2RTSB"],"itemData":{"id":1042,"type":"book","abstract":"Steve Smith's T4T: A Discipleship Re-Revolution features the accumulated wisdom of nearly two decades of CPM best practices from around the world. The T4T, or Training for Trainers, movement is the most explosive and fruitful Church Planting Movement that we have ever seen. Since its inception in 2001, the T4T movement has seen more than 1.7 million baptisms and more than 150,000 new church starts. Truly we have never seen anything quite like this movement that is now impacting other mission efforts throughout the world.With Steve Smith and Ying Kai's help, we are now given an insider's look at how and why this movement is multiplying so rapidly. This 352-page book is filled with resources:• Strong biblical foundation for CPM kingdom multiplication, including extensive biblical and topical indexes• Excellent biblical exposition of: Jesus' kingdom of God and parables, Paul's first-century CPMs, the cost of discipleship, the biblical principles of 'Precedent and Promise,' and a call to a 21st century Discipleship Re-Revolution• Vignettes and examples from Ying Kai's life and T4T ministry \"in his own words\"• Lots of practical \"How to\" insights that will walk you step-by-step through the implementation of T4T• Careful exposition of the 1/3-1/3-1/3 process that provides the internal engine of T4T reproduction• Real life examples and case studies of how T4T is multiplying new churches and groups in China, India, the Muslim world, and the U.S.","event-place":"Monument, CO","language":"English","number-of-pages":"354","publisher":"WIGTake","publisher-place":"Monument, CO","source":"Amazon","title":"T4T: A Discipleship Re-Revolution","title-short":"T4T","author":[{"family":"Smith","given":"Steve"}],"issued":{"date-parts":[["2011"]]}}},{"id":1463,"uris":["http://zotero.org/users/5944696/items/546UA34D"],"uri":["http://zotero.org/users/5944696/items/546UA34D"],"itemData":{"id":1463,"type":"book","event-place":"Monument, CO","publisher":"WIGTake","publisher-place":"Monument, CO","title":"Training for Trainers: The Movement that Changed the World","author":[{"family":"Kai","given":"Ying"},{"family":"Kai","given":"Grace"}],"editor":[{"family":"Garrison","given":"David"}],"issued":{"date-parts":[["2018"]]}}}],"schema":"https://github.com/citation-style-language/schema/raw/master/csl-citation.json"} </w:instrText>
      </w:r>
      <w:r w:rsidR="00283606">
        <w:fldChar w:fldCharType="separate"/>
      </w:r>
      <w:r w:rsidR="004E5322" w:rsidRPr="004E5322">
        <w:rPr>
          <w:rFonts w:cs="Times New Roman"/>
        </w:rPr>
        <w:t>(S. Smith 2011; Kai and Kai 2018)</w:t>
      </w:r>
      <w:r w:rsidR="00283606">
        <w:fldChar w:fldCharType="end"/>
      </w:r>
      <w:r w:rsidR="000D17C4">
        <w:t xml:space="preserve">. Another SC during this time was David Watson who partnered with Victor John </w:t>
      </w:r>
      <w:r w:rsidR="00CD58FF">
        <w:t>in</w:t>
      </w:r>
      <w:r w:rsidR="00D94FEE">
        <w:t xml:space="preserve"> Northern India in </w:t>
      </w:r>
      <w:r w:rsidR="00CD58FF">
        <w:t>what is called the</w:t>
      </w:r>
      <w:r w:rsidR="00D94FEE">
        <w:t xml:space="preserve"> Bhojpuri movement </w:t>
      </w:r>
      <w:r w:rsidR="00981DDE">
        <w:fldChar w:fldCharType="begin"/>
      </w:r>
      <w:r w:rsidR="00A87B48">
        <w:instrText xml:space="preserve"> ADDIN ZOTERO_ITEM CSL_CITATION {"citationID":"HzfUMzb5","properties":{"formattedCitation":"(John 2019)","plainCitation":"(John 2019)","noteIndex":0},"citationItems":[{"id":1408,"uris":["http://zotero.org/users/5944696/items/JVDTCLX6"],"uri":["http://zotero.org/users/5944696/items/JVDTCLX6"],"itemData":{"id":1408,"type":"book","event-place":"Monument, CO","publisher":"WIGTake","publisher-place":"Monument, CO","title":"Bhojpuri Breakthrough: A Movement that Keeps Multiplying","author":[{"family":"John","given":"Victor"}],"issued":{"date-parts":[["2019"]]}}}],"schema":"https://github.com/citation-style-language/schema/raw/master/csl-citation.json"} </w:instrText>
      </w:r>
      <w:r w:rsidR="00981DDE">
        <w:fldChar w:fldCharType="separate"/>
      </w:r>
      <w:r w:rsidR="00A87B48" w:rsidRPr="00A87B48">
        <w:rPr>
          <w:rFonts w:cs="Times New Roman"/>
        </w:rPr>
        <w:t>(John 2019)</w:t>
      </w:r>
      <w:r w:rsidR="00981DDE">
        <w:fldChar w:fldCharType="end"/>
      </w:r>
      <w:r w:rsidR="00981DDE">
        <w:t>.</w:t>
      </w:r>
      <w:r w:rsidR="004A2C2F">
        <w:t xml:space="preserve"> According to Watson,</w:t>
      </w:r>
      <w:r w:rsidR="00D94B8C">
        <w:t xml:space="preserve"> </w:t>
      </w:r>
      <w:r w:rsidR="00532571">
        <w:t>in 2008 a survey revealed that 80,000 churches had been planted and 2 million</w:t>
      </w:r>
      <w:r w:rsidR="00D7293A">
        <w:t xml:space="preserve"> people baptized </w:t>
      </w:r>
      <w:r w:rsidR="00A87B48">
        <w:fldChar w:fldCharType="begin"/>
      </w:r>
      <w:r w:rsidR="00A87B48">
        <w:instrText xml:space="preserve"> ADDIN ZOTERO_ITEM CSL_CITATION {"citationID":"y3nWQtgm","properties":{"formattedCitation":"(2014, xiii)","plainCitation":"(2014, xiii)","noteIndex":0},"citationItems":[{"id":850,"uris":["http://zotero.org/users/5944696/items/YJFAT66E"],"uri":["http://zotero.org/users/5944696/items/YJFAT66E"],"itemData":{"id":850,"type":"book","event-place":"Nashville, TN","publisher":"Thomas Nelson","publisher-place":"Nashville, TN","title":"Contagious Disciple Making: Leading Others on a Journey of Discovery","author":[{"family":"Watson","given":"David"},{"family":"Watson","given":"Paul"}],"issued":{"date-parts":[["2014"]]}},"locator":"xiii","suppress-author":true}],"schema":"https://github.com/citation-style-language/schema/raw/master/csl-citation.json"} </w:instrText>
      </w:r>
      <w:r w:rsidR="00A87B48">
        <w:fldChar w:fldCharType="separate"/>
      </w:r>
      <w:r w:rsidR="00A87B48" w:rsidRPr="00A87B48">
        <w:rPr>
          <w:rFonts w:cs="Times New Roman"/>
        </w:rPr>
        <w:t>(2014, xiii)</w:t>
      </w:r>
      <w:r w:rsidR="00A87B48">
        <w:fldChar w:fldCharType="end"/>
      </w:r>
      <w:r w:rsidR="00D7293A">
        <w:t>.</w:t>
      </w:r>
      <w:r w:rsidR="008C7593">
        <w:t xml:space="preserve"> After a chance </w:t>
      </w:r>
      <w:r w:rsidR="00180B21">
        <w:t>encounter</w:t>
      </w:r>
      <w:r w:rsidR="008C7593">
        <w:t xml:space="preserve"> while teaching </w:t>
      </w:r>
      <w:r w:rsidR="00180B21" w:rsidRPr="00DF6E4F">
        <w:rPr>
          <w:i/>
          <w:iCs/>
        </w:rPr>
        <w:t>Perspectives</w:t>
      </w:r>
      <w:r w:rsidR="00180B21">
        <w:t xml:space="preserve"> Lesson 13 in America</w:t>
      </w:r>
      <w:r w:rsidR="006208BA">
        <w:t>, Watson also trained</w:t>
      </w:r>
      <w:r w:rsidR="00912628">
        <w:t xml:space="preserve"> </w:t>
      </w:r>
      <w:r w:rsidR="002D4B00">
        <w:t xml:space="preserve">Shodankeh </w:t>
      </w:r>
      <w:r w:rsidR="00510D57">
        <w:t>Johnson</w:t>
      </w:r>
      <w:r w:rsidR="00762A52">
        <w:t xml:space="preserve"> who has seen a large movement spread to several countries</w:t>
      </w:r>
      <w:r w:rsidR="00912628">
        <w:t xml:space="preserve"> in West Africa</w:t>
      </w:r>
      <w:r w:rsidR="00762A52">
        <w:t xml:space="preserve"> </w:t>
      </w:r>
      <w:r w:rsidR="00EC37DA">
        <w:fldChar w:fldCharType="begin"/>
      </w:r>
      <w:r w:rsidR="00EC37DA">
        <w:instrText xml:space="preserve"> ADDIN ZOTERO_ITEM CSL_CITATION {"citationID":"hN0AJYHF","properties":{"formattedCitation":"(Johnson 2021)","plainCitation":"(Johnson 2021)","noteIndex":0},"citationItems":[{"id":1807,"uris":["http://zotero.org/users/5944696/items/GAJKY432"],"uri":["http://zotero.org/users/5944696/items/GAJKY432"],"itemData":{"id":1807,"type":"book","event-place":"Chicago, IL","publisher":"Moody","publisher-place":"Chicago, IL","title":"Same God Here!","author":[{"family":"Johnson","given":"Shodankeh"}],"issued":{"date-parts":[["2021"]],"season":"forthcoming"}}}],"schema":"https://github.com/citation-style-language/schema/raw/master/csl-citation.json"} </w:instrText>
      </w:r>
      <w:r w:rsidR="00EC37DA">
        <w:fldChar w:fldCharType="separate"/>
      </w:r>
      <w:r w:rsidR="00EC37DA" w:rsidRPr="00EC37DA">
        <w:rPr>
          <w:rFonts w:cs="Times New Roman"/>
        </w:rPr>
        <w:t>(Johnson 2021)</w:t>
      </w:r>
      <w:r w:rsidR="00EC37DA">
        <w:fldChar w:fldCharType="end"/>
      </w:r>
      <w:r w:rsidR="00762A52">
        <w:t>.</w:t>
      </w:r>
      <w:r w:rsidR="0014776F">
        <w:tab/>
      </w:r>
    </w:p>
    <w:p w14:paraId="473A0309" w14:textId="3AA0F2E7" w:rsidR="0014776F" w:rsidRDefault="00705446" w:rsidP="00BD203D">
      <w:pPr>
        <w:pStyle w:val="NoSpacing"/>
        <w:ind w:firstLine="720"/>
      </w:pPr>
      <w:r>
        <w:t xml:space="preserve">The </w:t>
      </w:r>
      <w:r w:rsidR="003E5CA7">
        <w:t>innovations</w:t>
      </w:r>
      <w:r w:rsidR="00352A9B">
        <w:rPr>
          <w:rStyle w:val="FootnoteReference"/>
        </w:rPr>
        <w:footnoteReference w:id="5"/>
      </w:r>
      <w:r>
        <w:t xml:space="preserve"> of the CSI </w:t>
      </w:r>
      <w:r w:rsidR="006A003B">
        <w:t>were</w:t>
      </w:r>
      <w:r>
        <w:t xml:space="preserve"> met with fierce criticism with</w:t>
      </w:r>
      <w:r w:rsidR="00D52211">
        <w:t>in both</w:t>
      </w:r>
      <w:r>
        <w:t xml:space="preserve"> the IMB and the SBC.</w:t>
      </w:r>
      <w:r w:rsidR="00F23C29">
        <w:t xml:space="preserve"> </w:t>
      </w:r>
      <w:r w:rsidR="00C23421">
        <w:t xml:space="preserve">Today, the most recent version of IMB’s “Foundations” philosophy of ministry does not mention CPM at all </w:t>
      </w:r>
      <w:r w:rsidR="00C23421">
        <w:fldChar w:fldCharType="begin"/>
      </w:r>
      <w:r w:rsidR="00C23421">
        <w:instrText xml:space="preserve"> ADDIN ZOTERO_ITEM CSL_CITATION {"citationID":"TKTU2U6F","properties":{"formattedCitation":"(International Mission Board 2018)","plainCitation":"(International Mission Board 2018)","noteIndex":0},"citationItems":[{"id":1845,"uris":["http://zotero.org/users/5944696/items/GNJYNQ2E"],"uri":["http://zotero.org/users/5944696/items/GNJYNQ2E"],"itemData":{"id":1845,"type":"book","edition":"2nd","publisher":"Self-Published","title":"Foundations: Core Missiological Concepts, Key Mission Terms, the Missionary Task","author":[{"family":"International Mission Board","given":""}],"issued":{"date-parts":[["2018"]]}}}],"schema":"https://github.com/citation-style-language/schema/raw/master/csl-citation.json"} </w:instrText>
      </w:r>
      <w:r w:rsidR="00C23421">
        <w:fldChar w:fldCharType="separate"/>
      </w:r>
      <w:r w:rsidR="00C23421" w:rsidRPr="00552153">
        <w:rPr>
          <w:rFonts w:cs="Times New Roman"/>
        </w:rPr>
        <w:t>(International Mission Board 2018)</w:t>
      </w:r>
      <w:r w:rsidR="00C23421">
        <w:fldChar w:fldCharType="end"/>
      </w:r>
      <w:r w:rsidR="00C23421">
        <w:t xml:space="preserve">. </w:t>
      </w:r>
      <w:r w:rsidR="00872653">
        <w:t>Interestingly, all of the</w:t>
      </w:r>
      <w:r w:rsidR="00CA28E4">
        <w:t xml:space="preserve"> </w:t>
      </w:r>
      <w:r w:rsidR="003D0DBE">
        <w:t>movement catalysts</w:t>
      </w:r>
      <w:r w:rsidR="00F83D53">
        <w:t xml:space="preserve"> referenced in this section</w:t>
      </w:r>
      <w:r w:rsidR="00872653">
        <w:t xml:space="preserve"> no longer serve in the IMB. </w:t>
      </w:r>
      <w:r w:rsidR="00A14DD2">
        <w:t>This includes David Garrison</w:t>
      </w:r>
      <w:r w:rsidR="006B2EF6">
        <w:t xml:space="preserve"> (19</w:t>
      </w:r>
      <w:r w:rsidR="00CF7D3E">
        <w:t>57-)</w:t>
      </w:r>
      <w:r w:rsidR="00A14DD2">
        <w:t xml:space="preserve">, </w:t>
      </w:r>
      <w:r w:rsidR="00A735A6">
        <w:t xml:space="preserve">a PhD in Historical Theology </w:t>
      </w:r>
      <w:r w:rsidR="00A14DD2">
        <w:t xml:space="preserve">who </w:t>
      </w:r>
      <w:r w:rsidR="00E06780">
        <w:t xml:space="preserve">was Barrett’s research associate </w:t>
      </w:r>
      <w:r w:rsidR="00274F26">
        <w:t>from 1987</w:t>
      </w:r>
      <w:r>
        <w:t xml:space="preserve">-88 and the founding Program </w:t>
      </w:r>
      <w:r w:rsidR="007F0573">
        <w:t>D</w:t>
      </w:r>
      <w:r>
        <w:t xml:space="preserve">irector of CSI </w:t>
      </w:r>
      <w:r w:rsidR="00872653">
        <w:t xml:space="preserve">from 1988-1997. From </w:t>
      </w:r>
      <w:r w:rsidR="0013758B">
        <w:t>1998</w:t>
      </w:r>
      <w:r w:rsidR="00872653">
        <w:t xml:space="preserve"> </w:t>
      </w:r>
      <w:r w:rsidR="003D0DBE">
        <w:t>Garrison</w:t>
      </w:r>
      <w:r w:rsidR="00872653">
        <w:t xml:space="preserve"> serve</w:t>
      </w:r>
      <w:r w:rsidR="000A3A0C">
        <w:t xml:space="preserve">d as a strategist and a researcher in the IMB until his departure in </w:t>
      </w:r>
      <w:r w:rsidR="00C11F5A">
        <w:t xml:space="preserve">2015. </w:t>
      </w:r>
    </w:p>
    <w:p w14:paraId="71209E50" w14:textId="1C85FEFD" w:rsidR="00F83662" w:rsidRDefault="00F83662" w:rsidP="00DC3159">
      <w:pPr>
        <w:pStyle w:val="Heading1"/>
      </w:pPr>
      <w:r>
        <w:t>David Garrison’s Research</w:t>
      </w:r>
      <w:r w:rsidR="00BF1D3B">
        <w:t xml:space="preserve"> and the Formalizing of CPM</w:t>
      </w:r>
    </w:p>
    <w:p w14:paraId="60BED6DF" w14:textId="75421412" w:rsidR="00872653" w:rsidRDefault="00CF7D3E" w:rsidP="0099607F">
      <w:pPr>
        <w:pStyle w:val="NoSpacing"/>
      </w:pPr>
      <w:r>
        <w:t>During</w:t>
      </w:r>
      <w:r w:rsidR="00195E65">
        <w:t xml:space="preserve"> 199</w:t>
      </w:r>
      <w:r w:rsidR="008A272C">
        <w:t>6</w:t>
      </w:r>
      <w:r w:rsidR="00B87DF7">
        <w:t>-</w:t>
      </w:r>
      <w:r w:rsidR="008A272C">
        <w:t>97</w:t>
      </w:r>
      <w:r w:rsidR="00195E65">
        <w:t xml:space="preserve">, Garrison </w:t>
      </w:r>
      <w:r w:rsidR="00EC1456">
        <w:t xml:space="preserve">sought to study and describe the </w:t>
      </w:r>
      <w:r w:rsidR="00725A63">
        <w:t>initial</w:t>
      </w:r>
      <w:r w:rsidR="00EC1456">
        <w:t xml:space="preserve"> movements</w:t>
      </w:r>
      <w:r w:rsidR="00725A63">
        <w:t xml:space="preserve"> in Cambodia, India, China, and Cuba</w:t>
      </w:r>
      <w:r w:rsidR="00EC1456">
        <w:t xml:space="preserve"> </w:t>
      </w:r>
      <w:r w:rsidR="000A78F6">
        <w:t xml:space="preserve">that were </w:t>
      </w:r>
      <w:r w:rsidR="00EC1456">
        <w:t xml:space="preserve">catalyzed through the CSI in the early 1990s. </w:t>
      </w:r>
      <w:r w:rsidR="009A66F4">
        <w:t>The research approach involved participant observation in those movements which later led to</w:t>
      </w:r>
      <w:r w:rsidR="00533B3D">
        <w:t xml:space="preserve"> two</w:t>
      </w:r>
      <w:r w:rsidR="009A66F4">
        <w:t xml:space="preserve"> focus group</w:t>
      </w:r>
      <w:r w:rsidR="00533B3D">
        <w:t>s</w:t>
      </w:r>
      <w:r w:rsidR="009A66F4">
        <w:t xml:space="preserve"> of other </w:t>
      </w:r>
      <w:r w:rsidR="00FF0E65">
        <w:t xml:space="preserve">IMB </w:t>
      </w:r>
      <w:r w:rsidR="009A66F4">
        <w:t>SCs</w:t>
      </w:r>
      <w:r w:rsidR="005E5FA6">
        <w:t xml:space="preserve"> to discuss</w:t>
      </w:r>
      <w:r w:rsidR="009944F7">
        <w:t xml:space="preserve"> and describe</w:t>
      </w:r>
      <w:r w:rsidR="00725A63">
        <w:t xml:space="preserve"> the</w:t>
      </w:r>
      <w:r w:rsidR="009944F7">
        <w:t>ir</w:t>
      </w:r>
      <w:r w:rsidR="00725A63">
        <w:t xml:space="preserve"> common elements</w:t>
      </w:r>
      <w:r w:rsidR="00533B3D">
        <w:t xml:space="preserve"> </w:t>
      </w:r>
      <w:r w:rsidR="00533B3D">
        <w:fldChar w:fldCharType="begin"/>
      </w:r>
      <w:r w:rsidR="00533B3D">
        <w:instrText xml:space="preserve"> ADDIN ZOTERO_ITEM CSL_CITATION {"citationID":"RYr3uWqe","properties":{"formattedCitation":"(Garrison 2004b, 120)","plainCitation":"(Garrison 2004b, 120)","noteIndex":0},"citationItems":[{"id":1708,"uris":["http://zotero.org/users/5944696/items/BMEMTBVA"],"uri":["http://zotero.org/users/5944696/items/BMEMTBVA"],"itemData":{"id":1708,"type":"article-journal","container-title":"International Journal of Frontier Missions","issue":"3","page":"118-121","title":"Church Planting Movements: The Next Wave?","volume":"21","author":[{"family":"Garrison","given":"David"}],"issued":{"date-parts":[["2004"]]}},"locator":"120"}],"schema":"https://github.com/citation-style-language/schema/raw/master/csl-citation.json"} </w:instrText>
      </w:r>
      <w:r w:rsidR="00533B3D">
        <w:fldChar w:fldCharType="separate"/>
      </w:r>
      <w:r w:rsidR="00533B3D" w:rsidRPr="00533B3D">
        <w:rPr>
          <w:rFonts w:cs="Times New Roman"/>
        </w:rPr>
        <w:t>(Garrison 2004b, 120)</w:t>
      </w:r>
      <w:r w:rsidR="00533B3D">
        <w:fldChar w:fldCharType="end"/>
      </w:r>
      <w:r w:rsidR="00725A63">
        <w:t>. In th</w:t>
      </w:r>
      <w:r w:rsidR="007A5907">
        <w:t>e</w:t>
      </w:r>
      <w:r w:rsidR="00725A63">
        <w:t>s</w:t>
      </w:r>
      <w:r w:rsidR="007A5907">
        <w:t>e two</w:t>
      </w:r>
      <w:r w:rsidR="00725A63">
        <w:t xml:space="preserve"> meeting</w:t>
      </w:r>
      <w:r w:rsidR="007A5907">
        <w:t>s</w:t>
      </w:r>
      <w:r w:rsidR="00725A63">
        <w:t xml:space="preserve">, the term “church planting movements” was </w:t>
      </w:r>
      <w:r w:rsidR="006B24E5">
        <w:t xml:space="preserve">first </w:t>
      </w:r>
      <w:r w:rsidR="00C3211E">
        <w:t>employed as a descriptive phrase</w:t>
      </w:r>
      <w:r w:rsidR="00340DF0">
        <w:t xml:space="preserve"> for the phenomenon</w:t>
      </w:r>
      <w:r w:rsidR="00725A63">
        <w:t>.</w:t>
      </w:r>
      <w:r w:rsidR="007F0BCF">
        <w:rPr>
          <w:rStyle w:val="FootnoteReference"/>
        </w:rPr>
        <w:footnoteReference w:id="6"/>
      </w:r>
      <w:r w:rsidR="00725A63">
        <w:t xml:space="preserve"> The product of this research </w:t>
      </w:r>
      <w:r w:rsidR="006B24E5">
        <w:t>included</w:t>
      </w:r>
      <w:r w:rsidR="00725A63">
        <w:t xml:space="preserve"> a </w:t>
      </w:r>
      <w:r w:rsidR="002F2C0D">
        <w:t>57</w:t>
      </w:r>
      <w:r w:rsidR="00725A63">
        <w:t xml:space="preserve">-page booklet </w:t>
      </w:r>
      <w:r w:rsidR="00725A63">
        <w:lastRenderedPageBreak/>
        <w:t xml:space="preserve">called </w:t>
      </w:r>
      <w:r w:rsidR="00725A63" w:rsidRPr="00E96868">
        <w:rPr>
          <w:i/>
          <w:iCs/>
        </w:rPr>
        <w:t>Church Planting Movements</w:t>
      </w:r>
      <w:r w:rsidR="00725A63">
        <w:t xml:space="preserve"> </w:t>
      </w:r>
      <w:r w:rsidR="00725A63">
        <w:fldChar w:fldCharType="begin"/>
      </w:r>
      <w:r w:rsidR="00725A63">
        <w:instrText xml:space="preserve"> ADDIN ZOTERO_ITEM CSL_CITATION {"citationID":"z1xHMpsQ","properties":{"formattedCitation":"(Garrison 1999)","plainCitation":"(Garrison 1999)","noteIndex":0},"citationItems":[{"id":230,"uris":["http://zotero.org/users/5944696/items/8BRQZG4I"],"uri":["http://zotero.org/users/5944696/items/8BRQZG4I"],"itemData":{"id":230,"type":"book","event-place":"Richmond, VA","publisher":"International Mission Board","publisher-place":"Richmond, VA","title":"Church Planting Movements (Booklet)","author":[{"family":"Garrison","given":"David"}],"issued":{"date-parts":[["1999"]]}}}],"schema":"https://github.com/citation-style-language/schema/raw/master/csl-citation.json"} </w:instrText>
      </w:r>
      <w:r w:rsidR="00725A63">
        <w:fldChar w:fldCharType="separate"/>
      </w:r>
      <w:r w:rsidR="00725A63" w:rsidRPr="00725A63">
        <w:rPr>
          <w:rFonts w:cs="Times New Roman"/>
        </w:rPr>
        <w:t>(Garrison 1999)</w:t>
      </w:r>
      <w:r w:rsidR="00725A63">
        <w:fldChar w:fldCharType="end"/>
      </w:r>
      <w:r w:rsidR="00340DF0">
        <w:t xml:space="preserve">. The booklet proved to be so popular that it was translated into </w:t>
      </w:r>
      <w:r w:rsidR="00725A63">
        <w:t xml:space="preserve">over </w:t>
      </w:r>
      <w:r w:rsidR="000B47E8">
        <w:t>forty</w:t>
      </w:r>
      <w:r w:rsidR="00BD3E56">
        <w:t xml:space="preserve"> languages</w:t>
      </w:r>
      <w:r w:rsidR="005B3D20">
        <w:t xml:space="preserve"> and distribute</w:t>
      </w:r>
      <w:r w:rsidR="00A1332F">
        <w:t>d</w:t>
      </w:r>
      <w:r w:rsidR="005B3D20">
        <w:t xml:space="preserve"> free of charge by the IMB</w:t>
      </w:r>
      <w:r w:rsidR="00725A63">
        <w:t>.</w:t>
      </w:r>
      <w:r w:rsidR="00BD3E56">
        <w:t xml:space="preserve"> </w:t>
      </w:r>
      <w:r w:rsidR="004E2E10">
        <w:t>At the same time, t</w:t>
      </w:r>
      <w:r w:rsidR="004710F7">
        <w:t>he</w:t>
      </w:r>
      <w:r w:rsidR="00BD3E56">
        <w:t xml:space="preserve"> number of movements</w:t>
      </w:r>
      <w:r w:rsidR="007C7987">
        <w:t xml:space="preserve"> around the world</w:t>
      </w:r>
      <w:r w:rsidR="004710F7">
        <w:t xml:space="preserve"> increased</w:t>
      </w:r>
      <w:r w:rsidR="007C7987">
        <w:t xml:space="preserve"> to around </w:t>
      </w:r>
      <w:r w:rsidR="00D56D7D">
        <w:t xml:space="preserve">30 which provided more data </w:t>
      </w:r>
      <w:r w:rsidR="00303FCC">
        <w:t>for</w:t>
      </w:r>
      <w:r w:rsidR="00D56D7D">
        <w:t xml:space="preserve"> </w:t>
      </w:r>
      <w:r w:rsidR="00951B6D">
        <w:t>refining the</w:t>
      </w:r>
      <w:r w:rsidR="00D56D7D">
        <w:t xml:space="preserve"> research. The </w:t>
      </w:r>
      <w:r w:rsidR="000B47E8">
        <w:t xml:space="preserve">result was the </w:t>
      </w:r>
      <w:r w:rsidR="007C7987">
        <w:t>book by the same title</w:t>
      </w:r>
      <w:r w:rsidR="005D7CD9">
        <w:t xml:space="preserve"> published five years later </w:t>
      </w:r>
      <w:r w:rsidR="005D7CD9">
        <w:fldChar w:fldCharType="begin"/>
      </w:r>
      <w:r w:rsidR="005D7CD9">
        <w:instrText xml:space="preserve"> ADDIN ZOTERO_ITEM CSL_CITATION {"citationID":"Z44KU4U5","properties":{"formattedCitation":"(Garrison 2004a)","plainCitation":"(Garrison 2004a)","noteIndex":0},"citationItems":[{"id":231,"uris":["http://zotero.org/users/5944696/items/ABZQYP7I"],"uri":["http://zotero.org/users/5944696/items/ABZQYP7I"],"itemData":{"id":231,"type":"book","event-place":"Monument, CO","publisher":"WIGTake Resources","publisher-place":"Monument, CO","title":"Church Planting Movements: How God Is Redeeming a Lost World","author":[{"family":"Garrison","given":"David"}],"issued":{"date-parts":[["2004"]]}}}],"schema":"https://github.com/citation-style-language/schema/raw/master/csl-citation.json"} </w:instrText>
      </w:r>
      <w:r w:rsidR="005D7CD9">
        <w:fldChar w:fldCharType="separate"/>
      </w:r>
      <w:r w:rsidR="005D7CD9" w:rsidRPr="005D7CD9">
        <w:rPr>
          <w:rFonts w:cs="Times New Roman"/>
        </w:rPr>
        <w:t>(Garrison 2004a)</w:t>
      </w:r>
      <w:r w:rsidR="005D7CD9">
        <w:fldChar w:fldCharType="end"/>
      </w:r>
      <w:r w:rsidR="005D7CD9">
        <w:t>.</w:t>
      </w:r>
    </w:p>
    <w:p w14:paraId="4C14E095" w14:textId="716684F6" w:rsidR="00E96868" w:rsidRDefault="00A735A6" w:rsidP="004E5322">
      <w:pPr>
        <w:pStyle w:val="NoSpacing"/>
      </w:pPr>
      <w:r>
        <w:tab/>
        <w:t>With a focus on the phenomenology of</w:t>
      </w:r>
      <w:r w:rsidR="00C770EF">
        <w:t xml:space="preserve"> these</w:t>
      </w:r>
      <w:r>
        <w:t xml:space="preserve"> </w:t>
      </w:r>
      <w:r w:rsidR="000B01E4">
        <w:t xml:space="preserve">movements, Garrison described ten </w:t>
      </w:r>
      <w:r w:rsidR="00451B0E">
        <w:t xml:space="preserve">universal elements in every CPM, ten characteristics in most CPMs, and </w:t>
      </w:r>
      <w:r w:rsidR="00295CA8">
        <w:t xml:space="preserve">seven obstacles to CPMs </w:t>
      </w:r>
      <w:r w:rsidR="00295CA8">
        <w:fldChar w:fldCharType="begin"/>
      </w:r>
      <w:r w:rsidR="00295CA8">
        <w:instrText xml:space="preserve"> ADDIN ZOTERO_ITEM CSL_CITATION {"citationID":"ngsfAD5m","properties":{"formattedCitation":"(Garrison 2004a, 171\\uc0\\u8211{}258)","plainCitation":"(Garrison 2004a, 171–258)","noteIndex":0},"citationItems":[{"id":231,"uris":["http://zotero.org/users/5944696/items/ABZQYP7I"],"uri":["http://zotero.org/users/5944696/items/ABZQYP7I"],"itemData":{"id":231,"type":"book","event-place":"Monument, CO","publisher":"WIGTake Resources","publisher-place":"Monument, CO","title":"Church Planting Movements: How God Is Redeeming a Lost World","author":[{"family":"Garrison","given":"David"}],"issued":{"date-parts":[["2004"]]}},"locator":"171-258"}],"schema":"https://github.com/citation-style-language/schema/raw/master/csl-citation.json"} </w:instrText>
      </w:r>
      <w:r w:rsidR="00295CA8">
        <w:fldChar w:fldCharType="separate"/>
      </w:r>
      <w:r w:rsidR="00295CA8" w:rsidRPr="00295CA8">
        <w:rPr>
          <w:rFonts w:cs="Times New Roman"/>
        </w:rPr>
        <w:t>(Garrison 2004a, 171–258)</w:t>
      </w:r>
      <w:r w:rsidR="00295CA8">
        <w:fldChar w:fldCharType="end"/>
      </w:r>
      <w:r w:rsidR="005649CA">
        <w:t>.</w:t>
      </w:r>
      <w:r w:rsidR="0003719A">
        <w:t xml:space="preserve"> The publication of </w:t>
      </w:r>
      <w:r w:rsidR="0052144D" w:rsidRPr="0052144D">
        <w:rPr>
          <w:i/>
          <w:iCs/>
        </w:rPr>
        <w:t>Church Planting Movements</w:t>
      </w:r>
      <w:r w:rsidR="0003719A">
        <w:t xml:space="preserve"> </w:t>
      </w:r>
      <w:r w:rsidR="00B63600">
        <w:t xml:space="preserve">brought </w:t>
      </w:r>
      <w:r w:rsidR="00F80F05">
        <w:t>CPM</w:t>
      </w:r>
      <w:r w:rsidR="00B63600">
        <w:t xml:space="preserve"> into the wider missio</w:t>
      </w:r>
      <w:r w:rsidR="00F80F05">
        <w:t>logical discussion.</w:t>
      </w:r>
      <w:r w:rsidR="001002D4">
        <w:t xml:space="preserve"> </w:t>
      </w:r>
      <w:r w:rsidR="00164C4C">
        <w:t xml:space="preserve">At the same time, others such as Watson were developing their </w:t>
      </w:r>
      <w:r w:rsidR="005D248A">
        <w:t>missiology</w:t>
      </w:r>
      <w:r w:rsidR="00164C4C">
        <w:t xml:space="preserve"> of movements. In their book</w:t>
      </w:r>
      <w:r w:rsidR="00BE18A1">
        <w:t xml:space="preserve"> </w:t>
      </w:r>
      <w:r w:rsidR="00BE18A1" w:rsidRPr="00777788">
        <w:rPr>
          <w:i/>
          <w:iCs/>
        </w:rPr>
        <w:t>Global Church Planting: Biblical Principles and Best Practices for Multiplication</w:t>
      </w:r>
      <w:r w:rsidR="00164C4C">
        <w:t>,</w:t>
      </w:r>
      <w:r w:rsidR="00F515C7">
        <w:t xml:space="preserve"> Craig </w:t>
      </w:r>
      <w:proofErr w:type="spellStart"/>
      <w:r w:rsidR="00F515C7">
        <w:t>Ott</w:t>
      </w:r>
      <w:proofErr w:type="spellEnd"/>
      <w:r w:rsidR="00F515C7">
        <w:t xml:space="preserve"> and Gene Wilson also sought a missiological description</w:t>
      </w:r>
      <w:r w:rsidR="005E5B1A">
        <w:t xml:space="preserve"> </w:t>
      </w:r>
      <w:r w:rsidR="005E5B1A">
        <w:fldChar w:fldCharType="begin"/>
      </w:r>
      <w:r w:rsidR="004E5322">
        <w:instrText xml:space="preserve"> ADDIN ZOTERO_ITEM CSL_CITATION {"citationID":"OFbuCe3n","properties":{"formattedCitation":"(2011, chap. 4)","plainCitation":"(2011, chap. 4)","noteIndex":0},"citationItems":[{"id":969,"uris":["http://zotero.org/users/5944696/items/FHPHBAQY"],"uri":["http://zotero.org/users/5944696/items/FHPHBAQY"],"itemData":{"id":969,"type":"book","event-place":"Grand Rapids, MI","ISBN":"978-1-4412-1367-9","language":"English","publisher":"Baker","publisher-place":"Grand Rapids, MI","source":"WorldCat Discovery Service","title":"Global Church Planting: Biblical Principles and Best Practices for Multiplication","title-short":"Global Church Planting","author":[{"family":"Ott","given":"Craig"},{"family":"Wilson","given":"Gene"}],"accessed":{"date-parts":[["2019",10,19]]},"issued":{"date-parts":[["2011"]]}},"locator":"4","label":"chapter","suppress-author":true}],"schema":"https://github.com/citation-style-language/schema/raw/master/csl-citation.json"} </w:instrText>
      </w:r>
      <w:r w:rsidR="005E5B1A">
        <w:fldChar w:fldCharType="separate"/>
      </w:r>
      <w:r w:rsidR="004E5322" w:rsidRPr="004E5322">
        <w:rPr>
          <w:rFonts w:cs="Times New Roman"/>
        </w:rPr>
        <w:t>(2011, chap. 4)</w:t>
      </w:r>
      <w:r w:rsidR="005E5B1A">
        <w:fldChar w:fldCharType="end"/>
      </w:r>
      <w:r w:rsidR="00F515C7">
        <w:t>.</w:t>
      </w:r>
      <w:r w:rsidR="00164C4C">
        <w:t xml:space="preserve"> </w:t>
      </w:r>
      <w:r w:rsidR="003963B0">
        <w:t xml:space="preserve">For comparison purposes, Table 1 provides these three </w:t>
      </w:r>
      <w:r w:rsidR="00302CE7">
        <w:t>outlines</w:t>
      </w:r>
      <w:r w:rsidR="003963B0">
        <w:t xml:space="preserve"> of a </w:t>
      </w:r>
      <w:r w:rsidR="008D02E4">
        <w:t>CPM</w:t>
      </w:r>
      <w:r w:rsidR="003963B0">
        <w:t xml:space="preserve"> missiology</w:t>
      </w:r>
      <w:r w:rsidR="00B337A9">
        <w:t xml:space="preserve"> </w:t>
      </w:r>
      <w:r w:rsidR="008D02E4">
        <w:t xml:space="preserve">that </w:t>
      </w:r>
      <w:r w:rsidR="00B337A9">
        <w:t>developed in the 2000s</w:t>
      </w:r>
      <w:r w:rsidR="003963B0">
        <w:t>.</w:t>
      </w:r>
    </w:p>
    <w:p w14:paraId="104BCE1B" w14:textId="472E9F8D" w:rsidR="007519F0" w:rsidRDefault="007519F0" w:rsidP="0099607F">
      <w:pPr>
        <w:pStyle w:val="NoSpacing"/>
      </w:pPr>
    </w:p>
    <w:tbl>
      <w:tblPr>
        <w:tblStyle w:val="TableGrid"/>
        <w:tblW w:w="0" w:type="auto"/>
        <w:tblLook w:val="04A0" w:firstRow="1" w:lastRow="0" w:firstColumn="1" w:lastColumn="0" w:noHBand="0" w:noVBand="1"/>
      </w:tblPr>
      <w:tblGrid>
        <w:gridCol w:w="3116"/>
        <w:gridCol w:w="3117"/>
        <w:gridCol w:w="3117"/>
      </w:tblGrid>
      <w:tr w:rsidR="006F09DA" w14:paraId="7704BA3B" w14:textId="77777777" w:rsidTr="0074539A">
        <w:tc>
          <w:tcPr>
            <w:tcW w:w="9350" w:type="dxa"/>
            <w:gridSpan w:val="3"/>
            <w:tcBorders>
              <w:top w:val="nil"/>
              <w:left w:val="nil"/>
              <w:bottom w:val="single" w:sz="4" w:space="0" w:color="auto"/>
              <w:right w:val="nil"/>
            </w:tcBorders>
          </w:tcPr>
          <w:p w14:paraId="79F99637" w14:textId="23318E52" w:rsidR="006F09DA" w:rsidRDefault="006F09DA" w:rsidP="00061958">
            <w:pPr>
              <w:pStyle w:val="NoSpacing"/>
              <w:jc w:val="center"/>
            </w:pPr>
            <w:r w:rsidRPr="00C62856">
              <w:rPr>
                <w:b/>
                <w:bCs/>
              </w:rPr>
              <w:t>Table 1</w:t>
            </w:r>
            <w:r w:rsidRPr="00C62856">
              <w:t xml:space="preserve"> Three </w:t>
            </w:r>
            <w:r w:rsidR="000E0491" w:rsidRPr="00C62856">
              <w:t>Outlines</w:t>
            </w:r>
            <w:r w:rsidRPr="00C62856">
              <w:t xml:space="preserve"> of CPM</w:t>
            </w:r>
            <w:r w:rsidR="000E0491" w:rsidRPr="00C62856">
              <w:t xml:space="preserve"> </w:t>
            </w:r>
            <w:commentRangeStart w:id="15"/>
            <w:r w:rsidR="000E0491" w:rsidRPr="00C62856">
              <w:t>Missiology</w:t>
            </w:r>
            <w:commentRangeEnd w:id="15"/>
            <w:r w:rsidR="000E0F97">
              <w:rPr>
                <w:rStyle w:val="CommentReference"/>
                <w:rFonts w:asciiTheme="minorHAnsi" w:hAnsiTheme="minorHAnsi"/>
              </w:rPr>
              <w:commentReference w:id="15"/>
            </w:r>
          </w:p>
        </w:tc>
      </w:tr>
      <w:tr w:rsidR="007519F0" w14:paraId="69343807" w14:textId="77777777" w:rsidTr="006F09DA">
        <w:tc>
          <w:tcPr>
            <w:tcW w:w="3116" w:type="dxa"/>
            <w:tcBorders>
              <w:top w:val="single" w:sz="4" w:space="0" w:color="auto"/>
            </w:tcBorders>
          </w:tcPr>
          <w:p w14:paraId="7532A63A" w14:textId="28A8F047" w:rsidR="007519F0" w:rsidRDefault="001410FF" w:rsidP="0099607F">
            <w:pPr>
              <w:pStyle w:val="NoSpacing"/>
            </w:pPr>
            <w:r w:rsidRPr="001410FF">
              <w:t>CPM</w:t>
            </w:r>
            <w:r w:rsidR="00F369D9">
              <w:t>’</w:t>
            </w:r>
            <w:r w:rsidRPr="001410FF">
              <w:t xml:space="preserve">s </w:t>
            </w:r>
            <w:r w:rsidR="007519F0" w:rsidRPr="001410FF">
              <w:t>Ten Universals, Ten Characteristics, and Seven Deadly Sins</w:t>
            </w:r>
            <w:r w:rsidR="001F0CE9">
              <w:t>,</w:t>
            </w:r>
            <w:r w:rsidR="005F3599">
              <w:t xml:space="preserve"> by Garrison</w:t>
            </w:r>
          </w:p>
        </w:tc>
        <w:tc>
          <w:tcPr>
            <w:tcW w:w="3117" w:type="dxa"/>
            <w:tcBorders>
              <w:top w:val="single" w:sz="4" w:space="0" w:color="auto"/>
            </w:tcBorders>
          </w:tcPr>
          <w:p w14:paraId="331FEB45" w14:textId="74886ED5" w:rsidR="007519F0" w:rsidRDefault="008C7F59" w:rsidP="0099607F">
            <w:pPr>
              <w:pStyle w:val="NoSpacing"/>
            </w:pPr>
            <w:r w:rsidRPr="001410FF">
              <w:t>The Critical Path of Every Church Planting Movement</w:t>
            </w:r>
            <w:r w:rsidR="005F3599">
              <w:t>, by Watson</w:t>
            </w:r>
          </w:p>
        </w:tc>
        <w:tc>
          <w:tcPr>
            <w:tcW w:w="3117" w:type="dxa"/>
            <w:tcBorders>
              <w:top w:val="single" w:sz="4" w:space="0" w:color="auto"/>
            </w:tcBorders>
          </w:tcPr>
          <w:p w14:paraId="6A9174A1" w14:textId="38CABCF7" w:rsidR="007519F0" w:rsidRDefault="00222FA2" w:rsidP="0099607F">
            <w:pPr>
              <w:pStyle w:val="NoSpacing"/>
            </w:pPr>
            <w:r w:rsidRPr="001410FF">
              <w:t>C</w:t>
            </w:r>
            <w:r w:rsidR="002B4804">
              <w:t>PM</w:t>
            </w:r>
            <w:r w:rsidRPr="001410FF">
              <w:t xml:space="preserve"> Principles</w:t>
            </w:r>
            <w:r w:rsidR="001410FF" w:rsidRPr="001410FF">
              <w:t xml:space="preserve">, </w:t>
            </w:r>
            <w:r w:rsidR="0055137D" w:rsidRPr="001410FF">
              <w:t>Practices</w:t>
            </w:r>
            <w:r w:rsidR="001410FF" w:rsidRPr="001410FF">
              <w:t>, and Deterrents</w:t>
            </w:r>
            <w:r>
              <w:t xml:space="preserve">, by </w:t>
            </w:r>
            <w:proofErr w:type="spellStart"/>
            <w:r>
              <w:t>Ott</w:t>
            </w:r>
            <w:proofErr w:type="spellEnd"/>
            <w:r>
              <w:t xml:space="preserve"> and Wilson</w:t>
            </w:r>
          </w:p>
        </w:tc>
      </w:tr>
      <w:tr w:rsidR="007519F0" w14:paraId="32156CEB" w14:textId="77777777" w:rsidTr="007519F0">
        <w:tc>
          <w:tcPr>
            <w:tcW w:w="3116" w:type="dxa"/>
          </w:tcPr>
          <w:p w14:paraId="6880FE4F" w14:textId="37A90C58" w:rsidR="00312591" w:rsidRDefault="00312591" w:rsidP="0099607F">
            <w:pPr>
              <w:pStyle w:val="NoSpacing"/>
            </w:pPr>
            <w:r>
              <w:t>Universals</w:t>
            </w:r>
            <w:r w:rsidR="005E5BE3">
              <w:t>:</w:t>
            </w:r>
          </w:p>
          <w:p w14:paraId="4C749F6F" w14:textId="43F8398C" w:rsidR="007519F0" w:rsidRDefault="005E5BE3" w:rsidP="0099607F">
            <w:pPr>
              <w:pStyle w:val="NoSpacing"/>
            </w:pPr>
            <w:r>
              <w:t xml:space="preserve">1. Extraordinary Prayer, </w:t>
            </w:r>
            <w:r w:rsidR="00261224">
              <w:t xml:space="preserve">2. </w:t>
            </w:r>
            <w:r>
              <w:t>Abundant Evangelism</w:t>
            </w:r>
            <w:r w:rsidR="00261224">
              <w:t xml:space="preserve">, 3. </w:t>
            </w:r>
            <w:r>
              <w:t>Intentional Planting of Reproducing Churches</w:t>
            </w:r>
            <w:r w:rsidR="00261224">
              <w:t xml:space="preserve">, 4. </w:t>
            </w:r>
            <w:r>
              <w:t>The Authority of God’s Word</w:t>
            </w:r>
            <w:r w:rsidR="00261224">
              <w:t xml:space="preserve">, 5. </w:t>
            </w:r>
            <w:r>
              <w:t>Local Leadership</w:t>
            </w:r>
            <w:r w:rsidR="00261224">
              <w:t xml:space="preserve">, 6. </w:t>
            </w:r>
            <w:r>
              <w:t>Lay Leadership</w:t>
            </w:r>
            <w:r w:rsidR="00261224">
              <w:t xml:space="preserve">, 7. </w:t>
            </w:r>
            <w:r>
              <w:t>House Churches</w:t>
            </w:r>
            <w:r w:rsidR="00261224">
              <w:t xml:space="preserve">, 8. </w:t>
            </w:r>
            <w:r>
              <w:t>Churches Planting Churches</w:t>
            </w:r>
            <w:r w:rsidR="00261224">
              <w:t xml:space="preserve">, 9. </w:t>
            </w:r>
            <w:r>
              <w:t>Rapid Reproduction</w:t>
            </w:r>
            <w:r w:rsidR="00261224">
              <w:t xml:space="preserve">, </w:t>
            </w:r>
            <w:r w:rsidR="00312591">
              <w:t xml:space="preserve">10. </w:t>
            </w:r>
            <w:r>
              <w:t>Healthy Churches</w:t>
            </w:r>
            <w:r w:rsidR="00312591">
              <w:t xml:space="preserve">. </w:t>
            </w:r>
          </w:p>
          <w:p w14:paraId="24C48EA5" w14:textId="77777777" w:rsidR="00697D6B" w:rsidRDefault="00697D6B" w:rsidP="0099607F">
            <w:pPr>
              <w:pStyle w:val="NoSpacing"/>
            </w:pPr>
          </w:p>
          <w:p w14:paraId="74A07484" w14:textId="77777777" w:rsidR="00312591" w:rsidRDefault="00312591" w:rsidP="0099607F">
            <w:pPr>
              <w:pStyle w:val="NoSpacing"/>
            </w:pPr>
            <w:r>
              <w:t>Characteristics:</w:t>
            </w:r>
          </w:p>
          <w:p w14:paraId="64F6B6D0" w14:textId="20822697" w:rsidR="00680750" w:rsidRDefault="00680750" w:rsidP="0099607F">
            <w:pPr>
              <w:pStyle w:val="NoSpacing"/>
            </w:pPr>
            <w:r>
              <w:t>1. A Climate of Uncertainty in Society, 2. Insulation from Outsiders, 3. A High Cost for Following Christ, 4. Bold Fearless Faith, 5. Family-Based Conversion Patterns</w:t>
            </w:r>
            <w:r w:rsidR="00EC4AAF">
              <w:t>, 6.</w:t>
            </w:r>
          </w:p>
          <w:p w14:paraId="77A728F3" w14:textId="23A1212A" w:rsidR="00312591" w:rsidRDefault="00680750" w:rsidP="0099607F">
            <w:pPr>
              <w:pStyle w:val="NoSpacing"/>
            </w:pPr>
            <w:r>
              <w:t>Rapid Incorporation of New Believers</w:t>
            </w:r>
            <w:r w:rsidR="00EC4AAF">
              <w:t xml:space="preserve">, 7. </w:t>
            </w:r>
            <w:r>
              <w:t>Worship in the Heart Language</w:t>
            </w:r>
            <w:r w:rsidR="00EC4AAF">
              <w:t xml:space="preserve">, 8. </w:t>
            </w:r>
            <w:r>
              <w:t>Divine Signs and Wonders</w:t>
            </w:r>
            <w:r w:rsidR="00EC4AAF">
              <w:t xml:space="preserve">, 9. </w:t>
            </w:r>
            <w:r>
              <w:t>On-</w:t>
            </w:r>
            <w:r>
              <w:lastRenderedPageBreak/>
              <w:t>the-Job Leadership Training</w:t>
            </w:r>
            <w:r w:rsidR="00EC4AAF">
              <w:t xml:space="preserve">, 10. </w:t>
            </w:r>
            <w:r>
              <w:t>Missionaries Suffered</w:t>
            </w:r>
            <w:r w:rsidR="00AE67D7">
              <w:t>.</w:t>
            </w:r>
          </w:p>
          <w:p w14:paraId="77821E33" w14:textId="77777777" w:rsidR="00697D6B" w:rsidRDefault="00697D6B" w:rsidP="0099607F">
            <w:pPr>
              <w:pStyle w:val="NoSpacing"/>
            </w:pPr>
          </w:p>
          <w:p w14:paraId="608777E0" w14:textId="2E33B21A" w:rsidR="00AE67D7" w:rsidRDefault="00AE67D7" w:rsidP="0099607F">
            <w:pPr>
              <w:pStyle w:val="NoSpacing"/>
            </w:pPr>
            <w:r>
              <w:t>Deadly Sins</w:t>
            </w:r>
            <w:r w:rsidR="004D00C4">
              <w:t xml:space="preserve"> (Barriers)</w:t>
            </w:r>
            <w:r w:rsidR="00381438">
              <w:t>:</w:t>
            </w:r>
          </w:p>
          <w:p w14:paraId="355AB58A" w14:textId="0115F8CC" w:rsidR="00696CA5" w:rsidRDefault="00696CA5" w:rsidP="0099607F">
            <w:pPr>
              <w:pStyle w:val="NoSpacing"/>
            </w:pPr>
            <w:r>
              <w:t>1. Blurred Vision, 2. Improving the Bible</w:t>
            </w:r>
            <w:r w:rsidR="006B6C73">
              <w:t xml:space="preserve">, 3. </w:t>
            </w:r>
            <w:r>
              <w:t xml:space="preserve"> </w:t>
            </w:r>
            <w:proofErr w:type="spellStart"/>
            <w:r>
              <w:t>Sequentialism</w:t>
            </w:r>
            <w:proofErr w:type="spellEnd"/>
            <w:r w:rsidR="006B6C73">
              <w:t>, 4.</w:t>
            </w:r>
            <w:r>
              <w:t xml:space="preserve"> Unsavory Salt</w:t>
            </w:r>
            <w:r w:rsidR="006B6C73">
              <w:t xml:space="preserve">, 5. </w:t>
            </w:r>
            <w:r>
              <w:t>The Devil’s Candy</w:t>
            </w:r>
            <w:r w:rsidR="006B6C73">
              <w:t xml:space="preserve">, </w:t>
            </w:r>
            <w:r w:rsidR="00381438">
              <w:t>6.</w:t>
            </w:r>
          </w:p>
          <w:p w14:paraId="135641D5" w14:textId="4E9A55E7" w:rsidR="00AE67D7" w:rsidRDefault="00696CA5" w:rsidP="0099607F">
            <w:pPr>
              <w:pStyle w:val="NoSpacing"/>
            </w:pPr>
            <w:r>
              <w:t>Alien Abduction</w:t>
            </w:r>
            <w:r w:rsidR="00381438">
              <w:t>, 7.</w:t>
            </w:r>
            <w:r>
              <w:t xml:space="preserve"> Blaming God</w:t>
            </w:r>
          </w:p>
        </w:tc>
        <w:tc>
          <w:tcPr>
            <w:tcW w:w="3117" w:type="dxa"/>
          </w:tcPr>
          <w:p w14:paraId="6F284152" w14:textId="4E8FD505" w:rsidR="007519F0" w:rsidRDefault="00CA0950" w:rsidP="0099607F">
            <w:pPr>
              <w:pStyle w:val="NoSpacing"/>
            </w:pPr>
            <w:r w:rsidRPr="00CA0950">
              <w:lastRenderedPageBreak/>
              <w:t>1. Passionate, extraordinary prayer</w:t>
            </w:r>
            <w:r w:rsidR="002448A6">
              <w:t>,</w:t>
            </w:r>
            <w:r w:rsidRPr="00CA0950">
              <w:t xml:space="preserve"> 2. Authority of Scripture that leads to obedience</w:t>
            </w:r>
            <w:r w:rsidR="002448A6">
              <w:t>,</w:t>
            </w:r>
            <w:r w:rsidRPr="00CA0950">
              <w:t xml:space="preserve"> 3. Household conversions, not just individual conversions</w:t>
            </w:r>
            <w:r w:rsidR="002448A6">
              <w:t>,</w:t>
            </w:r>
            <w:r w:rsidRPr="00CA0950">
              <w:t xml:space="preserve"> 4. Making disciples, not converts</w:t>
            </w:r>
            <w:r w:rsidR="002448A6">
              <w:t>,</w:t>
            </w:r>
            <w:r w:rsidRPr="00CA0950">
              <w:t xml:space="preserve"> 5. Obedience to the Word, not doctrine</w:t>
            </w:r>
            <w:r w:rsidR="002448A6">
              <w:t>,</w:t>
            </w:r>
            <w:r w:rsidRPr="00CA0950">
              <w:t xml:space="preserve"> 6. Miracles</w:t>
            </w:r>
            <w:r w:rsidR="002448A6">
              <w:t>,</w:t>
            </w:r>
            <w:r w:rsidRPr="00CA0950">
              <w:t xml:space="preserve"> 7. Intentional church planting</w:t>
            </w:r>
            <w:r w:rsidR="002448A6">
              <w:t>,</w:t>
            </w:r>
            <w:r w:rsidRPr="00CA0950">
              <w:t xml:space="preserve"> 8. Local leadership — keeping foreigners out of the spotlight 9. Appropriate, abundant evangelism</w:t>
            </w:r>
            <w:r w:rsidR="002448A6">
              <w:t>,</w:t>
            </w:r>
            <w:r w:rsidRPr="00CA0950">
              <w:t xml:space="preserve"> 10. Community of believers — forming believers into minimum practice groups that will become churches</w:t>
            </w:r>
            <w:r w:rsidR="002448A6">
              <w:t>,</w:t>
            </w:r>
            <w:r w:rsidRPr="00CA0950">
              <w:t xml:space="preserve"> 11. Reaching out </w:t>
            </w:r>
            <w:r w:rsidR="002448A6">
              <w:t xml:space="preserve">- </w:t>
            </w:r>
            <w:r w:rsidRPr="00CA0950">
              <w:t>missions</w:t>
            </w:r>
            <w:r w:rsidR="002448A6">
              <w:t>,</w:t>
            </w:r>
            <w:r w:rsidRPr="00CA0950">
              <w:t xml:space="preserve"> 12. Reproducing</w:t>
            </w:r>
            <w:r w:rsidR="002448A6">
              <w:t xml:space="preserve"> -</w:t>
            </w:r>
            <w:r w:rsidRPr="00CA0950">
              <w:t xml:space="preserve"> disciples/</w:t>
            </w:r>
            <w:r w:rsidR="00342D37">
              <w:t xml:space="preserve"> </w:t>
            </w:r>
            <w:r w:rsidRPr="00CA0950">
              <w:t>churches/</w:t>
            </w:r>
            <w:r w:rsidR="00342D37">
              <w:t xml:space="preserve"> </w:t>
            </w:r>
            <w:r w:rsidRPr="00CA0950">
              <w:t>groups</w:t>
            </w:r>
            <w:r w:rsidR="002448A6">
              <w:t xml:space="preserve"> -</w:t>
            </w:r>
            <w:r w:rsidRPr="00CA0950">
              <w:t xml:space="preserve"> rapid incorporation of new believers that will reach out to all segments of society</w:t>
            </w:r>
            <w:r w:rsidR="002448A6">
              <w:t>,</w:t>
            </w:r>
            <w:r w:rsidRPr="00CA0950">
              <w:t xml:space="preserve"> 13. </w:t>
            </w:r>
            <w:r w:rsidRPr="00CA0950">
              <w:lastRenderedPageBreak/>
              <w:t xml:space="preserve">Inside local leaders </w:t>
            </w:r>
            <w:r w:rsidR="002448A6">
              <w:t xml:space="preserve">- </w:t>
            </w:r>
            <w:r w:rsidRPr="00CA0950">
              <w:t>worship in heart language</w:t>
            </w:r>
            <w:r w:rsidR="002448A6">
              <w:t>,</w:t>
            </w:r>
            <w:r w:rsidRPr="00CA0950">
              <w:t xml:space="preserve"> 14. Authority of the Holy Spirit</w:t>
            </w:r>
            <w:r w:rsidR="002E30DB">
              <w:t>,</w:t>
            </w:r>
            <w:r w:rsidRPr="00CA0950">
              <w:t xml:space="preserve"> 15. Persecution </w:t>
            </w:r>
            <w:r w:rsidR="002448A6">
              <w:t>-</w:t>
            </w:r>
            <w:r w:rsidRPr="00CA0950">
              <w:t xml:space="preserve"> bold, fearless faith </w:t>
            </w:r>
            <w:r w:rsidR="002A20AB">
              <w:t>-</w:t>
            </w:r>
            <w:r w:rsidR="002448A6">
              <w:t xml:space="preserve"> </w:t>
            </w:r>
            <w:r w:rsidRPr="00CA0950">
              <w:t>suffering</w:t>
            </w:r>
            <w:r w:rsidR="002E30DB">
              <w:t>,</w:t>
            </w:r>
            <w:r w:rsidR="00EA0F0F">
              <w:t xml:space="preserve"> </w:t>
            </w:r>
            <w:r w:rsidR="00EA0F0F" w:rsidRPr="00EA0F0F">
              <w:t>16. Coaching/</w:t>
            </w:r>
            <w:r w:rsidR="006860D5">
              <w:t xml:space="preserve"> </w:t>
            </w:r>
            <w:r w:rsidR="00EA0F0F" w:rsidRPr="00EA0F0F">
              <w:t>mentoring/</w:t>
            </w:r>
            <w:r w:rsidR="006860D5">
              <w:t xml:space="preserve"> </w:t>
            </w:r>
            <w:r w:rsidR="00EA0F0F" w:rsidRPr="00EA0F0F">
              <w:t>training (on-the-job training)</w:t>
            </w:r>
            <w:r w:rsidR="002E30DB">
              <w:t>,</w:t>
            </w:r>
            <w:r w:rsidR="002448A6">
              <w:t xml:space="preserve"> </w:t>
            </w:r>
            <w:r w:rsidR="002448A6" w:rsidRPr="002448A6">
              <w:t>17. Outside leaders who model/equip/watch/leave</w:t>
            </w:r>
            <w:r w:rsidR="002E30DB">
              <w:t>,</w:t>
            </w:r>
            <w:r w:rsidR="002448A6" w:rsidRPr="002448A6">
              <w:t xml:space="preserve"> 18. Self-supporting </w:t>
            </w:r>
            <w:r w:rsidR="002448A6">
              <w:t>-</w:t>
            </w:r>
            <w:r w:rsidR="002448A6" w:rsidRPr="002448A6">
              <w:t xml:space="preserve"> not allowing money to be an issue or drive it at all</w:t>
            </w:r>
            <w:r w:rsidR="002E30DB">
              <w:t>,</w:t>
            </w:r>
            <w:r w:rsidR="002448A6" w:rsidRPr="002448A6">
              <w:t xml:space="preserve"> 19. Redeeming the local culture</w:t>
            </w:r>
            <w:r w:rsidR="002E30DB">
              <w:t>.</w:t>
            </w:r>
          </w:p>
        </w:tc>
        <w:tc>
          <w:tcPr>
            <w:tcW w:w="3117" w:type="dxa"/>
          </w:tcPr>
          <w:p w14:paraId="76F737BF" w14:textId="52CC4DD2" w:rsidR="001B0962" w:rsidRDefault="001B0962" w:rsidP="0099607F">
            <w:pPr>
              <w:pStyle w:val="NoSpacing"/>
            </w:pPr>
            <w:r>
              <w:lastRenderedPageBreak/>
              <w:t>Principles:</w:t>
            </w:r>
          </w:p>
          <w:p w14:paraId="792DE5F8" w14:textId="77777777" w:rsidR="007519F0" w:rsidRDefault="00E504B3" w:rsidP="0099607F">
            <w:pPr>
              <w:pStyle w:val="NoSpacing"/>
            </w:pPr>
            <w:r>
              <w:t xml:space="preserve">1. </w:t>
            </w:r>
            <w:r w:rsidR="00F64A00" w:rsidRPr="00F64A00">
              <w:t>CPMs are works of the Holy Spirit</w:t>
            </w:r>
            <w:r>
              <w:t>, 2.</w:t>
            </w:r>
            <w:r w:rsidR="00F64A00" w:rsidRPr="00F64A00">
              <w:t xml:space="preserve"> CPMs are gospel centered</w:t>
            </w:r>
            <w:r>
              <w:t>, 3.</w:t>
            </w:r>
            <w:r w:rsidR="00F64A00" w:rsidRPr="00F64A00">
              <w:t xml:space="preserve"> CPMs are lay grassroots movements</w:t>
            </w:r>
            <w:r>
              <w:t>, 4.</w:t>
            </w:r>
            <w:r w:rsidR="00F64A00" w:rsidRPr="00F64A00">
              <w:t xml:space="preserve"> CPMs have a</w:t>
            </w:r>
            <w:r w:rsidR="00597A89">
              <w:t xml:space="preserve"> </w:t>
            </w:r>
            <w:r w:rsidR="00F64A00" w:rsidRPr="00F64A00">
              <w:t>multiplication DNA</w:t>
            </w:r>
            <w:r w:rsidR="00107801">
              <w:t>, 5.</w:t>
            </w:r>
            <w:r w:rsidR="00F64A00" w:rsidRPr="00F64A00">
              <w:t xml:space="preserve"> CPMs are influenced by external factors</w:t>
            </w:r>
          </w:p>
          <w:p w14:paraId="45874557" w14:textId="77777777" w:rsidR="00697D6B" w:rsidRDefault="00697D6B" w:rsidP="0099607F">
            <w:pPr>
              <w:pStyle w:val="NoSpacing"/>
            </w:pPr>
          </w:p>
          <w:p w14:paraId="24811CCA" w14:textId="55CD717A" w:rsidR="004A3467" w:rsidRDefault="004A3467" w:rsidP="0099607F">
            <w:pPr>
              <w:pStyle w:val="NoSpacing"/>
            </w:pPr>
            <w:r>
              <w:t>Practices:</w:t>
            </w:r>
          </w:p>
          <w:p w14:paraId="5A30618C" w14:textId="5A931F96" w:rsidR="004A3467" w:rsidRDefault="004A3467" w:rsidP="0099607F">
            <w:pPr>
              <w:pStyle w:val="NoSpacing"/>
            </w:pPr>
            <w:r>
              <w:t xml:space="preserve">1. Adopt an </w:t>
            </w:r>
            <w:r w:rsidR="002B4804">
              <w:t>apostolic</w:t>
            </w:r>
            <w:r>
              <w:t xml:space="preserve"> approach to church planting, 2. </w:t>
            </w:r>
            <w:r w:rsidR="00B445C8">
              <w:t xml:space="preserve">Develop, </w:t>
            </w:r>
            <w:r w:rsidR="009C2D0A">
              <w:t>e</w:t>
            </w:r>
            <w:r w:rsidR="00B445C8">
              <w:t xml:space="preserve">mpower, and </w:t>
            </w:r>
            <w:r w:rsidR="009C2D0A">
              <w:t>r</w:t>
            </w:r>
            <w:r w:rsidR="00B445C8">
              <w:t xml:space="preserve">elease </w:t>
            </w:r>
            <w:r w:rsidR="009C2D0A">
              <w:t>l</w:t>
            </w:r>
            <w:r w:rsidR="00B445C8">
              <w:t xml:space="preserve">ocal </w:t>
            </w:r>
            <w:r w:rsidR="009C2D0A">
              <w:t>w</w:t>
            </w:r>
            <w:r w:rsidR="00B445C8">
              <w:t>orkers</w:t>
            </w:r>
            <w:r w:rsidR="003727B9">
              <w:t xml:space="preserve"> while</w:t>
            </w:r>
            <w:r w:rsidR="00B445C8">
              <w:t xml:space="preserve"> </w:t>
            </w:r>
            <w:r w:rsidR="009C2D0A">
              <w:t>r</w:t>
            </w:r>
            <w:r w:rsidR="00B445C8">
              <w:t xml:space="preserve">ecruiting from the </w:t>
            </w:r>
            <w:r w:rsidR="009C2D0A">
              <w:t>h</w:t>
            </w:r>
            <w:r w:rsidR="00B445C8">
              <w:t xml:space="preserve">arvest, 3. Maintain an </w:t>
            </w:r>
            <w:r w:rsidR="009C2D0A">
              <w:t>o</w:t>
            </w:r>
            <w:r w:rsidR="00B445C8">
              <w:t xml:space="preserve">ngoing </w:t>
            </w:r>
            <w:r w:rsidR="009C2D0A">
              <w:t>e</w:t>
            </w:r>
            <w:r w:rsidR="00B445C8">
              <w:t xml:space="preserve">mphasis on </w:t>
            </w:r>
            <w:r w:rsidR="009C2D0A">
              <w:t>e</w:t>
            </w:r>
            <w:r w:rsidR="00B445C8">
              <w:t xml:space="preserve">vangelism and </w:t>
            </w:r>
            <w:r w:rsidR="009C2D0A">
              <w:t>d</w:t>
            </w:r>
            <w:r w:rsidR="00B445C8">
              <w:t xml:space="preserve">iscipleship, 4. Build </w:t>
            </w:r>
            <w:r w:rsidR="009C2D0A">
              <w:t>m</w:t>
            </w:r>
            <w:r w:rsidR="00B445C8">
              <w:t xml:space="preserve">ultiplication into </w:t>
            </w:r>
            <w:r w:rsidR="009C2D0A">
              <w:t>e</w:t>
            </w:r>
            <w:r w:rsidR="00B445C8">
              <w:t xml:space="preserve">very </w:t>
            </w:r>
            <w:r w:rsidR="009C2D0A">
              <w:t>l</w:t>
            </w:r>
            <w:r w:rsidR="00B445C8">
              <w:t xml:space="preserve">evel of </w:t>
            </w:r>
            <w:r w:rsidR="009C2D0A">
              <w:t>c</w:t>
            </w:r>
            <w:r w:rsidR="00B445C8">
              <w:t xml:space="preserve">hurch </w:t>
            </w:r>
            <w:r w:rsidR="009C2D0A">
              <w:t>l</w:t>
            </w:r>
            <w:r w:rsidR="00B445C8">
              <w:t xml:space="preserve">ife and </w:t>
            </w:r>
            <w:r w:rsidR="009C2D0A">
              <w:t>m</w:t>
            </w:r>
            <w:r w:rsidR="00B445C8">
              <w:t>inistry, 5. Model ministry that can be reproduced by local people using local resources</w:t>
            </w:r>
            <w:r w:rsidR="009C2D0A">
              <w:t>.</w:t>
            </w:r>
          </w:p>
          <w:p w14:paraId="38CB48B4" w14:textId="77777777" w:rsidR="00697D6B" w:rsidRDefault="00697D6B" w:rsidP="0099607F">
            <w:pPr>
              <w:pStyle w:val="NoSpacing"/>
            </w:pPr>
          </w:p>
          <w:p w14:paraId="5E573A43" w14:textId="717BE349" w:rsidR="009C2D0A" w:rsidRDefault="009C2D0A" w:rsidP="0099607F">
            <w:pPr>
              <w:pStyle w:val="NoSpacing"/>
            </w:pPr>
            <w:r>
              <w:t>Deterrents:</w:t>
            </w:r>
          </w:p>
          <w:p w14:paraId="765EE8C9" w14:textId="31A28C97" w:rsidR="009C2D0A" w:rsidRDefault="009C2D0A" w:rsidP="0099607F">
            <w:pPr>
              <w:pStyle w:val="NoSpacing"/>
            </w:pPr>
            <w:r>
              <w:lastRenderedPageBreak/>
              <w:t>1. Expensive church meeting places, 2. Making church planting dep</w:t>
            </w:r>
            <w:r w:rsidR="00697D6B">
              <w:t>endent on formally educated, paid church planters, 3. Dependence on outside resources.</w:t>
            </w:r>
          </w:p>
        </w:tc>
      </w:tr>
      <w:tr w:rsidR="007519F0" w14:paraId="77078338" w14:textId="77777777" w:rsidTr="007519F0">
        <w:tc>
          <w:tcPr>
            <w:tcW w:w="3116" w:type="dxa"/>
          </w:tcPr>
          <w:p w14:paraId="7B003D9F" w14:textId="54DB0F48" w:rsidR="007519F0" w:rsidRDefault="008C7F59" w:rsidP="0099607F">
            <w:pPr>
              <w:pStyle w:val="NoSpacing"/>
            </w:pPr>
            <w:r>
              <w:lastRenderedPageBreak/>
              <w:t>David Garrison</w:t>
            </w:r>
            <w:r w:rsidR="004D00C4">
              <w:t xml:space="preserve"> </w:t>
            </w:r>
            <w:r w:rsidR="004D00C4">
              <w:fldChar w:fldCharType="begin"/>
            </w:r>
            <w:r w:rsidR="009A79A7">
              <w:instrText xml:space="preserve"> ADDIN ZOTERO_ITEM CSL_CITATION {"citationID":"79GhnSZE","properties":{"formattedCitation":"(2004a, 147; 199; 216)","plainCitation":"(2004a, 147; 199; 216)","noteIndex":0},"citationItems":[{"id":231,"uris":["http://zotero.org/users/5944696/items/ABZQYP7I"],"uri":["http://zotero.org/users/5944696/items/ABZQYP7I"],"itemData":{"id":231,"type":"book","event-place":"Monument, CO","publisher":"WIGTake Resources","publisher-place":"Monument, CO","title":"Church Planting Movements: How God Is Redeeming a Lost World","author":[{"family":"Garrison","given":"David"}],"issued":{"date-parts":[["2004"]]}},"locator":"147; 199; 216","suppress-author":true}],"schema":"https://github.com/citation-style-language/schema/raw/master/csl-citation.json"} </w:instrText>
            </w:r>
            <w:r w:rsidR="004D00C4">
              <w:fldChar w:fldCharType="separate"/>
            </w:r>
            <w:r w:rsidR="009A79A7" w:rsidRPr="009A79A7">
              <w:rPr>
                <w:rFonts w:cs="Times New Roman"/>
              </w:rPr>
              <w:t>(2004a, 147; 199; 216)</w:t>
            </w:r>
            <w:r w:rsidR="004D00C4">
              <w:fldChar w:fldCharType="end"/>
            </w:r>
          </w:p>
        </w:tc>
        <w:tc>
          <w:tcPr>
            <w:tcW w:w="3117" w:type="dxa"/>
          </w:tcPr>
          <w:p w14:paraId="5348FD30" w14:textId="2B0C5847" w:rsidR="007519F0" w:rsidRDefault="008C7F59" w:rsidP="0099607F">
            <w:pPr>
              <w:pStyle w:val="NoSpacing"/>
            </w:pPr>
            <w:r>
              <w:t>David Watson</w:t>
            </w:r>
            <w:r w:rsidR="00107801">
              <w:t xml:space="preserve"> </w:t>
            </w:r>
            <w:r w:rsidR="00917190">
              <w:fldChar w:fldCharType="begin"/>
            </w:r>
            <w:r w:rsidR="00917190">
              <w:instrText xml:space="preserve"> ADDIN ZOTERO_ITEM CSL_CITATION {"citationID":"5ZA67zsm","properties":{"formattedCitation":"(in Roberts  Jr. 2008, 176\\uc0\\u8211{}77)","plainCitation":"(in Roberts  Jr. 2008, 176–77)","noteIndex":0},"citationItems":[{"id":1780,"uris":["http://zotero.org/users/5944696/items/TUM9DZLL"],"uri":["http://zotero.org/users/5944696/items/TUM9DZLL"],"itemData":{"id":1780,"type":"book","event-place":"Grand Rapids, MI","ISBN":"978-0-310-31325-0","publisher":"Zondervan","publisher-place":"Grand Rapids, MI","source":"ProQuest Ebook Central","title":"The Multiplying Church: The New Math for Starting New Churches","title-short":"The Multiplying Church","author":[{"family":"Roberts  Jr.","given":"Bob"}],"accessed":{"date-parts":[["2021",5,24]]},"issued":{"date-parts":[["2008"]]}},"locator":"176-177","prefix":"in "}],"schema":"https://github.com/citation-style-language/schema/raw/master/csl-citation.json"} </w:instrText>
            </w:r>
            <w:r w:rsidR="00917190">
              <w:fldChar w:fldCharType="separate"/>
            </w:r>
            <w:r w:rsidR="00917190" w:rsidRPr="00917190">
              <w:rPr>
                <w:rFonts w:cs="Times New Roman"/>
              </w:rPr>
              <w:t>(in Roberts  Jr. 2008, 176–77)</w:t>
            </w:r>
            <w:r w:rsidR="00917190">
              <w:fldChar w:fldCharType="end"/>
            </w:r>
          </w:p>
        </w:tc>
        <w:tc>
          <w:tcPr>
            <w:tcW w:w="3117" w:type="dxa"/>
          </w:tcPr>
          <w:p w14:paraId="3226012A" w14:textId="732593E4" w:rsidR="007519F0" w:rsidRDefault="008C7F59" w:rsidP="004E5322">
            <w:pPr>
              <w:pStyle w:val="NoSpacing"/>
            </w:pPr>
            <w:r>
              <w:t xml:space="preserve">Craig </w:t>
            </w:r>
            <w:proofErr w:type="spellStart"/>
            <w:r>
              <w:t>Ott</w:t>
            </w:r>
            <w:proofErr w:type="spellEnd"/>
            <w:r>
              <w:t xml:space="preserve"> and </w:t>
            </w:r>
            <w:r w:rsidR="003B53B3">
              <w:t>Gene Wilson</w:t>
            </w:r>
            <w:r w:rsidR="00122FD3">
              <w:t xml:space="preserve"> </w:t>
            </w:r>
            <w:r w:rsidR="00122FD3">
              <w:fldChar w:fldCharType="begin"/>
            </w:r>
            <w:r w:rsidR="004E5322">
              <w:instrText xml:space="preserve"> ADDIN ZOTERO_ITEM CSL_CITATION {"citationID":"HihT4PXB","properties":{"formattedCitation":"(2011, chap. 4)","plainCitation":"(2011, chap. 4)","noteIndex":0},"citationItems":[{"id":969,"uris":["http://zotero.org/users/5944696/items/FHPHBAQY"],"uri":["http://zotero.org/users/5944696/items/FHPHBAQY"],"itemData":{"id":969,"type":"book","event-place":"Grand Rapids, MI","ISBN":"978-1-4412-1367-9","language":"English","publisher":"Baker","publisher-place":"Grand Rapids, MI","source":"WorldCat Discovery Service","title":"Global Church Planting: Biblical Principles and Best Practices for Multiplication","title-short":"Global Church Planting","author":[{"family":"Ott","given":"Craig"},{"family":"Wilson","given":"Gene"}],"accessed":{"date-parts":[["2019",10,19]]},"issued":{"date-parts":[["2011"]]}},"locator":"4","label":"chapter","suppress-author":true}],"schema":"https://github.com/citation-style-language/schema/raw/master/csl-citation.json"} </w:instrText>
            </w:r>
            <w:r w:rsidR="00122FD3">
              <w:fldChar w:fldCharType="separate"/>
            </w:r>
            <w:r w:rsidR="004E5322" w:rsidRPr="004E5322">
              <w:rPr>
                <w:rFonts w:cs="Times New Roman"/>
              </w:rPr>
              <w:t>(2011, chap. 4)</w:t>
            </w:r>
            <w:r w:rsidR="00122FD3">
              <w:fldChar w:fldCharType="end"/>
            </w:r>
          </w:p>
        </w:tc>
      </w:tr>
    </w:tbl>
    <w:p w14:paraId="62ABB179" w14:textId="198AAFE2" w:rsidR="007519F0" w:rsidRDefault="007519F0" w:rsidP="0099607F">
      <w:pPr>
        <w:pStyle w:val="NoSpacing"/>
      </w:pPr>
    </w:p>
    <w:p w14:paraId="788A3A01" w14:textId="6F38E0C4" w:rsidR="00F34EB4" w:rsidRDefault="00F34EB4" w:rsidP="0099607F">
      <w:pPr>
        <w:pStyle w:val="NoSpacing"/>
      </w:pPr>
      <w:r>
        <w:tab/>
        <w:t xml:space="preserve">While </w:t>
      </w:r>
      <w:r w:rsidR="00123D18">
        <w:t xml:space="preserve">clear </w:t>
      </w:r>
      <w:r w:rsidR="008B00E2">
        <w:t>similarities</w:t>
      </w:r>
      <w:r>
        <w:t xml:space="preserve"> exist between each of these </w:t>
      </w:r>
      <w:r w:rsidR="008B00E2">
        <w:t>three, it must be noted that there</w:t>
      </w:r>
      <w:r w:rsidR="00AB2FB2">
        <w:t xml:space="preserve"> appears to be</w:t>
      </w:r>
      <w:r w:rsidR="008B00E2">
        <w:t xml:space="preserve"> no unifying theory</w:t>
      </w:r>
      <w:r w:rsidR="00D17D1A">
        <w:t xml:space="preserve"> that undergirds a missiology </w:t>
      </w:r>
      <w:r w:rsidR="006F1107">
        <w:t>of</w:t>
      </w:r>
      <w:r w:rsidR="00D17D1A">
        <w:t xml:space="preserve"> CPM. In </w:t>
      </w:r>
      <w:r w:rsidR="00364BA9">
        <w:t>its</w:t>
      </w:r>
      <w:r w:rsidR="00D17D1A">
        <w:t xml:space="preserve"> place, there are a mixture of descriptive and prescriptive </w:t>
      </w:r>
      <w:r w:rsidR="00FB77EB">
        <w:t>elements</w:t>
      </w:r>
      <w:r w:rsidR="00D17D1A">
        <w:t xml:space="preserve"> that </w:t>
      </w:r>
      <w:r w:rsidR="001F13DE">
        <w:t>seem</w:t>
      </w:r>
      <w:r w:rsidR="00D17D1A">
        <w:t xml:space="preserve"> intended to induce an imagination for how to catalyze movements. </w:t>
      </w:r>
      <w:r w:rsidR="002108C4">
        <w:t>In other words, t</w:t>
      </w:r>
      <w:r w:rsidR="00166799">
        <w:t xml:space="preserve">hese </w:t>
      </w:r>
      <w:proofErr w:type="spellStart"/>
      <w:r w:rsidR="00166799">
        <w:t>missiologies</w:t>
      </w:r>
      <w:proofErr w:type="spellEnd"/>
      <w:r w:rsidR="00166799">
        <w:t xml:space="preserve"> </w:t>
      </w:r>
      <w:r w:rsidR="00C8303B">
        <w:t>are</w:t>
      </w:r>
      <w:r w:rsidR="00166799">
        <w:t xml:space="preserve"> a blend of </w:t>
      </w:r>
      <w:r w:rsidR="00405B91">
        <w:t>observational</w:t>
      </w:r>
      <w:r w:rsidR="003E25C8">
        <w:t xml:space="preserve"> missiology</w:t>
      </w:r>
      <w:r w:rsidR="00405B91">
        <w:t>, applied</w:t>
      </w:r>
      <w:r w:rsidR="003E25C8">
        <w:t xml:space="preserve"> missiology</w:t>
      </w:r>
      <w:r w:rsidR="00405B91">
        <w:t xml:space="preserve">, </w:t>
      </w:r>
      <w:r w:rsidR="00B776DD">
        <w:t xml:space="preserve">and </w:t>
      </w:r>
      <w:r w:rsidR="00405B91">
        <w:t>theological</w:t>
      </w:r>
      <w:r w:rsidR="00B776DD">
        <w:t xml:space="preserve"> </w:t>
      </w:r>
      <w:r w:rsidR="00405B91">
        <w:t xml:space="preserve">missiology, that answers the </w:t>
      </w:r>
      <w:r w:rsidR="003A1102">
        <w:t xml:space="preserve">respective </w:t>
      </w:r>
      <w:r w:rsidR="00405B91">
        <w:t>questions</w:t>
      </w:r>
      <w:ins w:id="16" w:author="D C" w:date="2021-10-05T16:12:00Z">
        <w:r w:rsidR="005B0A11">
          <w:t>:</w:t>
        </w:r>
      </w:ins>
      <w:del w:id="17" w:author="D C" w:date="2021-10-05T16:12:00Z">
        <w:r w:rsidR="00405B91" w:rsidDel="005B0A11">
          <w:delText>,</w:delText>
        </w:r>
      </w:del>
      <w:r w:rsidR="00405B91">
        <w:t xml:space="preserve"> </w:t>
      </w:r>
      <w:r w:rsidR="003A1102">
        <w:t xml:space="preserve">What is </w:t>
      </w:r>
      <w:r w:rsidR="004A0106">
        <w:t>happening</w:t>
      </w:r>
      <w:r w:rsidR="003A1102">
        <w:t xml:space="preserve">? How should we go about our work? </w:t>
      </w:r>
      <w:r w:rsidR="00B776DD">
        <w:t xml:space="preserve">And, </w:t>
      </w:r>
      <w:r w:rsidR="003A1102">
        <w:t xml:space="preserve">What is mission? </w:t>
      </w:r>
      <w:r w:rsidR="00860E14">
        <w:fldChar w:fldCharType="begin"/>
      </w:r>
      <w:r w:rsidR="00AD3AE0">
        <w:instrText xml:space="preserve"> ADDIN ZOTERO_ITEM CSL_CITATION {"citationID":"5JgkHxAT","properties":{"formattedCitation":"(T. Esler 2016)","plainCitation":"(T. Esler 2016)","noteIndex":0},"citationItems":[{"id":1829,"uris":["http://zotero.org/users/5944696/items/4DB55IWX"],"uri":["http://zotero.org/users/5944696/items/4DB55IWX"],"itemData":{"id":1829,"type":"post-weblog","container-title":"Missio Nexus","language":"en-US","title":"How to Think About Missiology","URL":"https://missionexus.org/how-to-think-about-missiology/","author":[{"family":"Esler","given":"Ted"}],"accessed":{"date-parts":[["2021",6,26]]},"issued":{"date-parts":[["2016"]]}}}],"schema":"https://github.com/citation-style-language/schema/raw/master/csl-citation.json"} </w:instrText>
      </w:r>
      <w:r w:rsidR="00860E14">
        <w:fldChar w:fldCharType="separate"/>
      </w:r>
      <w:r w:rsidR="00AD3AE0" w:rsidRPr="00AD3AE0">
        <w:rPr>
          <w:rFonts w:cs="Times New Roman"/>
        </w:rPr>
        <w:t>(T. Esler 2016)</w:t>
      </w:r>
      <w:r w:rsidR="00860E14">
        <w:fldChar w:fldCharType="end"/>
      </w:r>
      <w:r w:rsidR="00860E14">
        <w:t>.</w:t>
      </w:r>
      <w:r w:rsidR="003E25C8">
        <w:t xml:space="preserve"> </w:t>
      </w:r>
      <w:r w:rsidR="007019EF">
        <w:t xml:space="preserve">At the least, these three outlines indicate that </w:t>
      </w:r>
      <w:r w:rsidR="009A0486">
        <w:t>CPM</w:t>
      </w:r>
      <w:r w:rsidR="00894785">
        <w:t xml:space="preserve"> missiology</w:t>
      </w:r>
      <w:r w:rsidR="009A0486">
        <w:t xml:space="preserve"> officially</w:t>
      </w:r>
      <w:r w:rsidR="007019EF">
        <w:t xml:space="preserve"> began to </w:t>
      </w:r>
      <w:r w:rsidR="007C681D">
        <w:t xml:space="preserve">coalesce and </w:t>
      </w:r>
      <w:r w:rsidR="007019EF">
        <w:t xml:space="preserve">take shape especially after the </w:t>
      </w:r>
      <w:r w:rsidR="0083272F">
        <w:t>1999</w:t>
      </w:r>
      <w:r w:rsidR="007019EF">
        <w:t xml:space="preserve"> publication of Garrison’s </w:t>
      </w:r>
      <w:r w:rsidR="007019EF" w:rsidRPr="007019EF">
        <w:rPr>
          <w:i/>
          <w:iCs/>
        </w:rPr>
        <w:t>Church Planting Movements</w:t>
      </w:r>
      <w:r w:rsidR="00D41A5C">
        <w:rPr>
          <w:i/>
          <w:iCs/>
        </w:rPr>
        <w:t xml:space="preserve"> (</w:t>
      </w:r>
      <w:r w:rsidR="008F493D">
        <w:rPr>
          <w:i/>
          <w:iCs/>
        </w:rPr>
        <w:t>B</w:t>
      </w:r>
      <w:r w:rsidR="00D41A5C">
        <w:rPr>
          <w:i/>
          <w:iCs/>
        </w:rPr>
        <w:t>ooklet)</w:t>
      </w:r>
      <w:r w:rsidR="007019EF">
        <w:t xml:space="preserve">. </w:t>
      </w:r>
      <w:r w:rsidR="00BB4D0D">
        <w:t xml:space="preserve">With </w:t>
      </w:r>
      <w:r w:rsidR="00F83ECC">
        <w:t xml:space="preserve">obvious </w:t>
      </w:r>
      <w:r w:rsidR="00BB4D0D">
        <w:t>antecedents</w:t>
      </w:r>
      <w:r w:rsidR="00A956E1">
        <w:t xml:space="preserve"> in previous generations, </w:t>
      </w:r>
      <w:r w:rsidR="00F27F18">
        <w:t>CPM</w:t>
      </w:r>
      <w:r w:rsidR="007019EF">
        <w:t xml:space="preserve"> initially </w:t>
      </w:r>
      <w:r w:rsidR="008F493D">
        <w:t>started</w:t>
      </w:r>
      <w:r w:rsidR="007019EF">
        <w:t xml:space="preserve"> as a</w:t>
      </w:r>
      <w:r w:rsidR="00364BA9">
        <w:t xml:space="preserve"> 1990s</w:t>
      </w:r>
      <w:r w:rsidR="007019EF">
        <w:t xml:space="preserve"> innovation in IMB’s CSI</w:t>
      </w:r>
      <w:r w:rsidR="00F27F18">
        <w:t xml:space="preserve"> and</w:t>
      </w:r>
      <w:r w:rsidR="007019EF">
        <w:t xml:space="preserve"> formalized</w:t>
      </w:r>
      <w:r w:rsidR="00C8303B">
        <w:t xml:space="preserve"> in the 2000s</w:t>
      </w:r>
      <w:r w:rsidR="007019EF">
        <w:t xml:space="preserve"> </w:t>
      </w:r>
      <w:r w:rsidR="008C7B5B">
        <w:t xml:space="preserve">into a </w:t>
      </w:r>
      <w:r w:rsidR="006F1107">
        <w:t>more widely</w:t>
      </w:r>
      <w:r w:rsidR="008C7B5B">
        <w:t>-known missiological concept i</w:t>
      </w:r>
      <w:r w:rsidR="00364BA9">
        <w:t>n</w:t>
      </w:r>
      <w:r w:rsidR="008C7B5B">
        <w:t xml:space="preserve"> missions discourse.</w:t>
      </w:r>
    </w:p>
    <w:p w14:paraId="25D25EF8" w14:textId="2992A907" w:rsidR="00A346C0" w:rsidRDefault="00EE7FC3" w:rsidP="00DC3159">
      <w:pPr>
        <w:pStyle w:val="Heading1"/>
      </w:pPr>
      <w:r>
        <w:t xml:space="preserve">Flexible and </w:t>
      </w:r>
      <w:r w:rsidR="009F62D1">
        <w:t xml:space="preserve">Diverse </w:t>
      </w:r>
      <w:r w:rsidR="00A346C0">
        <w:t>CPM Strategies</w:t>
      </w:r>
    </w:p>
    <w:p w14:paraId="5561CB99" w14:textId="0260BAFA" w:rsidR="00A21B89" w:rsidRDefault="005D0EF1" w:rsidP="0099607F">
      <w:pPr>
        <w:pStyle w:val="NoSpacing"/>
      </w:pPr>
      <w:r>
        <w:t xml:space="preserve">With CPM </w:t>
      </w:r>
      <w:r w:rsidR="00246933">
        <w:t>framed</w:t>
      </w:r>
      <w:r>
        <w:t xml:space="preserve"> as a phenomenon and </w:t>
      </w:r>
      <w:r w:rsidR="006C3D04">
        <w:t xml:space="preserve">the result of a </w:t>
      </w:r>
      <w:r w:rsidR="000740F6">
        <w:t xml:space="preserve">strategy (not a strategy </w:t>
      </w:r>
      <w:r w:rsidR="0041123C" w:rsidRPr="0041123C">
        <w:rPr>
          <w:i/>
          <w:iCs/>
        </w:rPr>
        <w:t>per se</w:t>
      </w:r>
      <w:r w:rsidR="000740F6">
        <w:t>)</w:t>
      </w:r>
      <w:r>
        <w:t xml:space="preserve">, it was recognized that there were various </w:t>
      </w:r>
      <w:r w:rsidR="00691B75">
        <w:t>methods</w:t>
      </w:r>
      <w:r>
        <w:t xml:space="preserve"> used </w:t>
      </w:r>
      <w:r w:rsidR="00EE55CD">
        <w:t>by practitioners to arrive at a CPM. One early strategy came to be know</w:t>
      </w:r>
      <w:r w:rsidR="00246933">
        <w:t>n</w:t>
      </w:r>
      <w:r w:rsidR="00EE55CD">
        <w:t xml:space="preserve"> </w:t>
      </w:r>
      <w:r w:rsidR="002F2C0D">
        <w:t xml:space="preserve">as </w:t>
      </w:r>
      <w:r w:rsidR="00EE55CD">
        <w:t xml:space="preserve">Training for Trainers, also known as T4T. </w:t>
      </w:r>
      <w:r w:rsidR="00B11A95">
        <w:t xml:space="preserve">This strategy was developed by Ying and Grace Kai during their time in China </w:t>
      </w:r>
      <w:r w:rsidR="00B11A95">
        <w:fldChar w:fldCharType="begin"/>
      </w:r>
      <w:r w:rsidR="00B11A95">
        <w:instrText xml:space="preserve"> ADDIN ZOTERO_ITEM CSL_CITATION {"citationID":"KZwuYEAF","properties":{"formattedCitation":"(S. Smith 2011)","plainCitation":"(S. Smith 2011)","noteIndex":0},"citationItems":[{"id":1042,"uris":["http://zotero.org/users/5944696/items/2DI2RTSB"],"uri":["http://zotero.org/users/5944696/items/2DI2RTSB"],"itemData":{"id":1042,"type":"book","abstract":"Steve Smith's T4T: A Discipleship Re-Revolution features the accumulated wisdom of nearly two decades of CPM best practices from around the world. The T4T, or Training for Trainers, movement is the most explosive and fruitful Church Planting Movement that we have ever seen. Since its inception in 2001, the T4T movement has seen more than 1.7 million baptisms and more than 150,000 new church starts. Truly we have never seen anything quite like this movement that is now impacting other mission efforts throughout the world.With Steve Smith and Ying Kai's help, we are now given an insider's look at how and why this movement is multiplying so rapidly. This 352-page book is filled with resources:• Strong biblical foundation for CPM kingdom multiplication, including extensive biblical and topical indexes• Excellent biblical exposition of: Jesus' kingdom of God and parables, Paul's first-century CPMs, the cost of discipleship, the biblical principles of 'Precedent and Promise,' and a call to a 21st century Discipleship Re-Revolution• Vignettes and examples from Ying Kai's life and T4T ministry \"in his own words\"• Lots of practical \"How to\" insights that will walk you step-by-step through the implementation of T4T• Careful exposition of the 1/3-1/3-1/3 process that provides the internal engine of T4T reproduction• Real life examples and case studies of how T4T is multiplying new churches and groups in China, India, the Muslim world, and the U.S.","event-place":"Monument, CO","language":"English","number-of-pages":"354","publisher":"WIGTake","publisher-place":"Monument, CO","source":"Amazon","title":"T4T: A Discipleship Re-Revolution","title-short":"T4T","author":[{"family":"Smith","given":"Steve"}],"issued":{"date-parts":[["2011"]]}}}],"schema":"https://github.com/citation-style-language/schema/raw/master/csl-citation.json"} </w:instrText>
      </w:r>
      <w:r w:rsidR="00B11A95">
        <w:fldChar w:fldCharType="separate"/>
      </w:r>
      <w:r w:rsidR="00B11A95" w:rsidRPr="00B11A95">
        <w:rPr>
          <w:rFonts w:cs="Times New Roman"/>
        </w:rPr>
        <w:t>(S. Smith 2011)</w:t>
      </w:r>
      <w:r w:rsidR="00B11A95">
        <w:fldChar w:fldCharType="end"/>
      </w:r>
      <w:r w:rsidR="00B11A95">
        <w:t xml:space="preserve">. In T4T, new believers are immediately taught how to share their faith with anyone, how to commune with God, and how to train others to do the same. </w:t>
      </w:r>
      <w:r w:rsidR="002D15BF">
        <w:t>Another strategy based on early SC training</w:t>
      </w:r>
      <w:r w:rsidR="00217B86">
        <w:t xml:space="preserve"> was called </w:t>
      </w:r>
      <w:r w:rsidR="00CE1D7A">
        <w:t>“</w:t>
      </w:r>
      <w:r w:rsidR="00217B86">
        <w:t>Four Fields,</w:t>
      </w:r>
      <w:r w:rsidR="00CE1D7A">
        <w:t>”</w:t>
      </w:r>
      <w:r w:rsidR="00217B86">
        <w:t xml:space="preserve"> developed</w:t>
      </w:r>
      <w:r w:rsidR="00B56237">
        <w:t xml:space="preserve"> from M</w:t>
      </w:r>
      <w:r w:rsidR="002C379E">
        <w:t xml:space="preserve">ark chapter </w:t>
      </w:r>
      <w:r w:rsidR="002C5A03">
        <w:t>4</w:t>
      </w:r>
      <w:r w:rsidR="00217B86">
        <w:t xml:space="preserve"> and popularized later by </w:t>
      </w:r>
      <w:r w:rsidR="004817E0">
        <w:t xml:space="preserve">IMB SCs </w:t>
      </w:r>
      <w:r w:rsidR="00217B86">
        <w:t xml:space="preserve">Nathan Shank and Steve Smith </w:t>
      </w:r>
      <w:r w:rsidR="00F86CB9">
        <w:fldChar w:fldCharType="begin"/>
      </w:r>
      <w:r w:rsidR="00F86CB9">
        <w:instrText xml:space="preserve"> ADDIN ZOTERO_ITEM CSL_CITATION {"citationID":"wIeQgtWq","properties":{"formattedCitation":"(Shank 2021)","plainCitation":"(Shank 2021)","noteIndex":0},"citationItems":[{"id":1816,"uris":["http://zotero.org/users/5944696/items/LRI6UHY8"],"uri":["http://zotero.org/users/5944696/items/LRI6UHY8"],"itemData":{"id":1816,"type":"interview","medium":", Zoom","title":"Personal Interview with Nathan Shank on 17 June 2021","author":[{"family":"Shank","given":"Nathan"}],"issued":{"date-parts":[["2021",6,17]]}}}],"schema":"https://github.com/citation-style-language/schema/raw/master/csl-citation.json"} </w:instrText>
      </w:r>
      <w:r w:rsidR="00F86CB9">
        <w:fldChar w:fldCharType="separate"/>
      </w:r>
      <w:r w:rsidR="00F86CB9" w:rsidRPr="00F86CB9">
        <w:rPr>
          <w:rFonts w:cs="Times New Roman"/>
        </w:rPr>
        <w:t>(Shank 2021)</w:t>
      </w:r>
      <w:r w:rsidR="00F86CB9">
        <w:fldChar w:fldCharType="end"/>
      </w:r>
      <w:r w:rsidR="00217B86">
        <w:t>.</w:t>
      </w:r>
    </w:p>
    <w:p w14:paraId="52B046C9" w14:textId="313188C8" w:rsidR="00F90C55" w:rsidRDefault="002C4BAE" w:rsidP="00BD203D">
      <w:pPr>
        <w:pStyle w:val="NoSpacing"/>
        <w:ind w:firstLine="720"/>
      </w:pPr>
      <w:r>
        <w:t xml:space="preserve">In 1999, </w:t>
      </w:r>
      <w:r w:rsidR="005A0DFE">
        <w:t xml:space="preserve">David Watson left the IMB and </w:t>
      </w:r>
      <w:r w:rsidR="00EA2859">
        <w:t>joined</w:t>
      </w:r>
      <w:r w:rsidR="005A0DFE">
        <w:t xml:space="preserve"> </w:t>
      </w:r>
      <w:proofErr w:type="spellStart"/>
      <w:r w:rsidR="005C74AD">
        <w:t>CityTeam</w:t>
      </w:r>
      <w:proofErr w:type="spellEnd"/>
      <w:r w:rsidR="005C74AD">
        <w:t xml:space="preserve"> International (now New Generations) where he worked with Jerry Trousdale.</w:t>
      </w:r>
      <w:r w:rsidR="00C83740">
        <w:t xml:space="preserve"> Trousdale was instrumental in popularizing the account of Watson’s</w:t>
      </w:r>
      <w:r w:rsidR="004522C9">
        <w:t xml:space="preserve"> part</w:t>
      </w:r>
      <w:r w:rsidR="0038147A">
        <w:t>ner</w:t>
      </w:r>
      <w:r w:rsidR="004522C9">
        <w:t xml:space="preserve">ship with </w:t>
      </w:r>
      <w:r w:rsidR="002F2C0D">
        <w:t xml:space="preserve">Shodankeh </w:t>
      </w:r>
      <w:r w:rsidR="004522C9">
        <w:t xml:space="preserve">Johnson in West Africa, published in the book </w:t>
      </w:r>
      <w:r w:rsidR="004522C9" w:rsidRPr="00552E06">
        <w:rPr>
          <w:i/>
          <w:iCs/>
        </w:rPr>
        <w:t>Miraculous Movements:</w:t>
      </w:r>
      <w:r w:rsidR="008B4D91" w:rsidRPr="00552E06">
        <w:rPr>
          <w:i/>
          <w:iCs/>
        </w:rPr>
        <w:t xml:space="preserve"> </w:t>
      </w:r>
      <w:r w:rsidR="00552E06" w:rsidRPr="00552E06">
        <w:rPr>
          <w:i/>
          <w:iCs/>
        </w:rPr>
        <w:t>How Hundreds of Thousands of Muslims are Falling in Love with Jesus</w:t>
      </w:r>
      <w:r w:rsidR="004522C9">
        <w:t xml:space="preserve"> </w:t>
      </w:r>
      <w:r w:rsidR="008B4D91">
        <w:fldChar w:fldCharType="begin"/>
      </w:r>
      <w:r w:rsidR="008B4D91">
        <w:instrText xml:space="preserve"> ADDIN ZOTERO_ITEM CSL_CITATION {"citationID":"ApRnAz9Q","properties":{"formattedCitation":"(2012)","plainCitation":"(2012)","noteIndex":0},"citationItems":[{"id":811,"uris":["http://zotero.org/users/5944696/items/8ICT7KZ6"],"uri":["http://zotero.org/users/5944696/items/8ICT7KZ6"],"itemData":{"id":811,"type":"book","event-place":"Nashville, TN","publisher":"Thomas Nelson","publisher-place":"Nashville, TN","title":"Miraculous Movements: How Hundreds of Thousands of Muslims are Falling in Love with Jesus","author":[{"family":"Trousdale","given":"Jerry"}],"issued":{"date-parts":[["2012"]]}},"suppress-author":true}],"schema":"https://github.com/citation-style-language/schema/raw/master/csl-citation.json"} </w:instrText>
      </w:r>
      <w:r w:rsidR="008B4D91">
        <w:fldChar w:fldCharType="separate"/>
      </w:r>
      <w:r w:rsidR="008B4D91" w:rsidRPr="008B4D91">
        <w:rPr>
          <w:rFonts w:cs="Times New Roman"/>
        </w:rPr>
        <w:t>(2012)</w:t>
      </w:r>
      <w:r w:rsidR="008B4D91">
        <w:fldChar w:fldCharType="end"/>
      </w:r>
      <w:r w:rsidR="00552E06">
        <w:t xml:space="preserve">. </w:t>
      </w:r>
      <w:r w:rsidR="009B79CB">
        <w:t xml:space="preserve">A </w:t>
      </w:r>
      <w:r w:rsidR="00FE1F40">
        <w:t>significant</w:t>
      </w:r>
      <w:r w:rsidR="009B79CB">
        <w:t xml:space="preserve"> development in this book was the shift</w:t>
      </w:r>
      <w:r w:rsidR="00546D47">
        <w:t xml:space="preserve"> away</w:t>
      </w:r>
      <w:r w:rsidR="009B79CB">
        <w:t xml:space="preserve"> from CPM </w:t>
      </w:r>
      <w:r w:rsidR="00546D47">
        <w:t>terminology</w:t>
      </w:r>
      <w:r w:rsidR="00822BF2">
        <w:t xml:space="preserve"> </w:t>
      </w:r>
      <w:r w:rsidR="003108B2">
        <w:fldChar w:fldCharType="begin"/>
      </w:r>
      <w:r w:rsidR="003108B2">
        <w:instrText xml:space="preserve"> ADDIN ZOTERO_ITEM CSL_CITATION {"citationID":"rJ91cBjy","properties":{"formattedCitation":"(2012, 16)","plainCitation":"(2012, 16)","noteIndex":0},"citationItems":[{"id":811,"uris":["http://zotero.org/users/5944696/items/8ICT7KZ6"],"uri":["http://zotero.org/users/5944696/items/8ICT7KZ6"],"itemData":{"id":811,"type":"book","event-place":"Nashville, TN","publisher":"Thomas Nelson","publisher-place":"Nashville, TN","title":"Miraculous Movements: How Hundreds of Thousands of Muslims are Falling in Love with Jesus","author":[{"family":"Trousdale","given":"Jerry"}],"issued":{"date-parts":[["2012"]]}},"locator":"16","suppress-author":true}],"schema":"https://github.com/citation-style-language/schema/raw/master/csl-citation.json"} </w:instrText>
      </w:r>
      <w:r w:rsidR="003108B2">
        <w:fldChar w:fldCharType="separate"/>
      </w:r>
      <w:r w:rsidR="003108B2" w:rsidRPr="003108B2">
        <w:rPr>
          <w:rFonts w:cs="Times New Roman"/>
        </w:rPr>
        <w:t>(2012, 16)</w:t>
      </w:r>
      <w:r w:rsidR="003108B2">
        <w:fldChar w:fldCharType="end"/>
      </w:r>
      <w:r w:rsidR="009B79CB">
        <w:t xml:space="preserve">. </w:t>
      </w:r>
      <w:proofErr w:type="spellStart"/>
      <w:r w:rsidR="00552E06">
        <w:t>CityTeam</w:t>
      </w:r>
      <w:proofErr w:type="spellEnd"/>
      <w:r w:rsidR="00552E06">
        <w:t xml:space="preserve"> found that the popularity of CPM </w:t>
      </w:r>
      <w:r w:rsidR="000359A2">
        <w:t>language</w:t>
      </w:r>
      <w:r w:rsidR="00552E06">
        <w:t xml:space="preserve"> </w:t>
      </w:r>
      <w:r w:rsidR="00E61765">
        <w:t>had undergone significant semantic stretch</w:t>
      </w:r>
      <w:r w:rsidR="000D144D">
        <w:t>. At a “rebranding meeting” in 2010,</w:t>
      </w:r>
      <w:r w:rsidR="00D539F6">
        <w:t xml:space="preserve"> </w:t>
      </w:r>
      <w:r w:rsidR="00A710B8">
        <w:t>Trousdale</w:t>
      </w:r>
      <w:r w:rsidR="00D539F6">
        <w:t xml:space="preserve"> </w:t>
      </w:r>
      <w:r w:rsidR="002F2C0D">
        <w:t xml:space="preserve">expressed his concern </w:t>
      </w:r>
      <w:r w:rsidR="00A710B8">
        <w:t>that</w:t>
      </w:r>
      <w:r w:rsidR="008309CB">
        <w:t xml:space="preserve"> “</w:t>
      </w:r>
      <w:r w:rsidR="00A710B8">
        <w:t>‘</w:t>
      </w:r>
      <w:r w:rsidR="00B22506">
        <w:t>Church Planting Movements</w:t>
      </w:r>
      <w:r w:rsidR="00A710B8">
        <w:t>’</w:t>
      </w:r>
      <w:r w:rsidR="00B22506">
        <w:t xml:space="preserve"> </w:t>
      </w:r>
      <w:r w:rsidR="000D144D">
        <w:t>now is used</w:t>
      </w:r>
      <w:r w:rsidR="00D539F6">
        <w:t xml:space="preserve"> to describe anything, and therefore has lost </w:t>
      </w:r>
      <w:r w:rsidR="00126C85">
        <w:t>its</w:t>
      </w:r>
      <w:r w:rsidR="00D539F6">
        <w:t xml:space="preserve"> </w:t>
      </w:r>
      <w:r w:rsidR="00126C85">
        <w:t>unique</w:t>
      </w:r>
      <w:r w:rsidR="00D539F6">
        <w:t xml:space="preserve"> </w:t>
      </w:r>
      <w:commentRangeStart w:id="18"/>
      <w:r w:rsidR="00D539F6">
        <w:t>meeting</w:t>
      </w:r>
      <w:commentRangeEnd w:id="18"/>
      <w:r w:rsidR="005B0A11">
        <w:rPr>
          <w:rStyle w:val="CommentReference"/>
          <w:rFonts w:asciiTheme="minorHAnsi" w:hAnsiTheme="minorHAnsi"/>
        </w:rPr>
        <w:commentReference w:id="18"/>
      </w:r>
      <w:r w:rsidR="00D539F6">
        <w:t xml:space="preserve">” </w:t>
      </w:r>
      <w:r w:rsidR="00BF1D3B">
        <w:fldChar w:fldCharType="begin"/>
      </w:r>
      <w:r w:rsidR="00877092">
        <w:instrText xml:space="preserve"> ADDIN ZOTERO_ITEM CSL_CITATION {"citationID":"Zs8GWTu6","properties":{"formattedCitation":"(Trousdale 2010, 6)","plainCitation":"(Trousdale 2010, 6)","noteIndex":0},"citationItems":[{"id":1624,"uris":["http://zotero.org/users/5944696/items/RU9AP32I"],"uri":["http://zotero.org/users/5944696/items/RU9AP32I"],"itemData":{"id":1624,"type":"paper-conference","abstract":"Notes on why DMM replaced CPM","container-title":"Rebranding Meeting","event-place":"San Jose, CA","page":"1-10","publisher":"Unpublished Paper","publisher-place":"San Jose, CA","title":"Why is this Gathering Necessary?","author":[{"family":"Trousdale","given":"Jerry"}],"issued":{"date-parts":[["2010"]]}},"locator":"6"}],"schema":"https://github.com/citation-style-language/schema/raw/master/csl-citation.json"} </w:instrText>
      </w:r>
      <w:r w:rsidR="00BF1D3B">
        <w:fldChar w:fldCharType="separate"/>
      </w:r>
      <w:r w:rsidR="00BF1D3B" w:rsidRPr="00BF1D3B">
        <w:rPr>
          <w:rFonts w:cs="Times New Roman"/>
        </w:rPr>
        <w:t>(Trousdale 2010, 6)</w:t>
      </w:r>
      <w:r w:rsidR="00BF1D3B">
        <w:fldChar w:fldCharType="end"/>
      </w:r>
      <w:r w:rsidR="006214A6">
        <w:t>. To illustrate th</w:t>
      </w:r>
      <w:r w:rsidR="006D1793">
        <w:t>is</w:t>
      </w:r>
      <w:r w:rsidR="006214A6">
        <w:t xml:space="preserve"> problem, </w:t>
      </w:r>
      <w:r w:rsidR="004161D1">
        <w:t>Trousdale declared</w:t>
      </w:r>
      <w:r w:rsidR="00544C68">
        <w:t xml:space="preserve"> </w:t>
      </w:r>
      <w:r w:rsidR="00C82207">
        <w:t>wryly</w:t>
      </w:r>
      <w:r w:rsidR="004161D1">
        <w:t xml:space="preserve"> that</w:t>
      </w:r>
      <w:r w:rsidR="006214A6">
        <w:t xml:space="preserve"> </w:t>
      </w:r>
      <w:r w:rsidR="006214A6">
        <w:lastRenderedPageBreak/>
        <w:t xml:space="preserve">CPM could also be </w:t>
      </w:r>
      <w:r w:rsidR="006214A6" w:rsidRPr="006214A6">
        <w:rPr>
          <w:i/>
          <w:iCs/>
        </w:rPr>
        <w:t>Kingdom of God Principles Producing Rapidly Multiplying Movements of Obedience-Based Discipleship, Transforming Individuals and Families, Even Among the Most Unreached Peoples of the World</w:t>
      </w:r>
      <w:r w:rsidR="00316780">
        <w:t xml:space="preserve"> – corresponding to the</w:t>
      </w:r>
      <w:r w:rsidR="006214A6">
        <w:t xml:space="preserve"> acronym </w:t>
      </w:r>
      <w:r w:rsidR="000874C2">
        <w:t>KOG</w:t>
      </w:r>
      <w:r w:rsidR="005A72DD">
        <w:t>P</w:t>
      </w:r>
      <w:r w:rsidR="000874C2">
        <w:t>PRMMOBDTIF</w:t>
      </w:r>
      <w:r w:rsidR="0089734E">
        <w:t>E</w:t>
      </w:r>
      <w:r w:rsidR="000874C2">
        <w:t>AM</w:t>
      </w:r>
      <w:r w:rsidR="0089734E">
        <w:t>U</w:t>
      </w:r>
      <w:r w:rsidR="000874C2">
        <w:t>POW.</w:t>
      </w:r>
      <w:r w:rsidR="00AA462E">
        <w:t xml:space="preserve"> Instead, it was proposed </w:t>
      </w:r>
      <w:r w:rsidR="00EF4ACE">
        <w:t>to employ a</w:t>
      </w:r>
      <w:r w:rsidR="00AA462E">
        <w:t xml:space="preserve"> </w:t>
      </w:r>
      <w:r w:rsidR="0066231E">
        <w:t>new term</w:t>
      </w:r>
      <w:r w:rsidR="00EF4ACE">
        <w:t xml:space="preserve"> in the place of CPM</w:t>
      </w:r>
      <w:r w:rsidR="0066231E">
        <w:t xml:space="preserve"> that is God-honoring, simple, concrete, emotive, and unexpected</w:t>
      </w:r>
      <w:r w:rsidR="00D56F3A">
        <w:t xml:space="preserve"> –</w:t>
      </w:r>
      <w:r w:rsidR="009B232F">
        <w:t xml:space="preserve"> </w:t>
      </w:r>
      <w:r w:rsidR="00FA2349">
        <w:t>t</w:t>
      </w:r>
      <w:r w:rsidR="0066231E">
        <w:t xml:space="preserve">he result was </w:t>
      </w:r>
      <w:r w:rsidR="00546D47">
        <w:t>“disciple making movements” (</w:t>
      </w:r>
      <w:r w:rsidR="0066231E">
        <w:t>DMM</w:t>
      </w:r>
      <w:r w:rsidR="00546D47">
        <w:t>)</w:t>
      </w:r>
      <w:r w:rsidR="00914E6C">
        <w:t xml:space="preserve"> </w:t>
      </w:r>
      <w:r w:rsidR="00914E6C">
        <w:fldChar w:fldCharType="begin"/>
      </w:r>
      <w:r w:rsidR="00877092">
        <w:instrText xml:space="preserve"> ADDIN ZOTERO_ITEM CSL_CITATION {"citationID":"WlV1PLmw","properties":{"formattedCitation":"(2010, 9\\uc0\\u8211{}10)","plainCitation":"(2010, 9–10)","noteIndex":0},"citationItems":[{"id":1624,"uris":["http://zotero.org/users/5944696/items/RU9AP32I"],"uri":["http://zotero.org/users/5944696/items/RU9AP32I"],"itemData":{"id":1624,"type":"paper-conference","abstract":"Notes on why DMM replaced CPM","container-title":"Rebranding Meeting","event-place":"San Jose, CA","page":"1-10","publisher":"Unpublished Paper","publisher-place":"San Jose, CA","title":"Why is this Gathering Necessary?","author":[{"family":"Trousdale","given":"Jerry"}],"issued":{"date-parts":[["2010"]]}},"locator":"9-10","suppress-author":true}],"schema":"https://github.com/citation-style-language/schema/raw/master/csl-citation.json"} </w:instrText>
      </w:r>
      <w:r w:rsidR="00914E6C">
        <w:fldChar w:fldCharType="separate"/>
      </w:r>
      <w:r w:rsidR="00914E6C" w:rsidRPr="00914E6C">
        <w:rPr>
          <w:rFonts w:cs="Times New Roman"/>
        </w:rPr>
        <w:t>(2010, 9–10)</w:t>
      </w:r>
      <w:r w:rsidR="00914E6C">
        <w:fldChar w:fldCharType="end"/>
      </w:r>
      <w:r w:rsidR="0066231E">
        <w:t>.</w:t>
      </w:r>
      <w:r w:rsidR="006214A6">
        <w:t xml:space="preserve"> </w:t>
      </w:r>
    </w:p>
    <w:p w14:paraId="1625BCC5" w14:textId="5FBC46B6" w:rsidR="00BE76ED" w:rsidRPr="001C49AC" w:rsidRDefault="00914E6C" w:rsidP="00864BCC">
      <w:pPr>
        <w:pStyle w:val="NoSpacing"/>
        <w:ind w:firstLine="720"/>
        <w:rPr>
          <w:lang w:val="en-GB"/>
        </w:rPr>
      </w:pPr>
      <w:r>
        <w:t xml:space="preserve">However, since </w:t>
      </w:r>
      <w:r w:rsidR="00E17647">
        <w:t>then</w:t>
      </w:r>
      <w:r w:rsidR="003E60A8">
        <w:t>,</w:t>
      </w:r>
      <w:r w:rsidR="00E17647">
        <w:t xml:space="preserve"> </w:t>
      </w:r>
      <w:r w:rsidR="00BE76ED">
        <w:t xml:space="preserve">the same </w:t>
      </w:r>
      <w:r w:rsidR="00C73911">
        <w:t>semantic</w:t>
      </w:r>
      <w:r w:rsidR="00BE76ED">
        <w:t xml:space="preserve"> stretch that happened to CPM has occurred with DMM.</w:t>
      </w:r>
      <w:r w:rsidR="00EE7E82">
        <w:t xml:space="preserve"> This </w:t>
      </w:r>
      <w:r w:rsidR="00F90C55">
        <w:t>is undoubtedly</w:t>
      </w:r>
      <w:r w:rsidR="00EE7E82">
        <w:t xml:space="preserve"> true of any discourse.</w:t>
      </w:r>
      <w:r w:rsidR="00F90C55">
        <w:t xml:space="preserve"> </w:t>
      </w:r>
      <w:r w:rsidR="007E70E1">
        <w:t>Today, DMM</w:t>
      </w:r>
      <w:r w:rsidR="000345A0">
        <w:t xml:space="preserve"> is often used </w:t>
      </w:r>
      <w:r w:rsidR="00DF506A">
        <w:t>synonymously</w:t>
      </w:r>
      <w:r w:rsidR="00F41BEA">
        <w:t xml:space="preserve"> with CPM</w:t>
      </w:r>
      <w:r w:rsidR="000345A0">
        <w:t xml:space="preserve">, </w:t>
      </w:r>
      <w:r w:rsidR="007E70E1">
        <w:t xml:space="preserve">but </w:t>
      </w:r>
      <w:r w:rsidR="000345A0">
        <w:t>DMM eventually</w:t>
      </w:r>
      <w:r w:rsidR="000D46EE">
        <w:t xml:space="preserve"> also</w:t>
      </w:r>
      <w:r w:rsidR="000345A0">
        <w:t xml:space="preserve"> came to be understood as a strategy for</w:t>
      </w:r>
      <w:r w:rsidR="00DF506A">
        <w:t xml:space="preserve"> CPM. </w:t>
      </w:r>
      <w:r w:rsidR="00E00F1A">
        <w:t xml:space="preserve">In 2015, </w:t>
      </w:r>
      <w:r w:rsidR="008714ED">
        <w:t xml:space="preserve">Steve Smith and Stan Parks coauthored </w:t>
      </w:r>
      <w:r w:rsidR="000D46EE">
        <w:t xml:space="preserve">two articles in </w:t>
      </w:r>
      <w:r w:rsidR="000D46EE" w:rsidRPr="000D46EE">
        <w:rPr>
          <w:i/>
          <w:iCs/>
        </w:rPr>
        <w:t>Mission Frontiers</w:t>
      </w:r>
      <w:r w:rsidR="000D46EE">
        <w:t xml:space="preserve"> </w:t>
      </w:r>
      <w:r w:rsidR="000B3F3A">
        <w:t xml:space="preserve">that compared the </w:t>
      </w:r>
      <w:r w:rsidR="00CD63BF">
        <w:t>similarities</w:t>
      </w:r>
      <w:r w:rsidR="000B3F3A">
        <w:t xml:space="preserve"> and differences between T4T and DMM </w:t>
      </w:r>
      <w:r w:rsidR="005E39B9">
        <w:fldChar w:fldCharType="begin"/>
      </w:r>
      <w:r w:rsidR="00410724">
        <w:instrText xml:space="preserve"> ADDIN ZOTERO_ITEM CSL_CITATION {"citationID":"ZCR8XahM","properties":{"formattedCitation":"(S. Parks and Smith 2015a; 2015b)","plainCitation":"(S. Parks and Smith 2015a; 2015b)","noteIndex":0},"citationItems":[{"id":1191,"uris":["http://zotero.org/users/5944696/items/92LM64IV"],"uri":["http://zotero.org/users/5944696/items/92LM64IV"],"itemData":{"id":1191,"type":"article-journal","container-title":"Mission Frontiers","issue":"1","language":"en-US","page":"36-39","title":"T4T or DMM (DBS)? - Only God Can Start a Church-Planting Movement (Part 1 of 2)","title-short":"T4T or DMM (DBS)?","volume":"37","author":[{"family":"Parks","given":"Stan"},{"family":"Smith","given":"Steve"}],"issued":{"date-parts":[["2015"]]}}},{"id":1824,"uris":["http://zotero.org/users/5944696/items/6KSHH27P"],"uri":["http://zotero.org/users/5944696/items/6KSHH27P"],"itemData":{"id":1824,"type":"article-journal","container-title":"Mission Frontiers","issue":"3","page":"32-35","title":"T4T or DMM (DBS)? - Only God Can Start a Church-Planting Movement (Part 2 of 2)","volume":"37","author":[{"family":"Parks","given":"Stan"},{"family":"Smith","given":"Steve"}],"issued":{"date-parts":[["2015"]]}}}],"schema":"https://github.com/citation-style-language/schema/raw/master/csl-citation.json"} </w:instrText>
      </w:r>
      <w:r w:rsidR="005E39B9">
        <w:fldChar w:fldCharType="separate"/>
      </w:r>
      <w:r w:rsidR="00410724" w:rsidRPr="00410724">
        <w:rPr>
          <w:rFonts w:cs="Times New Roman"/>
        </w:rPr>
        <w:t>(S. Parks and Smith 2015a; 2015b)</w:t>
      </w:r>
      <w:r w:rsidR="005E39B9">
        <w:fldChar w:fldCharType="end"/>
      </w:r>
      <w:r w:rsidR="00C16C2E">
        <w:t xml:space="preserve">. </w:t>
      </w:r>
      <w:r w:rsidR="002F7006">
        <w:t>One similarity</w:t>
      </w:r>
      <w:r w:rsidR="002156AA">
        <w:t xml:space="preserve"> of the two approaches</w:t>
      </w:r>
      <w:r w:rsidR="002F7006">
        <w:t xml:space="preserve"> is the “person of peace” concept, taken from </w:t>
      </w:r>
      <w:r w:rsidR="0028530F" w:rsidRPr="0028530F">
        <w:rPr>
          <w:lang w:val="en-GB"/>
        </w:rPr>
        <w:t>Matt</w:t>
      </w:r>
      <w:r w:rsidR="00A611A5">
        <w:rPr>
          <w:lang w:val="en-GB"/>
        </w:rPr>
        <w:t>hew</w:t>
      </w:r>
      <w:r w:rsidR="0028530F" w:rsidRPr="0028530F">
        <w:rPr>
          <w:lang w:val="en-GB"/>
        </w:rPr>
        <w:t xml:space="preserve"> 10:11</w:t>
      </w:r>
      <w:r w:rsidR="00A611A5">
        <w:rPr>
          <w:lang w:val="en-GB"/>
        </w:rPr>
        <w:t xml:space="preserve"> and</w:t>
      </w:r>
      <w:r w:rsidR="0028530F" w:rsidRPr="0028530F">
        <w:rPr>
          <w:lang w:val="en-GB"/>
        </w:rPr>
        <w:t xml:space="preserve"> Luke 10:5–6. In CPM literature, this person serves as a bridge or a gateway into a community or social network. Jerry Trousdale writes that “people of peace are God’s pre-positioned agents to bridge the gospel to their family, their friends or their workplace” </w:t>
      </w:r>
      <w:r w:rsidR="0028530F" w:rsidRPr="0028530F">
        <w:rPr>
          <w:lang w:val="en-GB"/>
        </w:rPr>
        <w:fldChar w:fldCharType="begin"/>
      </w:r>
      <w:r w:rsidR="0028530F" w:rsidRPr="0028530F">
        <w:rPr>
          <w:lang w:val="en-GB"/>
        </w:rPr>
        <w:instrText xml:space="preserve"> ADDIN ZOTERO_ITEM CSL_CITATION {"citationID":"emSA6LYb","properties":{"formattedCitation":"(2012, 90)","plainCitation":"(2012, 90)","noteIndex":0},"citationItems":[{"id":811,"uris":["http://zotero.org/users/5944696/items/8ICT7KZ6"],"uri":["http://zotero.org/users/5944696/items/8ICT7KZ6"],"itemData":{"id":811,"type":"book","event-place":"Nashville, TN","publisher":"Thomas Nelson","publisher-place":"Nashville, TN","title":"Miraculous Movements: How Hundreds of Thousands of Muslims are Falling in Love with Jesus","author":[{"family":"Trousdale","given":"Jerry"}],"issued":{"date-parts":[["2012"]]}},"locator":"90","suppress-author":true}],"schema":"https://github.com/citation-style-language/schema/raw/master/csl-citation.json"} </w:instrText>
      </w:r>
      <w:r w:rsidR="0028530F" w:rsidRPr="0028530F">
        <w:rPr>
          <w:lang w:val="en-GB"/>
        </w:rPr>
        <w:fldChar w:fldCharType="separate"/>
      </w:r>
      <w:r w:rsidR="0028530F" w:rsidRPr="0028530F">
        <w:rPr>
          <w:lang w:val="en-GB"/>
        </w:rPr>
        <w:t>(2012, 90)</w:t>
      </w:r>
      <w:r w:rsidR="0028530F" w:rsidRPr="0028530F">
        <w:fldChar w:fldCharType="end"/>
      </w:r>
      <w:r w:rsidR="00DB2E58">
        <w:t>.</w:t>
      </w:r>
      <w:r w:rsidR="000541C0">
        <w:rPr>
          <w:rStyle w:val="FootnoteReference"/>
        </w:rPr>
        <w:footnoteReference w:id="7"/>
      </w:r>
      <w:r w:rsidR="002F2C0D">
        <w:t xml:space="preserve"> </w:t>
      </w:r>
      <w:r w:rsidR="00013E31">
        <w:rPr>
          <w:lang w:val="en-GB"/>
        </w:rPr>
        <w:t>Both for those who use T4T and DMM, t</w:t>
      </w:r>
      <w:r w:rsidR="0028530F" w:rsidRPr="0028530F">
        <w:rPr>
          <w:lang w:val="en-GB"/>
        </w:rPr>
        <w:t xml:space="preserve">he person of peace principle has been well-documented in the phenomenology of </w:t>
      </w:r>
      <w:r w:rsidR="001138C1">
        <w:rPr>
          <w:lang w:val="en-GB"/>
        </w:rPr>
        <w:t xml:space="preserve">church planting </w:t>
      </w:r>
      <w:r w:rsidR="0028530F" w:rsidRPr="0028530F">
        <w:rPr>
          <w:lang w:val="en-GB"/>
        </w:rPr>
        <w:t xml:space="preserve">movements </w:t>
      </w:r>
      <w:r w:rsidR="0028530F" w:rsidRPr="0028530F">
        <w:rPr>
          <w:lang w:val="en-GB"/>
        </w:rPr>
        <w:fldChar w:fldCharType="begin"/>
      </w:r>
      <w:r w:rsidR="00F15D4B">
        <w:rPr>
          <w:lang w:val="en-GB"/>
        </w:rPr>
        <w:instrText xml:space="preserve"> ADDIN ZOTERO_ITEM CSL_CITATION {"citationID":"1hQMkgQW","properties":{"formattedCitation":"(Garrison 2004a, 45, 213)","plainCitation":"(Garrison 2004a, 45, 213)","noteIndex":0},"citationItems":[{"id":231,"uris":["http://zotero.org/users/5944696/items/ABZQYP7I"],"uri":["http://zotero.org/users/5944696/items/ABZQYP7I"],"itemData":{"id":231,"type":"book","event-place":"Monument, CO","publisher":"WIGTake Resources","publisher-place":"Monument, CO","title":"Church Planting Movements: How God Is Redeeming a Lost World","author":[{"family":"Garrison","given":"David"}],"issued":{"date-parts":[["2004"]]}},"locator":"45, 213"}],"schema":"https://github.com/citation-style-language/schema/raw/master/csl-citation.json"} </w:instrText>
      </w:r>
      <w:r w:rsidR="0028530F" w:rsidRPr="0028530F">
        <w:rPr>
          <w:lang w:val="en-GB"/>
        </w:rPr>
        <w:fldChar w:fldCharType="separate"/>
      </w:r>
      <w:r w:rsidR="00F15D4B" w:rsidRPr="00F15D4B">
        <w:rPr>
          <w:rFonts w:cs="Times New Roman"/>
          <w:lang w:val="en-GB"/>
        </w:rPr>
        <w:t>(Garrison 2004a, 45, 213)</w:t>
      </w:r>
      <w:r w:rsidR="0028530F" w:rsidRPr="0028530F">
        <w:fldChar w:fldCharType="end"/>
      </w:r>
      <w:r w:rsidR="0028530F" w:rsidRPr="0028530F">
        <w:rPr>
          <w:lang w:val="en-GB"/>
        </w:rPr>
        <w:t>.</w:t>
      </w:r>
      <w:r w:rsidR="00D6158D">
        <w:rPr>
          <w:lang w:val="en-GB"/>
        </w:rPr>
        <w:t xml:space="preserve"> Common also is the emphasis on obedience and </w:t>
      </w:r>
      <w:r w:rsidR="00F86DB3">
        <w:rPr>
          <w:lang w:val="en-GB"/>
        </w:rPr>
        <w:t>accountability</w:t>
      </w:r>
      <w:r w:rsidR="00D6158D">
        <w:rPr>
          <w:lang w:val="en-GB"/>
        </w:rPr>
        <w:t xml:space="preserve"> which creates much </w:t>
      </w:r>
      <w:r w:rsidR="000320B3">
        <w:rPr>
          <w:lang w:val="en-GB"/>
        </w:rPr>
        <w:t xml:space="preserve">ministry </w:t>
      </w:r>
      <w:r w:rsidR="00F86DB3">
        <w:rPr>
          <w:lang w:val="en-GB"/>
        </w:rPr>
        <w:t>activity in movements</w:t>
      </w:r>
      <w:r w:rsidR="00B91CED">
        <w:rPr>
          <w:lang w:val="en-GB"/>
        </w:rPr>
        <w:t xml:space="preserve"> </w:t>
      </w:r>
      <w:r w:rsidR="00124843">
        <w:rPr>
          <w:lang w:val="en-GB"/>
        </w:rPr>
        <w:fldChar w:fldCharType="begin"/>
      </w:r>
      <w:r w:rsidR="00186675">
        <w:rPr>
          <w:lang w:val="en-GB"/>
        </w:rPr>
        <w:instrText xml:space="preserve"> ADDIN ZOTERO_ITEM CSL_CITATION {"citationID":"3eUqSVss","properties":{"formattedCitation":"(Farah 2021, 14)","plainCitation":"(Farah 2021, 14)","noteIndex":0},"citationItems":[{"id":1646,"uris":["http://zotero.org/users/5944696/items/HXNDH4YW"],"uri":["http://zotero.org/users/5944696/items/HXNDH4YW"],"itemData":{"id":1646,"type":"chapter","container-title":"Motus Dei: The Movement of God to Disciple the Nations","event-place":"Littleton, CO","page":"1-24","publisher":"William Carey","publisher-place":"Littleton, CO","title":"Movements Today: A Primer from Multiple Perspectives","author":[{"family":"Farah","given":"Warrick"}],"editor":[{"family":"Farah","given":"Warrick"}],"issued":{"date-parts":[["2021"]]}},"locator":"14"}],"schema":"https://github.com/citation-style-language/schema/raw/master/csl-citation.json"} </w:instrText>
      </w:r>
      <w:r w:rsidR="00124843">
        <w:rPr>
          <w:lang w:val="en-GB"/>
        </w:rPr>
        <w:fldChar w:fldCharType="separate"/>
      </w:r>
      <w:r w:rsidR="00864BCC" w:rsidRPr="00864BCC">
        <w:rPr>
          <w:rFonts w:cs="Times New Roman"/>
        </w:rPr>
        <w:t>(Farah 2021, 14)</w:t>
      </w:r>
      <w:r w:rsidR="00124843">
        <w:rPr>
          <w:lang w:val="en-GB"/>
        </w:rPr>
        <w:fldChar w:fldCharType="end"/>
      </w:r>
      <w:r w:rsidR="00F86DB3">
        <w:rPr>
          <w:lang w:val="en-GB"/>
        </w:rPr>
        <w:t>.</w:t>
      </w:r>
      <w:r w:rsidR="003E2DFB">
        <w:rPr>
          <w:lang w:val="en-GB"/>
        </w:rPr>
        <w:t xml:space="preserve"> </w:t>
      </w:r>
      <w:r w:rsidR="009C082C">
        <w:rPr>
          <w:lang w:val="en-GB"/>
        </w:rPr>
        <w:t>One feature that is more prominent in DMM than T4T</w:t>
      </w:r>
      <w:r w:rsidR="00792EB4">
        <w:rPr>
          <w:lang w:val="en-GB"/>
        </w:rPr>
        <w:t xml:space="preserve"> is the </w:t>
      </w:r>
      <w:r w:rsidR="001F7E38">
        <w:rPr>
          <w:lang w:val="en-GB"/>
        </w:rPr>
        <w:t xml:space="preserve">use of </w:t>
      </w:r>
      <w:r w:rsidR="00835F37">
        <w:rPr>
          <w:lang w:val="en-GB"/>
        </w:rPr>
        <w:t xml:space="preserve">an inductive teaching tool called </w:t>
      </w:r>
      <w:r w:rsidR="009753CB">
        <w:rPr>
          <w:lang w:val="en-GB"/>
        </w:rPr>
        <w:t>“</w:t>
      </w:r>
      <w:r w:rsidR="00835F37">
        <w:rPr>
          <w:lang w:val="en-GB"/>
        </w:rPr>
        <w:t>discovery Bible study</w:t>
      </w:r>
      <w:r w:rsidR="009753CB">
        <w:rPr>
          <w:lang w:val="en-GB"/>
        </w:rPr>
        <w:t>”</w:t>
      </w:r>
      <w:r w:rsidR="00835F37">
        <w:rPr>
          <w:lang w:val="en-GB"/>
        </w:rPr>
        <w:t xml:space="preserve"> (DBS)</w:t>
      </w:r>
      <w:r w:rsidR="00806F06">
        <w:rPr>
          <w:lang w:val="en-GB"/>
        </w:rPr>
        <w:t xml:space="preserve"> which </w:t>
      </w:r>
      <w:r w:rsidR="009E4963">
        <w:rPr>
          <w:lang w:val="en-GB"/>
        </w:rPr>
        <w:t xml:space="preserve">indigenizes the movement from its </w:t>
      </w:r>
      <w:r w:rsidR="00227D9E">
        <w:rPr>
          <w:lang w:val="en-GB"/>
        </w:rPr>
        <w:t xml:space="preserve">beginning </w:t>
      </w:r>
      <w:r w:rsidR="00227D9E">
        <w:rPr>
          <w:lang w:val="en-GB"/>
        </w:rPr>
        <w:fldChar w:fldCharType="begin"/>
      </w:r>
      <w:r w:rsidR="00227D9E">
        <w:rPr>
          <w:lang w:val="en-GB"/>
        </w:rPr>
        <w:instrText xml:space="preserve"> ADDIN ZOTERO_ITEM CSL_CITATION {"citationID":"rXDczr9N","properties":{"formattedCitation":"(Williams 2016, 225)","plainCitation":"(Williams 2016, 225)","noteIndex":0},"citationItems":[{"id":1861,"uris":["http://zotero.org/users/5944696/items/XTSDIA5U"],"uri":["http://zotero.org/users/5944696/items/XTSDIA5U"],"itemData":{"id":1861,"type":"article-journal","container-title":"Great Commission Research Journal","issue":"2","page":"213-229","title":"Whose Story to Join? The Problem of Social Plausibility, Social Mission Stations, and Their Relationship to Church Planting Movements","volume":"7","author":[{"family":"Williams","given":"J.S."}],"issued":{"date-parts":[["2016"]]}},"locator":"225"}],"schema":"https://github.com/citation-style-language/schema/raw/master/csl-citation.json"} </w:instrText>
      </w:r>
      <w:r w:rsidR="00227D9E">
        <w:rPr>
          <w:lang w:val="en-GB"/>
        </w:rPr>
        <w:fldChar w:fldCharType="separate"/>
      </w:r>
      <w:r w:rsidR="00227D9E" w:rsidRPr="00227D9E">
        <w:rPr>
          <w:rFonts w:cs="Times New Roman"/>
        </w:rPr>
        <w:t>(Williams 2016, 225)</w:t>
      </w:r>
      <w:r w:rsidR="00227D9E">
        <w:rPr>
          <w:lang w:val="en-GB"/>
        </w:rPr>
        <w:fldChar w:fldCharType="end"/>
      </w:r>
      <w:r w:rsidR="00835F37">
        <w:rPr>
          <w:lang w:val="en-GB"/>
        </w:rPr>
        <w:t>.</w:t>
      </w:r>
      <w:r w:rsidR="009C082C">
        <w:rPr>
          <w:lang w:val="en-GB"/>
        </w:rPr>
        <w:t xml:space="preserve"> </w:t>
      </w:r>
      <w:r w:rsidR="003E2DFB">
        <w:rPr>
          <w:lang w:val="en-GB"/>
        </w:rPr>
        <w:t>However, it is important to note that</w:t>
      </w:r>
      <w:r w:rsidR="00E7500A">
        <w:rPr>
          <w:lang w:val="en-GB"/>
        </w:rPr>
        <w:t>,</w:t>
      </w:r>
      <w:r w:rsidR="003E2DFB">
        <w:rPr>
          <w:lang w:val="en-GB"/>
        </w:rPr>
        <w:t xml:space="preserve"> in reality, </w:t>
      </w:r>
      <w:r w:rsidR="00CE7084">
        <w:rPr>
          <w:lang w:val="en-GB"/>
        </w:rPr>
        <w:t>“</w:t>
      </w:r>
      <w:r w:rsidR="00CE7084" w:rsidRPr="00CE7084">
        <w:rPr>
          <w:lang w:val="en-GB"/>
        </w:rPr>
        <w:t>CPM practitioners constantly learn and borrow elements from each other, which results in somewhat blended models</w:t>
      </w:r>
      <w:r w:rsidR="00CE7084">
        <w:rPr>
          <w:lang w:val="en-GB"/>
        </w:rPr>
        <w:t xml:space="preserve">” </w:t>
      </w:r>
      <w:r w:rsidR="001C49AC">
        <w:rPr>
          <w:lang w:val="en-GB"/>
        </w:rPr>
        <w:fldChar w:fldCharType="begin"/>
      </w:r>
      <w:r w:rsidR="00410724">
        <w:rPr>
          <w:lang w:val="en-GB"/>
        </w:rPr>
        <w:instrText xml:space="preserve"> ADDIN ZOTERO_ITEM CSL_CITATION {"citationID":"4FLCUHnt","properties":{"formattedCitation":"(S. Parks and Smith 2015b, 34)","plainCitation":"(S. Parks and Smith 2015b, 34)","noteIndex":0},"citationItems":[{"id":1824,"uris":["http://zotero.org/users/5944696/items/6KSHH27P"],"uri":["http://zotero.org/users/5944696/items/6KSHH27P"],"itemData":{"id":1824,"type":"article-journal","container-title":"Mission Frontiers","issue":"3","page":"32-35","title":"T4T or DMM (DBS)? - Only God Can Start a Church-Planting Movement (Part 2 of 2)","volume":"37","author":[{"family":"Parks","given":"Stan"},{"family":"Smith","given":"Steve"}],"issued":{"date-parts":[["2015"]]}},"locator":"34"}],"schema":"https://github.com/citation-style-language/schema/raw/master/csl-citation.json"} </w:instrText>
      </w:r>
      <w:r w:rsidR="001C49AC">
        <w:rPr>
          <w:lang w:val="en-GB"/>
        </w:rPr>
        <w:fldChar w:fldCharType="separate"/>
      </w:r>
      <w:r w:rsidR="00410724" w:rsidRPr="00410724">
        <w:rPr>
          <w:rFonts w:cs="Times New Roman"/>
        </w:rPr>
        <w:t>(S. Parks and Smith 2015b, 34)</w:t>
      </w:r>
      <w:r w:rsidR="001C49AC">
        <w:rPr>
          <w:lang w:val="en-GB"/>
        </w:rPr>
        <w:fldChar w:fldCharType="end"/>
      </w:r>
      <w:r w:rsidR="00CE7084">
        <w:rPr>
          <w:lang w:val="en-GB"/>
        </w:rPr>
        <w:t xml:space="preserve">, and so </w:t>
      </w:r>
      <w:r w:rsidR="001C49AC">
        <w:rPr>
          <w:lang w:val="en-GB"/>
        </w:rPr>
        <w:t xml:space="preserve">CPM strategies </w:t>
      </w:r>
      <w:r w:rsidR="00DD7639">
        <w:rPr>
          <w:lang w:val="en-GB"/>
        </w:rPr>
        <w:t>a</w:t>
      </w:r>
      <w:r w:rsidR="00B1791E">
        <w:rPr>
          <w:lang w:val="en-GB"/>
        </w:rPr>
        <w:t>re</w:t>
      </w:r>
      <w:r w:rsidR="00DD7639">
        <w:rPr>
          <w:lang w:val="en-GB"/>
        </w:rPr>
        <w:t xml:space="preserve"> not </w:t>
      </w:r>
      <w:r w:rsidR="001C49AC">
        <w:rPr>
          <w:lang w:val="en-GB"/>
        </w:rPr>
        <w:t>static</w:t>
      </w:r>
      <w:r w:rsidR="00CA73DB">
        <w:rPr>
          <w:lang w:val="en-GB"/>
        </w:rPr>
        <w:t xml:space="preserve"> methods</w:t>
      </w:r>
      <w:r w:rsidR="001C49AC">
        <w:rPr>
          <w:lang w:val="en-GB"/>
        </w:rPr>
        <w:t xml:space="preserve"> but a dynamic process of learning</w:t>
      </w:r>
      <w:r w:rsidR="00CA73DB">
        <w:rPr>
          <w:lang w:val="en-GB"/>
        </w:rPr>
        <w:t xml:space="preserve"> and </w:t>
      </w:r>
      <w:r w:rsidR="003659F2">
        <w:rPr>
          <w:lang w:val="en-GB"/>
        </w:rPr>
        <w:t>evolving</w:t>
      </w:r>
      <w:r w:rsidR="001C49AC">
        <w:rPr>
          <w:lang w:val="en-GB"/>
        </w:rPr>
        <w:t xml:space="preserve"> within the context of a movement.</w:t>
      </w:r>
    </w:p>
    <w:p w14:paraId="1D402435" w14:textId="2868F505" w:rsidR="00F27BB6" w:rsidRDefault="009F62D1" w:rsidP="00DC3159">
      <w:pPr>
        <w:pStyle w:val="Heading1"/>
      </w:pPr>
      <w:r>
        <w:t>The Challenge of Defini</w:t>
      </w:r>
      <w:r w:rsidR="007C3FB8">
        <w:t>ng CPM</w:t>
      </w:r>
      <w:r>
        <w:t xml:space="preserve"> in a </w:t>
      </w:r>
      <w:r w:rsidR="007C3FB8">
        <w:t>“</w:t>
      </w:r>
      <w:r>
        <w:t>Community of Practice</w:t>
      </w:r>
      <w:r w:rsidR="007C3FB8">
        <w:t>”</w:t>
      </w:r>
    </w:p>
    <w:p w14:paraId="0CFD4C04" w14:textId="6AD8265E" w:rsidR="00E0690B" w:rsidRDefault="001C49AC" w:rsidP="0099607F">
      <w:pPr>
        <w:pStyle w:val="NoSpacing"/>
      </w:pPr>
      <w:r>
        <w:t xml:space="preserve">In addition to strategies for CPM, the definition of CPM has gone through several </w:t>
      </w:r>
      <w:r w:rsidR="00CB54A4">
        <w:t xml:space="preserve">modifications. </w:t>
      </w:r>
      <w:r w:rsidR="00986D4B">
        <w:t xml:space="preserve">In Garrison’s original </w:t>
      </w:r>
      <w:r w:rsidR="00537E14">
        <w:t>book</w:t>
      </w:r>
      <w:r w:rsidR="00F604A7">
        <w:t>let</w:t>
      </w:r>
      <w:r w:rsidR="00537E14">
        <w:t xml:space="preserve">, CPM was defined as </w:t>
      </w:r>
      <w:r w:rsidR="0053783E">
        <w:t>“</w:t>
      </w:r>
      <w:r w:rsidR="0053783E" w:rsidRPr="0053783E">
        <w:t>a rapid and multiplicative increase of indigenous churches planting churches within a given people group or population segment</w:t>
      </w:r>
      <w:r w:rsidR="00F604A7">
        <w:t xml:space="preserve">” </w:t>
      </w:r>
      <w:r w:rsidR="00F604A7">
        <w:fldChar w:fldCharType="begin"/>
      </w:r>
      <w:r w:rsidR="00F604A7">
        <w:instrText xml:space="preserve"> ADDIN ZOTERO_ITEM CSL_CITATION {"citationID":"662cwXHN","properties":{"formattedCitation":"(1999, 7)","plainCitation":"(1999, 7)","noteIndex":0},"citationItems":[{"id":230,"uris":["http://zotero.org/users/5944696/items/8BRQZG4I"],"uri":["http://zotero.org/users/5944696/items/8BRQZG4I"],"itemData":{"id":230,"type":"book","event-place":"Richmond, VA","publisher":"International Mission Board","publisher-place":"Richmond, VA","title":"Church Planting Movements (Booklet)","author":[{"family":"Garrison","given":"David"}],"issued":{"date-parts":[["1999"]]}},"locator":"7","suppress-author":true}],"schema":"https://github.com/citation-style-language/schema/raw/master/csl-citation.json"} </w:instrText>
      </w:r>
      <w:r w:rsidR="00F604A7">
        <w:fldChar w:fldCharType="separate"/>
      </w:r>
      <w:r w:rsidR="00F604A7" w:rsidRPr="00F604A7">
        <w:rPr>
          <w:rFonts w:cs="Times New Roman"/>
        </w:rPr>
        <w:t>(1999, 7)</w:t>
      </w:r>
      <w:r w:rsidR="00F604A7">
        <w:fldChar w:fldCharType="end"/>
      </w:r>
      <w:r w:rsidR="00F604A7">
        <w:t>.</w:t>
      </w:r>
      <w:r w:rsidR="002F1F2A">
        <w:t xml:space="preserve"> </w:t>
      </w:r>
      <w:r w:rsidR="004B5A0E">
        <w:t xml:space="preserve">The </w:t>
      </w:r>
      <w:r w:rsidR="002F1F2A">
        <w:t xml:space="preserve">definition was </w:t>
      </w:r>
      <w:r w:rsidR="001C2EE9">
        <w:t xml:space="preserve">slightly </w:t>
      </w:r>
      <w:r w:rsidR="002F1F2A">
        <w:t>amended</w:t>
      </w:r>
      <w:r w:rsidR="004B5A0E">
        <w:t xml:space="preserve"> five years later</w:t>
      </w:r>
      <w:r w:rsidR="00D32701">
        <w:t>:</w:t>
      </w:r>
      <w:r w:rsidR="002F1F2A">
        <w:t xml:space="preserve"> “</w:t>
      </w:r>
      <w:r w:rsidR="0011656D">
        <w:t xml:space="preserve">a </w:t>
      </w:r>
      <w:r w:rsidR="0011656D" w:rsidRPr="00015CE8">
        <w:t>rapid multiplication of indigenous churches planting churches that sweeps through a people group or population segment</w:t>
      </w:r>
      <w:r w:rsidR="0011656D">
        <w:t xml:space="preserve">” </w:t>
      </w:r>
      <w:r w:rsidR="0011656D">
        <w:fldChar w:fldCharType="begin"/>
      </w:r>
      <w:r w:rsidR="0011656D">
        <w:instrText xml:space="preserve"> ADDIN ZOTERO_ITEM CSL_CITATION {"citationID":"Si8jxUss","properties":{"formattedCitation":"(Garrison 2004a, 21)","plainCitation":"(Garrison 2004a, 21)","noteIndex":0},"citationItems":[{"id":231,"uris":["http://zotero.org/users/5944696/items/ABZQYP7I"],"uri":["http://zotero.org/users/5944696/items/ABZQYP7I"],"itemData":{"id":231,"type":"book","event-place":"Monument, CO","publisher":"WIGTake Resources","publisher-place":"Monument, CO","title":"Church Planting Movements: How God Is Redeeming a Lost World","author":[{"family":"Garrison","given":"David"}],"issued":{"date-parts":[["2004"]]}},"locator":"21"}],"schema":"https://github.com/citation-style-language/schema/raw/master/csl-citation.json"} </w:instrText>
      </w:r>
      <w:r w:rsidR="0011656D">
        <w:fldChar w:fldCharType="separate"/>
      </w:r>
      <w:r w:rsidR="0011656D" w:rsidRPr="0011656D">
        <w:rPr>
          <w:rFonts w:cs="Times New Roman"/>
        </w:rPr>
        <w:t>(Garrison 2004a, 21)</w:t>
      </w:r>
      <w:r w:rsidR="0011656D">
        <w:fldChar w:fldCharType="end"/>
      </w:r>
      <w:r w:rsidR="0011656D">
        <w:t>.</w:t>
      </w:r>
      <w:r w:rsidR="00BB05AB">
        <w:t xml:space="preserve"> </w:t>
      </w:r>
      <w:r w:rsidR="00D32701">
        <w:t>A</w:t>
      </w:r>
      <w:r w:rsidR="00E0690B">
        <w:t xml:space="preserve">nother </w:t>
      </w:r>
      <w:r w:rsidR="005F24E1">
        <w:t xml:space="preserve">early </w:t>
      </w:r>
      <w:r w:rsidR="00E0690B">
        <w:t xml:space="preserve">SC </w:t>
      </w:r>
      <w:r w:rsidR="00074C28">
        <w:t xml:space="preserve">trainer </w:t>
      </w:r>
      <w:r w:rsidR="00E0690B">
        <w:t>in IMB’s CSI, Bruce Carlton</w:t>
      </w:r>
      <w:r w:rsidR="00D3525B">
        <w:t>,</w:t>
      </w:r>
      <w:r w:rsidR="00E0690B">
        <w:t xml:space="preserve"> </w:t>
      </w:r>
      <w:r w:rsidR="002A25B3">
        <w:t xml:space="preserve">defined CPM as </w:t>
      </w:r>
      <w:r w:rsidR="00D32701">
        <w:t>a “</w:t>
      </w:r>
      <w:r w:rsidR="002A25B3" w:rsidRPr="002A25B3">
        <w:t>Holy Spirit-controlled process of rapid, multiple reproduction of indigenous churches among a specific people group so that every individual within that people group has the opportunity to hear and respond to the Good News of Jesus Christ</w:t>
      </w:r>
      <w:r w:rsidR="002A25B3">
        <w:t xml:space="preserve">” </w:t>
      </w:r>
      <w:r w:rsidR="003D73F5">
        <w:fldChar w:fldCharType="begin"/>
      </w:r>
      <w:r w:rsidR="003D73F5">
        <w:instrText xml:space="preserve"> ADDIN ZOTERO_ITEM CSL_CITATION {"citationID":"Bg2bejln","properties":{"formattedCitation":"(2003, 18)","plainCitation":"(2003, 18)","noteIndex":0},"citationItems":[{"id":1828,"uris":["http://zotero.org/users/5944696/items/W8VXS27S"],"uri":["http://zotero.org/users/5944696/items/W8VXS27S"],"itemData":{"id":1828,"type":"book","event-place":"Singapore","publisher":"Self-Published","publisher-place":"Singapore","title":"Acts 29: Practical Training in Facilitating Church-Planting Movements Among the Neglected Harvest Fields","author":[{"family":"Carlton","given":"R. Bruce"}],"issued":{"date-parts":[["2003"]]}},"locator":"18","suppress-author":true}],"schema":"https://github.com/citation-style-language/schema/raw/master/csl-citation.json"} </w:instrText>
      </w:r>
      <w:r w:rsidR="003D73F5">
        <w:fldChar w:fldCharType="separate"/>
      </w:r>
      <w:r w:rsidR="003D73F5" w:rsidRPr="003D73F5">
        <w:rPr>
          <w:rFonts w:cs="Times New Roman"/>
        </w:rPr>
        <w:t>(2003, 18)</w:t>
      </w:r>
      <w:r w:rsidR="003D73F5">
        <w:fldChar w:fldCharType="end"/>
      </w:r>
      <w:r w:rsidR="003D73F5">
        <w:t xml:space="preserve">. </w:t>
      </w:r>
    </w:p>
    <w:p w14:paraId="1ED6901E" w14:textId="16FED3F2" w:rsidR="00F22AB7" w:rsidRDefault="00A94773" w:rsidP="00BD203D">
      <w:pPr>
        <w:pStyle w:val="NoSpacing"/>
        <w:ind w:firstLine="720"/>
      </w:pPr>
      <w:r>
        <w:t xml:space="preserve">Later, </w:t>
      </w:r>
      <w:r w:rsidR="00E0690B">
        <w:t>Garrison continued his</w:t>
      </w:r>
      <w:r w:rsidR="009E3BB6">
        <w:t xml:space="preserve"> CPM </w:t>
      </w:r>
      <w:r w:rsidR="00E0690B">
        <w:t xml:space="preserve">research specifically among Muslims, </w:t>
      </w:r>
      <w:r w:rsidR="009E3BB6">
        <w:t>published in</w:t>
      </w:r>
      <w:r w:rsidR="00E0690B">
        <w:t xml:space="preserve"> the book, </w:t>
      </w:r>
      <w:r w:rsidR="00E0690B" w:rsidRPr="003B7B65">
        <w:rPr>
          <w:i/>
          <w:iCs/>
        </w:rPr>
        <w:t>A Wind in the House of Islam</w:t>
      </w:r>
      <w:r w:rsidR="00B45A96" w:rsidRPr="003B7B65">
        <w:rPr>
          <w:i/>
          <w:iCs/>
        </w:rPr>
        <w:t>: How God is Drawing Muslims around the World to Faith in Jesus Christ</w:t>
      </w:r>
      <w:r w:rsidR="00B45A96">
        <w:t xml:space="preserve"> </w:t>
      </w:r>
      <w:r w:rsidR="00B45A96">
        <w:fldChar w:fldCharType="begin"/>
      </w:r>
      <w:r w:rsidR="00B45A96">
        <w:instrText xml:space="preserve"> ADDIN ZOTERO_ITEM CSL_CITATION {"citationID":"rI4ytAUW","properties":{"formattedCitation":"(2014)","plainCitation":"(2014)","noteIndex":0},"citationItems":[{"id":233,"uris":["http://zotero.org/users/5944696/items/HI2ANESW"],"uri":["http://zotero.org/users/5944696/items/HI2ANESW"],"itemData":{"id":233,"type":"book","event-place":"Monument, CO","publisher":"WIGTake Resources","publisher-place":"Monument, CO","title":"A Wind in the House of Islam: How God is Drawing Muslims around the World to Faith in Jesus Christ","author":[{"family":"Garrison","given":"David"}],"issued":{"date-parts":[["2014"]]}},"suppress-author":true}],"schema":"https://github.com/citation-style-language/schema/raw/master/csl-citation.json"} </w:instrText>
      </w:r>
      <w:r w:rsidR="00B45A96">
        <w:fldChar w:fldCharType="separate"/>
      </w:r>
      <w:r w:rsidR="00B45A96" w:rsidRPr="00B45A96">
        <w:rPr>
          <w:rFonts w:cs="Times New Roman"/>
        </w:rPr>
        <w:t>(2014)</w:t>
      </w:r>
      <w:r w:rsidR="00B45A96">
        <w:fldChar w:fldCharType="end"/>
      </w:r>
      <w:r w:rsidR="00B45A96">
        <w:t>.</w:t>
      </w:r>
      <w:r w:rsidR="003B7B65">
        <w:t xml:space="preserve"> In this book</w:t>
      </w:r>
      <w:r w:rsidR="006A4BEB">
        <w:t xml:space="preserve">, “movements” were </w:t>
      </w:r>
      <w:r w:rsidR="009D09EE">
        <w:t>quantified</w:t>
      </w:r>
      <w:r w:rsidR="006A4BEB">
        <w:t xml:space="preserve"> as “at least 1</w:t>
      </w:r>
      <w:r w:rsidR="00CB35E1">
        <w:t>,</w:t>
      </w:r>
      <w:r w:rsidR="006A4BEB">
        <w:t>00</w:t>
      </w:r>
      <w:r w:rsidR="00CB35E1">
        <w:t xml:space="preserve">0 baptized believers </w:t>
      </w:r>
      <w:r w:rsidR="007E514A">
        <w:t>over the past one or two decades or 100</w:t>
      </w:r>
      <w:r w:rsidR="006A4BEB">
        <w:t xml:space="preserve"> new church </w:t>
      </w:r>
      <w:r w:rsidR="00983A26">
        <w:t xml:space="preserve">starts </w:t>
      </w:r>
      <w:r w:rsidR="007E514A">
        <w:t>over the same time frame within a given people</w:t>
      </w:r>
      <w:r w:rsidR="00F22AB7">
        <w:t xml:space="preserve"> group or ethnic Muslim community</w:t>
      </w:r>
      <w:r w:rsidR="00983A26">
        <w:t>”</w:t>
      </w:r>
      <w:r w:rsidR="00A838E6">
        <w:t xml:space="preserve"> </w:t>
      </w:r>
      <w:r w:rsidR="00A838E6">
        <w:fldChar w:fldCharType="begin"/>
      </w:r>
      <w:r w:rsidR="00206A11">
        <w:instrText xml:space="preserve"> ADDIN ZOTERO_ITEM CSL_CITATION {"citationID":"GDS3Gx0z","properties":{"formattedCitation":"(2014, 39)","plainCitation":"(2014, 39)","noteIndex":0},"citationItems":[{"id":233,"uris":["http://zotero.org/users/5944696/items/HI2ANESW"],"uri":["http://zotero.org/users/5944696/items/HI2ANESW"],"itemData":{"id":233,"type":"book","event-place":"Monument, CO","publisher":"WIGTake Resources","publisher-place":"Monument, CO","title":"A Wind in the House of Islam: How God is Drawing Muslims around the World to Faith in Jesus Christ","author":[{"family":"Garrison","given":"David"}],"issued":{"date-parts":[["2014"]]}},"locator":"39","suppress-author":true}],"schema":"https://github.com/citation-style-language/schema/raw/master/csl-citation.json"} </w:instrText>
      </w:r>
      <w:r w:rsidR="00A838E6">
        <w:fldChar w:fldCharType="separate"/>
      </w:r>
      <w:r w:rsidR="00206A11" w:rsidRPr="00206A11">
        <w:rPr>
          <w:rFonts w:cs="Times New Roman"/>
        </w:rPr>
        <w:t>(2014, 39)</w:t>
      </w:r>
      <w:r w:rsidR="00A838E6">
        <w:fldChar w:fldCharType="end"/>
      </w:r>
      <w:r w:rsidR="00A838E6">
        <w:t>.</w:t>
      </w:r>
      <w:r w:rsidR="00F22AB7">
        <w:t xml:space="preserve"> </w:t>
      </w:r>
      <w:r w:rsidR="00410724">
        <w:t>Others</w:t>
      </w:r>
      <w:r w:rsidR="003419B9">
        <w:t xml:space="preserve"> have added</w:t>
      </w:r>
      <w:r w:rsidR="00410724">
        <w:t xml:space="preserve"> that a movement is defined by churches that reproduce to </w:t>
      </w:r>
      <w:r w:rsidR="00200D37">
        <w:t>“</w:t>
      </w:r>
      <w:r w:rsidR="00410724">
        <w:t>the fourth generation</w:t>
      </w:r>
      <w:r w:rsidR="00200D37">
        <w:t>”</w:t>
      </w:r>
      <w:r w:rsidR="00410724">
        <w:t xml:space="preserve"> within a short time frame and in multiple family-tree branches or streams </w:t>
      </w:r>
      <w:r w:rsidR="00410724">
        <w:fldChar w:fldCharType="begin"/>
      </w:r>
      <w:r w:rsidR="00410724">
        <w:instrText xml:space="preserve"> ADDIN ZOTERO_ITEM CSL_CITATION {"citationID":"oODTEXib","properties":{"formattedCitation":"(K. Parks 2017)","plainCitation":"(K. Parks 2017)","noteIndex":0},"citationItems":[{"id":592,"uris":["http://zotero.org/users/5944696/items/QVJRGHDA"],"uri":["http://zotero.org/users/5944696/items/QVJRGHDA"],"itemData":{"id":592,"type":"article-journal","container-title":"Lausanne Global Analysis","issue":"3","title":"Finishing the Remaining 29% of World Evangelization","volume":"6","author":[{"family":"Parks","given":"Kent"}],"issued":{"date-parts":[["2017"]]}}}],"schema":"https://github.com/citation-style-language/schema/raw/master/csl-citation.json"} </w:instrText>
      </w:r>
      <w:r w:rsidR="00410724">
        <w:fldChar w:fldCharType="separate"/>
      </w:r>
      <w:r w:rsidR="00410724" w:rsidRPr="00410724">
        <w:rPr>
          <w:rFonts w:cs="Times New Roman"/>
        </w:rPr>
        <w:t>(K. Parks 2017)</w:t>
      </w:r>
      <w:r w:rsidR="00410724">
        <w:fldChar w:fldCharType="end"/>
      </w:r>
      <w:r w:rsidR="00410724">
        <w:t xml:space="preserve">. </w:t>
      </w:r>
      <w:r w:rsidR="005F24E1">
        <w:t xml:space="preserve">The four generations metric was derived </w:t>
      </w:r>
      <w:r w:rsidR="007D27FE">
        <w:t>biblically</w:t>
      </w:r>
      <w:r w:rsidR="005F24E1">
        <w:t xml:space="preserve"> from 2 Timothy 2:2 in which Paul references a message that is </w:t>
      </w:r>
      <w:r w:rsidR="005F24E1">
        <w:lastRenderedPageBreak/>
        <w:t xml:space="preserve">conveyed through four generations. </w:t>
      </w:r>
      <w:r w:rsidR="00410724">
        <w:t xml:space="preserve">The Watsons combine </w:t>
      </w:r>
      <w:r w:rsidR="007069B7">
        <w:t xml:space="preserve">the </w:t>
      </w:r>
      <w:r w:rsidR="004C402C">
        <w:t>descriptive</w:t>
      </w:r>
      <w:r w:rsidR="007069B7">
        <w:t>, generational, and quantifi</w:t>
      </w:r>
      <w:r w:rsidR="00453DA5">
        <w:t>abl</w:t>
      </w:r>
      <w:r w:rsidR="00D13BBA">
        <w:t>e</w:t>
      </w:r>
      <w:r w:rsidR="004C402C">
        <w:t xml:space="preserve"> elements of the </w:t>
      </w:r>
      <w:r w:rsidR="008C1F7B">
        <w:t>definition</w:t>
      </w:r>
      <w:r w:rsidR="00410724">
        <w:t xml:space="preserve">: a </w:t>
      </w:r>
      <w:r w:rsidR="00C459B1">
        <w:t>CPM</w:t>
      </w:r>
      <w:r w:rsidR="00410724">
        <w:t xml:space="preserve"> is “a </w:t>
      </w:r>
      <w:r w:rsidR="00410724" w:rsidRPr="00604D23">
        <w:t>minimum of one hundred new locally initiated and led churches, four generations deep, within three years</w:t>
      </w:r>
      <w:r w:rsidR="00410724">
        <w:t xml:space="preserve">” </w:t>
      </w:r>
      <w:r w:rsidR="00410724">
        <w:fldChar w:fldCharType="begin"/>
      </w:r>
      <w:r w:rsidR="00410724">
        <w:instrText xml:space="preserve"> ADDIN ZOTERO_ITEM CSL_CITATION {"citationID":"Wz0pAtpl","properties":{"formattedCitation":"(2014, 4)","plainCitation":"(2014, 4)","noteIndex":0},"citationItems":[{"id":850,"uris":["http://zotero.org/users/5944696/items/YJFAT66E"],"uri":["http://zotero.org/users/5944696/items/YJFAT66E"],"itemData":{"id":850,"type":"book","event-place":"Nashville, TN","publisher":"Thomas Nelson","publisher-place":"Nashville, TN","title":"Contagious Disciple Making: Leading Others on a Journey of Discovery","author":[{"family":"Watson","given":"David"},{"family":"Watson","given":"Paul"}],"issued":{"date-parts":[["2014"]]}},"locator":"4","suppress-author":true}],"schema":"https://github.com/citation-style-language/schema/raw/master/csl-citation.json"} </w:instrText>
      </w:r>
      <w:r w:rsidR="00410724">
        <w:fldChar w:fldCharType="separate"/>
      </w:r>
      <w:r w:rsidR="00410724" w:rsidRPr="00410724">
        <w:rPr>
          <w:rFonts w:cs="Times New Roman"/>
        </w:rPr>
        <w:t>(2014, 4)</w:t>
      </w:r>
      <w:r w:rsidR="00410724">
        <w:fldChar w:fldCharType="end"/>
      </w:r>
      <w:r w:rsidR="00410724">
        <w:t>.</w:t>
      </w:r>
      <w:r w:rsidR="004C402C">
        <w:t xml:space="preserve"> Still, </w:t>
      </w:r>
      <w:r w:rsidR="00CE461E">
        <w:t>another</w:t>
      </w:r>
      <w:r w:rsidR="004C402C">
        <w:t xml:space="preserve"> definition of CPM appears in the </w:t>
      </w:r>
      <w:r w:rsidR="00D22477">
        <w:t>recent</w:t>
      </w:r>
      <w:r w:rsidR="004C402C">
        <w:t xml:space="preserve"> compendium, </w:t>
      </w:r>
      <w:r w:rsidR="005A571F" w:rsidRPr="0029134F">
        <w:rPr>
          <w:i/>
          <w:iCs/>
        </w:rPr>
        <w:t>24:14 - A Testimony to All Peoples: Kingdom Movements Today</w:t>
      </w:r>
      <w:r w:rsidR="0029134F">
        <w:t>:</w:t>
      </w:r>
    </w:p>
    <w:p w14:paraId="5D03A88B" w14:textId="77777777" w:rsidR="002D1204" w:rsidRDefault="002D1204" w:rsidP="0099607F">
      <w:pPr>
        <w:pStyle w:val="NoSpacing"/>
      </w:pPr>
    </w:p>
    <w:p w14:paraId="7C4CE8F1" w14:textId="71916573" w:rsidR="0029134F" w:rsidRDefault="00B71A0D" w:rsidP="00BD203D">
      <w:pPr>
        <w:pStyle w:val="NoSpacing"/>
        <w:ind w:left="1440"/>
      </w:pPr>
      <w:r>
        <w:t xml:space="preserve">A CPM is </w:t>
      </w:r>
      <w:r w:rsidR="00205528" w:rsidRPr="00205528">
        <w:t>a multiplication of disciples making disciples, and leaders developing leaders, resulting in indigenous churches (usually house churches) planting more churches. These new disciples and churches begin spreading rapidly through a people group or population segment, meeting people’s spiritual and physical needs. They begin to transform their communities as the new Body of Christ lives out kingdom values. When consistent, multiple</w:t>
      </w:r>
      <w:r w:rsidR="00205528">
        <w:t>-</w:t>
      </w:r>
      <w:r w:rsidR="00205528" w:rsidRPr="00205528">
        <w:t>stream 4th generation reproduction of churches occurs, church planting has crossed a threshold to becoming a sustainable movement.</w:t>
      </w:r>
      <w:r w:rsidR="00205528">
        <w:t xml:space="preserve"> </w:t>
      </w:r>
      <w:r w:rsidR="00205528">
        <w:fldChar w:fldCharType="begin"/>
      </w:r>
      <w:r w:rsidR="004E5322">
        <w:instrText xml:space="preserve"> ADDIN ZOTERO_ITEM CSL_CITATION {"citationID":"WtZcd7ds","properties":{"formattedCitation":"(Coles and Parks 2019, 315)","plainCitation":"(Coles and Parks 2019, 315)","noteIndex":0},"citationItems":[{"id":1316,"uris":["http://zotero.org/users/5944696/items/9CB25253"],"uri":["http://zotero.org/users/5944696/items/9CB25253"],"itemData":{"id":1316,"type":"book","abstract":"Jesus promised: \"This gospel of the kingdom will be proclaimed in the whole world as a testimony to all ethnē (people groups), and then the end will come.\"The 24:14 Vision is to see the gospel shared with every people group on earth in our generation. We long to be in the generation that finishes what Jesus began and other faithful workers before us have given their lives to. Examples of kingdom movements can be found dotted throughout church history, yet God is doing something unique in our day. Movements are more numerous and widely spread than ever before.We long to see the gospel proclaimed throughout the world as a testimony to all people groups in our lifetime. We hope you will catch that vision as you read and join us in praying and serving to start kingdom movements in every unreached people and place.","event-place":"Spring, TX","language":"English","number-of-pages":"302","publisher":"24:14","publisher-place":"Spring, TX","source":"Amazon","title":"24:14 - A Testimony to All Peoples: Kingdom Movements Around the World","editor":[{"family":"Coles","given":"Dave"},{"family":"Parks","given":"Stan"}],"issued":{"date-parts":[["2019"]]}},"locator":"315"}],"schema":"https://github.com/citation-style-language/schema/raw/master/csl-citation.json"} </w:instrText>
      </w:r>
      <w:r w:rsidR="00205528">
        <w:fldChar w:fldCharType="separate"/>
      </w:r>
      <w:r w:rsidR="00205528" w:rsidRPr="00205528">
        <w:rPr>
          <w:rFonts w:cs="Times New Roman"/>
        </w:rPr>
        <w:t>(Coles and Parks 2019, 315)</w:t>
      </w:r>
      <w:r w:rsidR="00205528">
        <w:fldChar w:fldCharType="end"/>
      </w:r>
    </w:p>
    <w:p w14:paraId="190410BD" w14:textId="77777777" w:rsidR="00052F85" w:rsidRDefault="00052F85" w:rsidP="0099607F">
      <w:pPr>
        <w:pStyle w:val="NoSpacing"/>
      </w:pPr>
    </w:p>
    <w:p w14:paraId="23FA8D18" w14:textId="6778CA42" w:rsidR="00052F85" w:rsidRDefault="00052F85" w:rsidP="00BD203D">
      <w:pPr>
        <w:pStyle w:val="NoSpacing"/>
        <w:ind w:firstLine="720"/>
      </w:pPr>
      <w:r>
        <w:t xml:space="preserve">One significant </w:t>
      </w:r>
      <w:r w:rsidR="00452263">
        <w:t>observation</w:t>
      </w:r>
      <w:r>
        <w:t xml:space="preserve"> about the</w:t>
      </w:r>
      <w:r w:rsidR="006D17C2">
        <w:t xml:space="preserve"> </w:t>
      </w:r>
      <w:r w:rsidR="005F24E1">
        <w:t xml:space="preserve">original and </w:t>
      </w:r>
      <w:r w:rsidR="006D17C2">
        <w:t>evolving</w:t>
      </w:r>
      <w:r>
        <w:t xml:space="preserve"> CPM definition is the delimitation to generational growth</w:t>
      </w:r>
      <w:r w:rsidR="00571848">
        <w:t xml:space="preserve"> which focusses</w:t>
      </w:r>
      <w:r w:rsidR="00710F44">
        <w:t xml:space="preserve"> on the reprodu</w:t>
      </w:r>
      <w:r w:rsidR="00BA63A4">
        <w:t xml:space="preserve">ctive nature of each individual church </w:t>
      </w:r>
      <w:r w:rsidR="00BE659B">
        <w:t>itself</w:t>
      </w:r>
      <w:r w:rsidR="00BA63A4">
        <w:t>. This contrasts with a “hub” approach to church planting, where a centralized institution</w:t>
      </w:r>
      <w:r w:rsidR="00C90BE7">
        <w:t xml:space="preserve"> or a “mother church”</w:t>
      </w:r>
      <w:r w:rsidR="00BA63A4">
        <w:t xml:space="preserve"> with significant resources </w:t>
      </w:r>
      <w:r w:rsidR="00C90BE7">
        <w:t>is the only church with reproductive ability</w:t>
      </w:r>
      <w:r w:rsidR="00BA63A4">
        <w:t xml:space="preserve">. </w:t>
      </w:r>
      <w:r w:rsidR="00BE659B">
        <w:t>The idea for this</w:t>
      </w:r>
      <w:r w:rsidR="00912886">
        <w:t xml:space="preserve"> type of growth is reminiscent</w:t>
      </w:r>
      <w:r w:rsidR="00BE659B">
        <w:t xml:space="preserve"> </w:t>
      </w:r>
      <w:r w:rsidR="00912886">
        <w:t>of</w:t>
      </w:r>
      <w:r w:rsidR="00BE659B">
        <w:t xml:space="preserve"> the “self-</w:t>
      </w:r>
      <w:r w:rsidR="00C90BE7">
        <w:t>propagating</w:t>
      </w:r>
      <w:r w:rsidR="00BE659B">
        <w:t>” theology of Allen et al</w:t>
      </w:r>
      <w:r w:rsidR="006D17C2">
        <w:t>.</w:t>
      </w:r>
      <w:r w:rsidR="00BE659B">
        <w:t xml:space="preserve"> and finds contemporary expression in Patterson </w:t>
      </w:r>
      <w:r w:rsidR="004E68F5">
        <w:fldChar w:fldCharType="begin"/>
      </w:r>
      <w:r w:rsidR="004E68F5">
        <w:instrText xml:space="preserve"> ADDIN ZOTERO_ITEM CSL_CITATION {"citationID":"6GqypmKr","properties":{"formattedCitation":"(1992)","plainCitation":"(1992)","noteIndex":0},"citationItems":[{"id":1820,"uris":["http://zotero.org/users/5944696/items/SI54M6HY"],"uri":["http://zotero.org/users/5944696/items/SI54M6HY"],"itemData":{"id":1820,"type":"chapter","container-title":"Perspectives on the World Christian Movement: A Reader","edition":"2nd","event-place":"Pasadena, CA","page":"D76-94","publisher":"William Carey","publisher-place":"Pasadena, CA","title":"The Spontaneous Multiplication of Churches","author":[{"family":"Patterson","given":"George"}],"editor":[{"family":"Winter","given":"Ralph D."},{"family":"Hawthorne","given":"Steven C."}],"issued":{"date-parts":[["1992"]]}},"suppress-author":true}],"schema":"https://github.com/citation-style-language/schema/raw/master/csl-citation.json"} </w:instrText>
      </w:r>
      <w:r w:rsidR="004E68F5">
        <w:fldChar w:fldCharType="separate"/>
      </w:r>
      <w:r w:rsidR="004E68F5" w:rsidRPr="004E68F5">
        <w:rPr>
          <w:rFonts w:cs="Times New Roman"/>
        </w:rPr>
        <w:t>(1992)</w:t>
      </w:r>
      <w:r w:rsidR="004E68F5">
        <w:fldChar w:fldCharType="end"/>
      </w:r>
      <w:r w:rsidR="00D34510">
        <w:t>.</w:t>
      </w:r>
    </w:p>
    <w:p w14:paraId="17263BC2" w14:textId="713FD633" w:rsidR="00622816" w:rsidRDefault="007C3FB8" w:rsidP="00BD203D">
      <w:pPr>
        <w:pStyle w:val="NoSpacing"/>
        <w:ind w:firstLine="720"/>
      </w:pPr>
      <w:r>
        <w:t>Th</w:t>
      </w:r>
      <w:r w:rsidR="00B71A0D">
        <w:t>e</w:t>
      </w:r>
      <w:r w:rsidR="00852FF1">
        <w:t>se evolving</w:t>
      </w:r>
      <w:r w:rsidR="00B71A0D">
        <w:t xml:space="preserve"> definitions of CPM </w:t>
      </w:r>
      <w:r w:rsidR="00DD5DFC">
        <w:t>demonstrate th</w:t>
      </w:r>
      <w:r w:rsidR="00946602">
        <w:t>e universal problem of attempting to define</w:t>
      </w:r>
      <w:r w:rsidR="006C543A">
        <w:t xml:space="preserve"> social</w:t>
      </w:r>
      <w:r w:rsidR="00946602">
        <w:t xml:space="preserve"> </w:t>
      </w:r>
      <w:r w:rsidR="00B37D18">
        <w:t>phenomen</w:t>
      </w:r>
      <w:r w:rsidR="005A4E38">
        <w:t>a</w:t>
      </w:r>
      <w:r w:rsidR="00FE54C5">
        <w:t xml:space="preserve"> in a community of practice. Ultimately, all language is subject to </w:t>
      </w:r>
      <w:r w:rsidR="0063111B">
        <w:t>a process of “negotiated meaning” a</w:t>
      </w:r>
      <w:r w:rsidR="00753D4A">
        <w:t>s those within the discou</w:t>
      </w:r>
      <w:r w:rsidR="00546928">
        <w:t>r</w:t>
      </w:r>
      <w:r w:rsidR="00753D4A">
        <w:t xml:space="preserve">se adjust, enhance, or change the terms they use </w:t>
      </w:r>
      <w:r w:rsidR="00753D4A">
        <w:fldChar w:fldCharType="begin"/>
      </w:r>
      <w:r w:rsidR="00753D4A">
        <w:instrText xml:space="preserve"> ADDIN ZOTERO_ITEM CSL_CITATION {"citationID":"xn6CUl1j","properties":{"formattedCitation":"(Wenger 1999)","plainCitation":"(Wenger 1999)","noteIndex":0},"citationItems":[{"id":1634,"uris":["http://zotero.org/users/5944696/items/ASUB7MLM"],"uri":["http://zotero.org/users/5944696/items/ASUB7MLM"],"itemData":{"id":1634,"type":"book","event-place":"Cambridge, UK","ISBN":"0-521-66363-6","publisher":"Cambridge University Press","publisher-place":"Cambridge, UK","title":"Communities of Practice: Learning, Meaning, and Identity","author":[{"family":"Wenger","given":"Etienne"}],"issued":{"date-parts":[["1999"]]}}}],"schema":"https://github.com/citation-style-language/schema/raw/master/csl-citation.json"} </w:instrText>
      </w:r>
      <w:r w:rsidR="00753D4A">
        <w:fldChar w:fldCharType="separate"/>
      </w:r>
      <w:r w:rsidR="00753D4A" w:rsidRPr="00753D4A">
        <w:rPr>
          <w:rFonts w:cs="Times New Roman"/>
        </w:rPr>
        <w:t>(Wenger 1999)</w:t>
      </w:r>
      <w:r w:rsidR="00753D4A">
        <w:fldChar w:fldCharType="end"/>
      </w:r>
      <w:r w:rsidR="0063111B">
        <w:t>.</w:t>
      </w:r>
      <w:r w:rsidR="00546928">
        <w:t xml:space="preserve"> While </w:t>
      </w:r>
      <w:r w:rsidR="00BC4194">
        <w:t>other</w:t>
      </w:r>
      <w:r w:rsidR="00D9007D">
        <w:t>s</w:t>
      </w:r>
      <w:r w:rsidR="00BC4194">
        <w:t xml:space="preserve"> will likely amend the</w:t>
      </w:r>
      <w:r w:rsidR="00546928">
        <w:t xml:space="preserve"> </w:t>
      </w:r>
      <w:r w:rsidR="00272879">
        <w:t>definition</w:t>
      </w:r>
      <w:r w:rsidR="00546928">
        <w:t xml:space="preserve"> of CPM again in the future, t</w:t>
      </w:r>
      <w:r w:rsidR="00AA1828">
        <w:t>here are further question</w:t>
      </w:r>
      <w:ins w:id="19" w:author="D C" w:date="2021-10-05T16:30:00Z">
        <w:r w:rsidR="00E452C7">
          <w:t>s</w:t>
        </w:r>
      </w:ins>
      <w:r w:rsidR="00AA1828">
        <w:t xml:space="preserve"> relate</w:t>
      </w:r>
      <w:r w:rsidR="005A3031">
        <w:t>d</w:t>
      </w:r>
      <w:r w:rsidR="00AA1828">
        <w:t xml:space="preserve"> to the issue of definition.</w:t>
      </w:r>
      <w:r w:rsidR="00C0570F">
        <w:t xml:space="preserve"> Is the</w:t>
      </w:r>
      <w:r w:rsidR="00272879">
        <w:t xml:space="preserve"> CPM</w:t>
      </w:r>
      <w:r w:rsidR="00C0570F">
        <w:t xml:space="preserve"> definition</w:t>
      </w:r>
      <w:r w:rsidR="004B1958">
        <w:t xml:space="preserve"> simply</w:t>
      </w:r>
      <w:r w:rsidR="00C0570F">
        <w:t xml:space="preserve"> a function of the strateg</w:t>
      </w:r>
      <w:r w:rsidR="00DB6BEF">
        <w:t>ies</w:t>
      </w:r>
      <w:r w:rsidR="00C0570F">
        <w:t xml:space="preserve">? </w:t>
      </w:r>
      <w:r w:rsidR="000F6A23">
        <w:t>There are many types of movements that do not fit the generational church</w:t>
      </w:r>
      <w:r w:rsidR="000E599E">
        <w:t xml:space="preserve"> </w:t>
      </w:r>
      <w:r w:rsidR="000F6A23">
        <w:t xml:space="preserve">multiplication definition, but they are </w:t>
      </w:r>
      <w:r w:rsidR="00272879">
        <w:t>movements, nonetheless</w:t>
      </w:r>
      <w:r w:rsidR="00251C77">
        <w:t xml:space="preserve"> </w:t>
      </w:r>
      <w:r w:rsidR="00251C77">
        <w:fldChar w:fldCharType="begin"/>
      </w:r>
      <w:r w:rsidR="00251C77">
        <w:instrText xml:space="preserve"> ADDIN ZOTERO_ITEM CSL_CITATION {"citationID":"eelwcwx9","properties":{"formattedCitation":"(Addison 2011)","plainCitation":"(Addison 2011)","noteIndex":0},"citationItems":[{"id":1849,"uris":["http://zotero.org/users/5944696/items/PQRQTI4L"],"uri":["http://zotero.org/users/5944696/items/PQRQTI4L"],"itemData":{"id":1849,"type":"book","abstract":"When Jesus commissioned his followers, he was not just inaugurating the historical church, he was founding a missionary movement.Originally released by Missional Press and now revised and expanded to include a multi-session discussion guide, Steve Addison's Movements That Change the World draws from biblical, historical and contemporary case studies to isolate the essential elements of a dynamic missionary movement. The church fulfills its mission today to the extent that it honors these essential elements, modelled perfectly in Jesus? missionary enterprise:  white-hot faith commitment to the cause contagious relationships rapid mobilization adaptive methods  Throughout the ages Jesus' followers have been called to continue his movement in the power of the Holy Spirit. Like many such movements, it changed the world. Unlike most movements, which have their historical moment and then fade away, Christianity is actively, continually changing the world for the better.","edition":"2nd","event-place":"Downers Grove, IL","ISBN":"978-0-8308-6860-5","language":"en","note":"Google-Books-ID: sPWi50EPQrYC","number-of-pages":"193","publisher":"InterVarsity Press","publisher-place":"Downers Grove, IL","source":"Google Books","title":"Movements That Change the World: Five Keys to Spreading the Gospel","title-short":"Movements That Change the World","author":[{"family":"Addison","given":"Steve"}],"issued":{"date-parts":[["2011"]]}}}],"schema":"https://github.com/citation-style-language/schema/raw/master/csl-citation.json"} </w:instrText>
      </w:r>
      <w:r w:rsidR="00251C77">
        <w:fldChar w:fldCharType="separate"/>
      </w:r>
      <w:r w:rsidR="00251C77" w:rsidRPr="00251C77">
        <w:rPr>
          <w:rFonts w:cs="Times New Roman"/>
        </w:rPr>
        <w:t>(Addison 2011)</w:t>
      </w:r>
      <w:r w:rsidR="00251C77">
        <w:fldChar w:fldCharType="end"/>
      </w:r>
      <w:r w:rsidR="008327F7">
        <w:t xml:space="preserve">. Could </w:t>
      </w:r>
      <w:r w:rsidR="0097417F">
        <w:t>a narrow</w:t>
      </w:r>
      <w:r w:rsidR="008327F7">
        <w:t xml:space="preserve"> definition inhibit the research</w:t>
      </w:r>
      <w:r w:rsidR="008D2969">
        <w:t xml:space="preserve"> into CPM</w:t>
      </w:r>
      <w:r w:rsidR="008327F7">
        <w:t>?</w:t>
      </w:r>
      <w:r w:rsidR="00552E06" w:rsidRPr="00552E06">
        <w:t xml:space="preserve"> </w:t>
      </w:r>
      <w:r w:rsidR="00E23C57">
        <w:t>Or is generational growth inherent in the definition of CPM?</w:t>
      </w:r>
    </w:p>
    <w:p w14:paraId="403A64BE" w14:textId="0E25D0EB" w:rsidR="00E47B8F" w:rsidRDefault="00E47B8F" w:rsidP="00DC3159">
      <w:pPr>
        <w:pStyle w:val="Heading1"/>
      </w:pPr>
      <w:r>
        <w:t xml:space="preserve">CPM as </w:t>
      </w:r>
      <w:proofErr w:type="spellStart"/>
      <w:r w:rsidR="00906B28">
        <w:t>Missiologically</w:t>
      </w:r>
      <w:proofErr w:type="spellEnd"/>
      <w:r w:rsidR="00906B28">
        <w:t xml:space="preserve"> </w:t>
      </w:r>
      <w:r w:rsidR="009447A9">
        <w:t xml:space="preserve">Related but </w:t>
      </w:r>
      <w:r>
        <w:t xml:space="preserve">Distinct from </w:t>
      </w:r>
      <w:r w:rsidR="00906B28">
        <w:t>People Movemen</w:t>
      </w:r>
      <w:r w:rsidR="00417A53">
        <w:t>ts</w:t>
      </w:r>
    </w:p>
    <w:p w14:paraId="5F311F4D" w14:textId="6C58BF24" w:rsidR="00EC6773" w:rsidRDefault="00CD06E1" w:rsidP="0099607F">
      <w:pPr>
        <w:pStyle w:val="NoSpacing"/>
      </w:pPr>
      <w:r>
        <w:t>Q</w:t>
      </w:r>
      <w:r w:rsidR="00792899">
        <w:t>uestions about</w:t>
      </w:r>
      <w:r>
        <w:t xml:space="preserve"> the nature of</w:t>
      </w:r>
      <w:r w:rsidR="00792899">
        <w:t xml:space="preserve"> CPM can be investigated by</w:t>
      </w:r>
      <w:r w:rsidR="00185153">
        <w:t xml:space="preserve"> </w:t>
      </w:r>
      <w:r>
        <w:t>revisiting</w:t>
      </w:r>
      <w:r w:rsidR="00F013EF">
        <w:t xml:space="preserve"> CPM’s antecedents. </w:t>
      </w:r>
      <w:r w:rsidR="00EC6773">
        <w:t xml:space="preserve">Initially, some in the USCWM believed that CPM and PM were simply different names for the same phenomenon </w:t>
      </w:r>
      <w:r w:rsidR="00EC6773">
        <w:fldChar w:fldCharType="begin"/>
      </w:r>
      <w:r w:rsidR="00EC6773">
        <w:instrText xml:space="preserve"> ADDIN ZOTERO_ITEM CSL_CITATION {"citationID":"yF8meszS","properties":{"formattedCitation":"(e.g. Wood 1995)","plainCitation":"(e.g. Wood 1995)","noteIndex":0},"citationItems":[{"id":1833,"uris":["http://zotero.org/users/5944696/items/RDMBF7JU"],"uri":["http://zotero.org/users/5944696/items/RDMBF7JU"],"itemData":{"id":1833,"type":"article-journal","container-title":"Mission Frontiers","title":"“A Church-Planting Movement” Within Every People: The Key to Reaching Every People and Every Person","volume":"May - June","author":[{"family":"Wood","given":"Rick"}],"issued":{"date-parts":[["1995"]]}},"prefix":"e.g. "}],"schema":"https://github.com/citation-style-language/schema/raw/master/csl-citation.json"} </w:instrText>
      </w:r>
      <w:r w:rsidR="00EC6773">
        <w:fldChar w:fldCharType="separate"/>
      </w:r>
      <w:r w:rsidR="00EC6773" w:rsidRPr="00CF594C">
        <w:rPr>
          <w:rFonts w:cs="Times New Roman"/>
        </w:rPr>
        <w:t>(e.g. Wood 1995)</w:t>
      </w:r>
      <w:r w:rsidR="00EC6773">
        <w:fldChar w:fldCharType="end"/>
      </w:r>
      <w:r w:rsidR="00EC6773">
        <w:t xml:space="preserve">. In his review of </w:t>
      </w:r>
      <w:r w:rsidR="00EC6773" w:rsidRPr="002E4C69">
        <w:rPr>
          <w:i/>
          <w:iCs/>
        </w:rPr>
        <w:t>Church Planting Movements</w:t>
      </w:r>
      <w:r w:rsidR="00EC6773">
        <w:rPr>
          <w:i/>
          <w:iCs/>
        </w:rPr>
        <w:t>,</w:t>
      </w:r>
      <w:r w:rsidR="00EC6773">
        <w:t xml:space="preserve"> Ralph Winter </w:t>
      </w:r>
      <w:r w:rsidR="008526A5">
        <w:t>stated his belief that</w:t>
      </w:r>
      <w:r w:rsidR="0030068B">
        <w:t xml:space="preserve"> Garrison’s portrayal of CPM is not significantly different than</w:t>
      </w:r>
      <w:r w:rsidR="008526A5">
        <w:t xml:space="preserve"> </w:t>
      </w:r>
      <w:proofErr w:type="spellStart"/>
      <w:r w:rsidR="00EC6773">
        <w:t>McGavran’s</w:t>
      </w:r>
      <w:proofErr w:type="spellEnd"/>
      <w:r w:rsidR="00EC6773">
        <w:t xml:space="preserve"> PMs </w:t>
      </w:r>
      <w:r w:rsidR="00EC6773">
        <w:fldChar w:fldCharType="begin"/>
      </w:r>
      <w:r w:rsidR="008526A5">
        <w:instrText xml:space="preserve"> ADDIN ZOTERO_ITEM CSL_CITATION {"citationID":"1H1J5LRE","properties":{"formattedCitation":"(2004)","plainCitation":"(2004)","noteIndex":0},"citationItems":[{"id":1765,"uris":["http://zotero.org/users/5944696/items/N3ZEJI3C"],"uri":["http://zotero.org/users/5944696/items/N3ZEJI3C"],"itemData":{"id":1765,"type":"article-journal","container-title":"International Journal of Frontier Missiology","issue":"2","page":"129-130","title":"Church Planting Movements: Does This New Book Really Represent a Break with McGavran’s Thinking?","volume":"21","author":[{"family":"Winter","given":"Ralph D."}],"issued":{"date-parts":[["2004"]]}},"suppress-author":true}],"schema":"https://github.com/citation-style-language/schema/raw/master/csl-citation.json"} </w:instrText>
      </w:r>
      <w:r w:rsidR="00EC6773">
        <w:fldChar w:fldCharType="separate"/>
      </w:r>
      <w:r w:rsidR="008526A5" w:rsidRPr="008526A5">
        <w:rPr>
          <w:rFonts w:cs="Times New Roman"/>
        </w:rPr>
        <w:t>(2004)</w:t>
      </w:r>
      <w:r w:rsidR="00EC6773">
        <w:fldChar w:fldCharType="end"/>
      </w:r>
      <w:r w:rsidR="00EC6773">
        <w:t xml:space="preserve">. However, Marc Byrd has argued that CPMs are “a very specific type of People Movement” </w:t>
      </w:r>
      <w:r w:rsidR="00EC6773">
        <w:fldChar w:fldCharType="begin"/>
      </w:r>
      <w:r w:rsidR="00EC6773">
        <w:instrText xml:space="preserve"> ADDIN ZOTERO_ITEM CSL_CITATION {"citationID":"jRksuci4","properties":{"formattedCitation":"(Byrd 2007, 27)","plainCitation":"(Byrd 2007, 27)","noteIndex":0},"citationItems":[{"id":1767,"uris":["http://zotero.org/users/5944696/items/JB3Q3Y8H"],"uri":["http://zotero.org/users/5944696/items/JB3Q3Y8H"],"itemData":{"id":1767,"type":"article-journal","container-title":"Journal of Evangelism and Missions","page":"15-28","title":"People Movements vs. Church Planting Movements","volume":"6","author":[{"family":"Byrd","given":"Marc"}],"issued":{"date-parts":[["2007"]]}},"locator":"27"}],"schema":"https://github.com/citation-style-language/schema/raw/master/csl-citation.json"} </w:instrText>
      </w:r>
      <w:r w:rsidR="00EC6773">
        <w:fldChar w:fldCharType="separate"/>
      </w:r>
      <w:r w:rsidR="00EC6773" w:rsidRPr="00C03118">
        <w:rPr>
          <w:rFonts w:cs="Times New Roman"/>
        </w:rPr>
        <w:t>(Byrd 2007, 27)</w:t>
      </w:r>
      <w:r w:rsidR="00EC6773">
        <w:fldChar w:fldCharType="end"/>
      </w:r>
      <w:r w:rsidR="00EC6773">
        <w:t xml:space="preserve"> and that the terms are </w:t>
      </w:r>
      <w:commentRangeStart w:id="20"/>
      <w:r w:rsidR="00EC6773">
        <w:t xml:space="preserve">not necessarily </w:t>
      </w:r>
      <w:commentRangeEnd w:id="20"/>
      <w:r w:rsidR="009A7488">
        <w:rPr>
          <w:rStyle w:val="CommentReference"/>
          <w:rFonts w:asciiTheme="minorHAnsi" w:hAnsiTheme="minorHAnsi"/>
        </w:rPr>
        <w:commentReference w:id="20"/>
      </w:r>
      <w:r w:rsidR="00EC6773">
        <w:t xml:space="preserve">interchangeable. For McGavran, PMs are understood “in terms of the decision-making process of multi-individual, mutually interdependent conversion” </w:t>
      </w:r>
      <w:r w:rsidR="00EC6773">
        <w:fldChar w:fldCharType="begin"/>
      </w:r>
      <w:r w:rsidR="00EC6773">
        <w:instrText xml:space="preserve"> ADDIN ZOTERO_ITEM CSL_CITATION {"citationID":"gGrhSKV8","properties":{"formattedCitation":"(2007, 26)","plainCitation":"(2007, 26)","noteIndex":0},"citationItems":[{"id":1767,"uris":["http://zotero.org/users/5944696/items/JB3Q3Y8H"],"uri":["http://zotero.org/users/5944696/items/JB3Q3Y8H"],"itemData":{"id":1767,"type":"article-journal","container-title":"Journal of Evangelism and Missions","page":"15-28","title":"People Movements vs. Church Planting Movements","volume":"6","author":[{"family":"Byrd","given":"Marc"}],"issued":{"date-parts":[["2007"]]}},"locator":"26","suppress-author":true}],"schema":"https://github.com/citation-style-language/schema/raw/master/csl-citation.json"} </w:instrText>
      </w:r>
      <w:r w:rsidR="00EC6773">
        <w:fldChar w:fldCharType="separate"/>
      </w:r>
      <w:r w:rsidR="00EC6773" w:rsidRPr="00D83427">
        <w:rPr>
          <w:rFonts w:cs="Times New Roman"/>
        </w:rPr>
        <w:t>(2007, 26)</w:t>
      </w:r>
      <w:r w:rsidR="00EC6773">
        <w:fldChar w:fldCharType="end"/>
      </w:r>
      <w:r w:rsidR="00EC6773">
        <w:t xml:space="preserve"> whereas CPM is understood in terms of the end result: a “rapid multiplication of indigenous churches” </w:t>
      </w:r>
      <w:r w:rsidR="00EC6773">
        <w:fldChar w:fldCharType="begin"/>
      </w:r>
      <w:r w:rsidR="00EC6773">
        <w:instrText xml:space="preserve"> ADDIN ZOTERO_ITEM CSL_CITATION {"citationID":"8zvoRIlp","properties":{"formattedCitation":"(2007, 26)","plainCitation":"(2007, 26)","noteIndex":0},"citationItems":[{"id":1767,"uris":["http://zotero.org/users/5944696/items/JB3Q3Y8H"],"uri":["http://zotero.org/users/5944696/items/JB3Q3Y8H"],"itemData":{"id":1767,"type":"article-journal","container-title":"Journal of Evangelism and Missions","page":"15-28","title":"People Movements vs. Church Planting Movements","volume":"6","author":[{"family":"Byrd","given":"Marc"}],"issued":{"date-parts":[["2007"]]}},"locator":"26","suppress-author":true}],"schema":"https://github.com/citation-style-language/schema/raw/master/csl-citation.json"} </w:instrText>
      </w:r>
      <w:r w:rsidR="00EC6773">
        <w:fldChar w:fldCharType="separate"/>
      </w:r>
      <w:r w:rsidR="00EC6773" w:rsidRPr="005843E5">
        <w:rPr>
          <w:rFonts w:cs="Times New Roman"/>
        </w:rPr>
        <w:t>(2007, 26)</w:t>
      </w:r>
      <w:r w:rsidR="00EC6773">
        <w:fldChar w:fldCharType="end"/>
      </w:r>
      <w:r w:rsidR="00EC6773">
        <w:t>. PM as a missiological concept is broader in scope and refers to types of social</w:t>
      </w:r>
      <w:r w:rsidR="000412C5">
        <w:t>ly homogenous</w:t>
      </w:r>
      <w:r w:rsidR="00EC6773">
        <w:t xml:space="preserve"> contexts where people make multi-individual and interdependent decisions. According to Garrison, however, “Church Planting Movements </w:t>
      </w:r>
      <w:r w:rsidR="00EC6773" w:rsidRPr="00D17726">
        <w:t>are not limited to a geographical or racial sector of society. God has demonstrated that He can produce them among urban or rural, educated</w:t>
      </w:r>
      <w:r w:rsidR="00EC6773">
        <w:t>,</w:t>
      </w:r>
      <w:r w:rsidR="00EC6773" w:rsidRPr="00D17726">
        <w:t xml:space="preserve"> or illiterate people on any continent and from any religious background</w:t>
      </w:r>
      <w:r w:rsidR="00EC6773">
        <w:t xml:space="preserve">” </w:t>
      </w:r>
      <w:r w:rsidR="00EC6773">
        <w:fldChar w:fldCharType="begin"/>
      </w:r>
      <w:r w:rsidR="00634138">
        <w:instrText xml:space="preserve"> ADDIN ZOTERO_ITEM CSL_CITATION {"citationID":"0mFpk5P7","properties":{"formattedCitation":"(1999, 57)","plainCitation":"(1999, 57)","noteIndex":0},"citationItems":[{"id":230,"uris":["http://zotero.org/users/5944696/items/8BRQZG4I"],"uri":["http://zotero.org/users/5944696/items/8BRQZG4I"],"itemData":{"id":230,"type":"book","event-place":"Richmond, VA","publisher":"International Mission Board","publisher-place":"Richmond, VA","title":"Church Planting Movements (Booklet)","author":[{"family":"Garrison","given":"David"}],"issued":{"date-parts":[["1999"]]}},"locator":"57","suppress-author":true}],"schema":"https://github.com/citation-style-language/schema/raw/master/csl-citation.json"} </w:instrText>
      </w:r>
      <w:r w:rsidR="00EC6773">
        <w:fldChar w:fldCharType="separate"/>
      </w:r>
      <w:r w:rsidR="00634138" w:rsidRPr="00634138">
        <w:rPr>
          <w:rFonts w:cs="Times New Roman"/>
        </w:rPr>
        <w:t>(1999, 57)</w:t>
      </w:r>
      <w:r w:rsidR="00EC6773">
        <w:fldChar w:fldCharType="end"/>
      </w:r>
      <w:r w:rsidR="00EC6773">
        <w:t>.</w:t>
      </w:r>
    </w:p>
    <w:p w14:paraId="622D635F" w14:textId="188894ED" w:rsidR="00E47B8F" w:rsidRDefault="00E47B8F" w:rsidP="00BD203D">
      <w:pPr>
        <w:pStyle w:val="NoSpacing"/>
        <w:ind w:firstLine="720"/>
      </w:pPr>
      <w:r>
        <w:lastRenderedPageBreak/>
        <w:t xml:space="preserve">Between </w:t>
      </w:r>
      <w:r w:rsidR="00972CC7">
        <w:t>Allen and McGavran</w:t>
      </w:r>
      <w:r>
        <w:t>, Allen’s contributions seem to have</w:t>
      </w:r>
      <w:r w:rsidR="00AA2309">
        <w:t xml:space="preserve"> significantly</w:t>
      </w:r>
      <w:r>
        <w:t xml:space="preserve"> more influence than McGavran on CPM today. McGavran advocated for a “harvest principle” in that mission efforts should focus on responsive peoples. In contrast, CPM advocates seek out “the least likely candidates – unreached people groups” regardless of their perceived receptivity </w:t>
      </w:r>
      <w:r>
        <w:fldChar w:fldCharType="begin"/>
      </w:r>
      <w:r w:rsidR="007915CF">
        <w:instrText xml:space="preserve"> ADDIN ZOTERO_ITEM CSL_CITATION {"citationID":"Bpr6rXp1","properties":{"formattedCitation":"(Garrison 2004a, 25)","plainCitation":"(Garrison 2004a, 25)","noteIndex":0},"citationItems":[{"id":231,"uris":["http://zotero.org/users/5944696/items/ABZQYP7I"],"uri":["http://zotero.org/users/5944696/items/ABZQYP7I"],"itemData":{"id":231,"type":"book","event-place":"Monument, CO","publisher":"WIGTake Resources","publisher-place":"Monument, CO","title":"Church Planting Movements: How God Is Redeeming a Lost World","author":[{"family":"Garrison","given":"David"}],"issued":{"date-parts":[["2004"]]}},"locator":"25"}],"schema":"https://github.com/citation-style-language/schema/raw/master/csl-citation.json"} </w:instrText>
      </w:r>
      <w:r>
        <w:fldChar w:fldCharType="separate"/>
      </w:r>
      <w:r w:rsidR="007915CF" w:rsidRPr="007915CF">
        <w:rPr>
          <w:rFonts w:cs="Times New Roman"/>
        </w:rPr>
        <w:t>(Garrison 2004a, 25)</w:t>
      </w:r>
      <w:r>
        <w:fldChar w:fldCharType="end"/>
      </w:r>
      <w:r>
        <w:t>.</w:t>
      </w:r>
      <w:r w:rsidR="00E32334">
        <w:t xml:space="preserve"> </w:t>
      </w:r>
      <w:r w:rsidR="00F05425">
        <w:t xml:space="preserve">Another key difference with McGavran is </w:t>
      </w:r>
      <w:r w:rsidR="00D4623E">
        <w:t>his</w:t>
      </w:r>
      <w:r w:rsidR="00F05425">
        <w:t xml:space="preserve"> priority placed on evangelism in mission strategy.</w:t>
      </w:r>
      <w:r w:rsidR="00615CB8">
        <w:t xml:space="preserve"> In his day, McGavran was dealing with the modernist/</w:t>
      </w:r>
      <w:r w:rsidR="00B66CCA">
        <w:t xml:space="preserve"> </w:t>
      </w:r>
      <w:r w:rsidR="00615CB8">
        <w:t xml:space="preserve">fundamentalist controversy where many in the </w:t>
      </w:r>
      <w:r w:rsidR="00580241">
        <w:t>Ecumenical</w:t>
      </w:r>
      <w:r w:rsidR="00BF5FDC">
        <w:t xml:space="preserve"> tradition </w:t>
      </w:r>
      <w:r w:rsidR="00580241">
        <w:t xml:space="preserve">“obscured evangelism” </w:t>
      </w:r>
      <w:r w:rsidR="00580241">
        <w:fldChar w:fldCharType="begin"/>
      </w:r>
      <w:r w:rsidR="00FC036E">
        <w:instrText xml:space="preserve"> ADDIN ZOTERO_ITEM CSL_CITATION {"citationID":"YKPBFxEv","properties":{"formattedCitation":"(Goheen 2014, 236)","plainCitation":"(Goheen 2014, 236)","noteIndex":0},"citationItems":[{"id":251,"uris":["http://zotero.org/users/5944696/items/J5V5XWGI"],"uri":["http://zotero.org/users/5944696/items/J5V5XWGI"],"itemData":{"id":251,"type":"book","event-place":"Downers Grove, IL","publisher":"InterVarsity Press","publisher-place":"Downers Grove, IL","title":"Introducing Christian Mission Today: Scripture, History and Issues","author":[{"family":"Goheen","given":"Michael"}],"issued":{"date-parts":[["2014"]]}},"locator":"236"}],"schema":"https://github.com/citation-style-language/schema/raw/master/csl-citation.json"} </w:instrText>
      </w:r>
      <w:r w:rsidR="00580241">
        <w:fldChar w:fldCharType="separate"/>
      </w:r>
      <w:r w:rsidR="00FC036E" w:rsidRPr="00FC036E">
        <w:rPr>
          <w:rFonts w:cs="Times New Roman"/>
        </w:rPr>
        <w:t>(Goheen 2014, 236)</w:t>
      </w:r>
      <w:r w:rsidR="00580241">
        <w:fldChar w:fldCharType="end"/>
      </w:r>
      <w:r w:rsidR="005D4888">
        <w:t xml:space="preserve"> and</w:t>
      </w:r>
      <w:r w:rsidR="00615CB8">
        <w:t xml:space="preserve"> regarded personal conversion as non-essential to the missionary task. This may partially describe </w:t>
      </w:r>
      <w:proofErr w:type="spellStart"/>
      <w:r w:rsidR="00615CB8">
        <w:t>McGavran’s</w:t>
      </w:r>
      <w:proofErr w:type="spellEnd"/>
      <w:r w:rsidR="00615CB8">
        <w:t xml:space="preserve"> </w:t>
      </w:r>
      <w:r w:rsidR="00962E4D">
        <w:t>evangelism “</w:t>
      </w:r>
      <w:proofErr w:type="spellStart"/>
      <w:r w:rsidR="00962E4D">
        <w:t>prioritism</w:t>
      </w:r>
      <w:proofErr w:type="spellEnd"/>
      <w:r w:rsidR="00962E4D">
        <w:t>”</w:t>
      </w:r>
      <w:r w:rsidR="009C5586">
        <w:t xml:space="preserve"> in mission practice</w:t>
      </w:r>
      <w:r w:rsidR="00615CB8">
        <w:t>.</w:t>
      </w:r>
      <w:r w:rsidR="00F44F6B">
        <w:t xml:space="preserve"> Yet</w:t>
      </w:r>
      <w:r w:rsidR="00615CB8">
        <w:t xml:space="preserve"> </w:t>
      </w:r>
      <w:r w:rsidR="00F44F6B">
        <w:t>p</w:t>
      </w:r>
      <w:r w:rsidR="00615CB8">
        <w:t xml:space="preserve">erhaps because they have emerged in the Global South in places where the modernist/fundamentalist divide is </w:t>
      </w:r>
      <w:commentRangeStart w:id="21"/>
      <w:r w:rsidR="002C306D">
        <w:t xml:space="preserve">not </w:t>
      </w:r>
      <w:r w:rsidR="00615CB8">
        <w:t>felt</w:t>
      </w:r>
      <w:commentRangeEnd w:id="21"/>
      <w:r w:rsidR="00FC2640">
        <w:rPr>
          <w:rStyle w:val="CommentReference"/>
          <w:rFonts w:asciiTheme="minorHAnsi" w:hAnsiTheme="minorHAnsi"/>
        </w:rPr>
        <w:commentReference w:id="21"/>
      </w:r>
      <w:r w:rsidR="00615CB8">
        <w:t xml:space="preserve">, </w:t>
      </w:r>
      <w:r w:rsidR="00F05425">
        <w:t>CPMs seem to be more holistic</w:t>
      </w:r>
      <w:r w:rsidR="00C93B98">
        <w:t xml:space="preserve"> and integrative</w:t>
      </w:r>
      <w:r w:rsidR="00F05425">
        <w:t xml:space="preserve"> in nature</w:t>
      </w:r>
      <w:r w:rsidR="00B84CC5">
        <w:t xml:space="preserve"> </w:t>
      </w:r>
      <w:r w:rsidR="00B84CC5">
        <w:fldChar w:fldCharType="begin"/>
      </w:r>
      <w:r w:rsidR="00B84CC5">
        <w:instrText xml:space="preserve"> ADDIN ZOTERO_ITEM CSL_CITATION {"citationID":"PMwWIIFQ","properties":{"formattedCitation":"(Johnson 2017; Shank 2013)","plainCitation":"(Johnson 2017; Shank 2013)","noteIndex":0},"citationItems":[{"id":1247,"uris":["http://zotero.org/users/5944696/items/MWJQIEK5"],"uri":["http://zotero.org/users/5944696/items/MWJQIEK5"],"itemData":{"id":1247,"type":"article-journal","container-title":"Mission Frontiers","issue":"6","page":"31-35","title":"Passion for God, Compassion for People","volume":"39","author":[{"family":"Johnson","given":"Shodankeh"}],"issued":{"date-parts":[["2017"]]}}},{"id":1796,"uris":["http://zotero.org/users/5944696/items/QP36JPQP"],"uri":["http://zotero.org/users/5944696/items/QP36JPQP"],"itemData":{"id":1796,"type":"article-journal","container-title":"Mission Frontiers","issue":"3","page":"30-31","title":"A Breakthrough in Holistic Ministry","volume":"35","author":[{"family":"Shank","given":"Nathan"}],"issued":{"date-parts":[["2013"]]}}}],"schema":"https://github.com/citation-style-language/schema/raw/master/csl-citation.json"} </w:instrText>
      </w:r>
      <w:r w:rsidR="00B84CC5">
        <w:fldChar w:fldCharType="separate"/>
      </w:r>
      <w:r w:rsidR="00B84CC5" w:rsidRPr="00B84CC5">
        <w:rPr>
          <w:rFonts w:cs="Times New Roman"/>
        </w:rPr>
        <w:t>(Johnson 2017; Shank 2013)</w:t>
      </w:r>
      <w:r w:rsidR="00B84CC5">
        <w:fldChar w:fldCharType="end"/>
      </w:r>
      <w:r w:rsidR="00615CB8">
        <w:t xml:space="preserve">. </w:t>
      </w:r>
      <w:r w:rsidR="002E0438">
        <w:t>Non-Western CPM</w:t>
      </w:r>
      <w:r w:rsidR="00615CB8">
        <w:t xml:space="preserve"> catalysts would not be impacted by the Platonic dualistic worldview of the</w:t>
      </w:r>
      <w:r w:rsidR="003D054A">
        <w:t>ir</w:t>
      </w:r>
      <w:r w:rsidR="00615CB8">
        <w:t xml:space="preserve"> Western colleagues </w:t>
      </w:r>
      <w:r w:rsidR="00A51F21">
        <w:fldChar w:fldCharType="begin"/>
      </w:r>
      <w:r w:rsidR="00072828">
        <w:instrText xml:space="preserve"> ADDIN ZOTERO_ITEM CSL_CITATION {"citationID":"2a4lN6uc","properties":{"formattedCitation":"(Waldorf 2020, 137; Farah 2020; Hwa 2017)","plainCitation":"(Waldorf 2020, 137; Farah 2020; Hwa 2017)","noteIndex":0},"citationItems":[{"id":1784,"uris":["http://zotero.org/users/5944696/items/EHZBHUKL"],"uri":["http://zotero.org/users/5944696/items/EHZBHUKL"],"itemData":{"id":1784,"type":"chapter","container-title":"Undivided Witness: Followers of Jesus, Community Development, and Least-Reached Communities","event-place":"Oxford, UK","page":"131-142","publisher":"Regnum","publisher-place":"Oxford, UK","title":"Community Development and the Formation of Vibrant Communities of Jesus Followers: Principle 9 Shared Principles of Excellence","author":[{"family":"Waldorf","given":"Andrea C."}],"editor":[{"family":"Greenlee","given":"David"},{"family":"Galpin","given":"Mark"}],"issued":{"date-parts":[["2020"]]}},"locator":"137"},{"id":1291,"uris":["http://zotero.org/users/5944696/items/FHC8DSTU"],"uri":["http://zotero.org/users/5944696/items/FHC8DSTU"],"itemData":{"id":1291,"type":"article-journal","container-title":"Global Missiology","issue":"17","page":"1-10","title":"Motus Dei: Disciple-Making Movements and the Mission of God","volume":"2","author":[{"family":"Farah","given":"Warrick"}],"issued":{"date-parts":[["2020"]]}}},{"id":1160,"uris":["http://zotero.org/users/5944696/items/MDB9PXB5"],"uri":["http://zotero.org/users/5944696/items/MDB9PXB5"],"itemData":{"id":1160,"type":"chapter","container-title":"Shaping a Global Theological Mind","event-place":"London, UK","page":"65–76","publisher":"Routledge","publisher-place":"London, UK","source":"Google Scholar","title":"The Gospel is the Power of God for the Salvation of Everyone who Believes","author":[{"family":"Hwa","given":"Yung"}],"editor":[{"family":"Marks","given":"Darren C."}],"issued":{"date-parts":[["2017"]]}}}],"schema":"https://github.com/citation-style-language/schema/raw/master/csl-citation.json"} </w:instrText>
      </w:r>
      <w:r w:rsidR="00A51F21">
        <w:fldChar w:fldCharType="separate"/>
      </w:r>
      <w:r w:rsidR="00072828" w:rsidRPr="00072828">
        <w:rPr>
          <w:rFonts w:cs="Times New Roman"/>
        </w:rPr>
        <w:t>(Waldorf 2020, 137; Farah 2020; Hwa 2017)</w:t>
      </w:r>
      <w:r w:rsidR="00A51F21">
        <w:fldChar w:fldCharType="end"/>
      </w:r>
      <w:r w:rsidR="00615CB8">
        <w:t xml:space="preserve">.  </w:t>
      </w:r>
    </w:p>
    <w:p w14:paraId="7553246C" w14:textId="195EE620" w:rsidR="00D20788" w:rsidRDefault="00D20788" w:rsidP="00DC3159">
      <w:pPr>
        <w:pStyle w:val="Heading1"/>
      </w:pPr>
      <w:r>
        <w:t xml:space="preserve">The Statistical </w:t>
      </w:r>
      <w:r w:rsidR="00DC3159">
        <w:t>Significance of CPMs Today</w:t>
      </w:r>
      <w:r w:rsidR="0004309C">
        <w:t xml:space="preserve"> in Relation to the </w:t>
      </w:r>
      <w:r w:rsidR="00EB5092">
        <w:t xml:space="preserve">Incredible </w:t>
      </w:r>
      <w:r w:rsidR="00603E8D">
        <w:t xml:space="preserve">Expansion of </w:t>
      </w:r>
      <w:r w:rsidR="00EB5092">
        <w:t>Christianity</w:t>
      </w:r>
      <w:r w:rsidR="00603E8D">
        <w:t xml:space="preserve"> in the </w:t>
      </w:r>
      <w:r w:rsidR="0073006F">
        <w:t>Twentieth</w:t>
      </w:r>
      <w:r w:rsidR="00603E8D">
        <w:t>-</w:t>
      </w:r>
      <w:r w:rsidR="0073006F">
        <w:t>Century</w:t>
      </w:r>
    </w:p>
    <w:p w14:paraId="2D12DD80" w14:textId="5AED4843" w:rsidR="0031373F" w:rsidRDefault="00207F60" w:rsidP="00DB16A0">
      <w:pPr>
        <w:pStyle w:val="NoSpacing"/>
      </w:pPr>
      <w:r>
        <w:t xml:space="preserve">There are further reasons to </w:t>
      </w:r>
      <w:r w:rsidR="00252B56">
        <w:t>differentiate</w:t>
      </w:r>
      <w:r>
        <w:t xml:space="preserve"> CPM from P</w:t>
      </w:r>
      <w:r w:rsidR="000C49F1">
        <w:t>M</w:t>
      </w:r>
      <w:r>
        <w:t xml:space="preserve">. </w:t>
      </w:r>
      <w:proofErr w:type="spellStart"/>
      <w:r w:rsidR="002E27EB">
        <w:t>McGavran’s</w:t>
      </w:r>
      <w:proofErr w:type="spellEnd"/>
      <w:r w:rsidR="002E27EB">
        <w:t xml:space="preserve"> concept of People Movements covers the Christianization of Africa in the twentieth century when Christianity made major progress</w:t>
      </w:r>
      <w:r w:rsidR="007B1E99">
        <w:t xml:space="preserve"> among </w:t>
      </w:r>
      <w:proofErr w:type="spellStart"/>
      <w:r w:rsidR="007B1E99">
        <w:t>ethnoreligionists</w:t>
      </w:r>
      <w:proofErr w:type="spellEnd"/>
      <w:r w:rsidR="002E27EB">
        <w:t xml:space="preserve">. For </w:t>
      </w:r>
      <w:r w:rsidR="00983078">
        <w:t>instance</w:t>
      </w:r>
      <w:r w:rsidR="002E27EB">
        <w:t>,</w:t>
      </w:r>
      <w:r w:rsidR="006208E8">
        <w:t xml:space="preserve"> The Democratic Republic of Congo</w:t>
      </w:r>
      <w:r w:rsidR="008A0CED">
        <w:t xml:space="preserve"> (DRC)</w:t>
      </w:r>
      <w:r w:rsidR="006208E8">
        <w:t xml:space="preserve"> rose from 1 percent Christian in 1900 to 95 percent in 2020</w:t>
      </w:r>
      <w:r w:rsidR="008A0CED">
        <w:t xml:space="preserve">. However, this growth </w:t>
      </w:r>
      <w:r w:rsidR="003C4824">
        <w:t>has not</w:t>
      </w:r>
      <w:r w:rsidR="006933AF">
        <w:t xml:space="preserve"> resulted in significant societal transformation. Even today,</w:t>
      </w:r>
      <w:r w:rsidR="008A0CED">
        <w:t xml:space="preserve"> Christians in Africa have fewer physicians, lower life expectancies, and less access to education and clean water. </w:t>
      </w:r>
      <w:r w:rsidR="00B47A7B">
        <w:t>For example, despite being a</w:t>
      </w:r>
      <w:r w:rsidR="00C1037F">
        <w:t>n</w:t>
      </w:r>
      <w:r w:rsidR="00B47A7B">
        <w:t xml:space="preserve"> </w:t>
      </w:r>
      <w:r w:rsidR="00C1037F">
        <w:t xml:space="preserve">overwhelmingly </w:t>
      </w:r>
      <w:r w:rsidR="00B47A7B">
        <w:t>“Christian” nation, t</w:t>
      </w:r>
      <w:r w:rsidR="008A0CED">
        <w:t xml:space="preserve">he DRC is also often </w:t>
      </w:r>
      <w:r w:rsidR="00B47A7B">
        <w:t>referred to as</w:t>
      </w:r>
      <w:r w:rsidR="008A0CED">
        <w:t xml:space="preserve"> the “rape capital of the world” </w:t>
      </w:r>
      <w:r w:rsidR="008A0CED">
        <w:fldChar w:fldCharType="begin"/>
      </w:r>
      <w:r w:rsidR="008E2DA0">
        <w:instrText xml:space="preserve"> ADDIN ZOTERO_ITEM CSL_CITATION {"citationID":"UDrBAPYP","properties":{"formattedCitation":"(Zurlo and Johnson 2021, 5)","plainCitation":"(Zurlo and Johnson 2021, 5)","noteIndex":0},"citationItems":[{"id":1789,"uris":["http://zotero.org/users/5944696/items/U4NVG8P7"],"uri":["http://zotero.org/users/5944696/items/U4NVG8P7"],"itemData":{"id":1789,"type":"article-journal","abstract":"One of the major religion-related news headlines today revolves around the decline of Christianity in North America. Western Europe is now considered post-Christian and surveys consistently report…","container-title":"Lausanne Movement","issue":"2","language":"en-US","page":"1-8","title":"Is Christianity Shrinking or Shifting? Findings from the World Christian Encyclopedia, 3rd Edition","volume":"10","author":[{"family":"Zurlo","given":"Gina A."},{"family":"Johnson","given":"Todd M."}],"issued":{"date-parts":[["2021"]]}},"locator":"5"}],"schema":"https://github.com/citation-style-language/schema/raw/master/csl-citation.json"} </w:instrText>
      </w:r>
      <w:r w:rsidR="008A0CED">
        <w:fldChar w:fldCharType="separate"/>
      </w:r>
      <w:r w:rsidR="008E2DA0" w:rsidRPr="008E2DA0">
        <w:rPr>
          <w:rFonts w:cs="Times New Roman"/>
        </w:rPr>
        <w:t>(Zurlo and Johnson 2021, 5)</w:t>
      </w:r>
      <w:r w:rsidR="008A0CED">
        <w:fldChar w:fldCharType="end"/>
      </w:r>
      <w:r w:rsidR="008A0CED">
        <w:t>.</w:t>
      </w:r>
      <w:r w:rsidR="00DB16A0">
        <w:t xml:space="preserve"> </w:t>
      </w:r>
      <w:r w:rsidR="008B7068">
        <w:t xml:space="preserve">For the twentieth century, McGavran claimed that “At least two-thirds of all converts in Asia, Africa, and Oceania have come to Christian faith through People Movements” </w:t>
      </w:r>
      <w:r w:rsidR="008B7068">
        <w:fldChar w:fldCharType="begin"/>
      </w:r>
      <w:r w:rsidR="008B7068">
        <w:instrText xml:space="preserve"> ADDIN ZOTERO_ITEM CSL_CITATION {"citationID":"XCeIxRch","properties":{"formattedCitation":"(1990, 224)","plainCitation":"(1990, 224)","noteIndex":0},"citationItems":[{"id":490,"uris":["http://zotero.org/users/5944696/items/TE59SS52"],"uri":["http://zotero.org/users/5944696/items/TE59SS52"],"itemData":{"id":490,"type":"book","edition":"3rd","event-place":"Grand Rapids, MI","ISBN":"978-0-8028-0463-1","publisher":"Eerdmans","publisher-place":"Grand Rapids, MI","title":"Understanding Church Growth","author":[{"family":"McGavran","given":"Donald"}],"issued":{"date-parts":[["1990"]]}},"locator":"224","suppress-author":true}],"schema":"https://github.com/citation-style-language/schema/raw/master/csl-citation.json"} </w:instrText>
      </w:r>
      <w:r w:rsidR="008B7068">
        <w:fldChar w:fldCharType="separate"/>
      </w:r>
      <w:r w:rsidR="008B7068" w:rsidRPr="000B6B23">
        <w:rPr>
          <w:rFonts w:cs="Times New Roman"/>
        </w:rPr>
        <w:t>(1990, 224)</w:t>
      </w:r>
      <w:r w:rsidR="008B7068">
        <w:fldChar w:fldCharType="end"/>
      </w:r>
      <w:r w:rsidR="0031373F">
        <w:t>.</w:t>
      </w:r>
      <w:r w:rsidR="00FE39D7">
        <w:t xml:space="preserve"> </w:t>
      </w:r>
      <w:r w:rsidR="007D6EA1">
        <w:t>Yet these observations looked</w:t>
      </w:r>
      <w:r w:rsidR="00520F4E">
        <w:t>,</w:t>
      </w:r>
      <w:r w:rsidR="00B6043B">
        <w:t xml:space="preserve"> quantitatively</w:t>
      </w:r>
      <w:r w:rsidR="00520F4E">
        <w:t>,</w:t>
      </w:r>
      <w:r w:rsidR="007D6EA1">
        <w:t xml:space="preserve"> at converts to Christianity, not necessarily at the </w:t>
      </w:r>
      <w:proofErr w:type="spellStart"/>
      <w:r w:rsidR="007D6EA1">
        <w:t>qualitive</w:t>
      </w:r>
      <w:proofErr w:type="spellEnd"/>
      <w:r w:rsidR="007D6EA1">
        <w:t xml:space="preserve"> changes demanded by </w:t>
      </w:r>
      <w:r w:rsidR="00680E8A">
        <w:t xml:space="preserve">biblical </w:t>
      </w:r>
      <w:r w:rsidR="007D6EA1">
        <w:t>discipleship.</w:t>
      </w:r>
      <w:r w:rsidR="0031373F">
        <w:t xml:space="preserve"> One early African CPM practitioner</w:t>
      </w:r>
      <w:r w:rsidR="00823973">
        <w:t xml:space="preserve">, </w:t>
      </w:r>
      <w:proofErr w:type="spellStart"/>
      <w:r w:rsidR="00B055EF">
        <w:t>Younoussa</w:t>
      </w:r>
      <w:proofErr w:type="spellEnd"/>
      <w:r w:rsidR="00B055EF">
        <w:t xml:space="preserve"> Djao, claimed that</w:t>
      </w:r>
      <w:r w:rsidR="0006037B">
        <w:t xml:space="preserve"> </w:t>
      </w:r>
      <w:r w:rsidR="00C3787E">
        <w:t>CPM address</w:t>
      </w:r>
      <w:ins w:id="22" w:author="D C" w:date="2021-10-05T17:00:00Z">
        <w:r w:rsidR="00FC2640">
          <w:t>es</w:t>
        </w:r>
      </w:ins>
      <w:r w:rsidR="00C3787E">
        <w:t xml:space="preserve"> the lack</w:t>
      </w:r>
      <w:r w:rsidR="004021C5">
        <w:t>-</w:t>
      </w:r>
      <w:r w:rsidR="00C3787E">
        <w:t>of</w:t>
      </w:r>
      <w:r w:rsidR="004021C5">
        <w:t>-</w:t>
      </w:r>
      <w:r w:rsidR="00C3787E">
        <w:t>discipleship problem in Africa because</w:t>
      </w:r>
      <w:r w:rsidR="004021C5">
        <w:t xml:space="preserve"> CPM</w:t>
      </w:r>
      <w:r w:rsidR="00C3787E">
        <w:t xml:space="preserve"> produces disciples, not simply converts: “</w:t>
      </w:r>
      <w:r w:rsidR="00C3787E" w:rsidRPr="00C3787E">
        <w:t>This is what the Church in Africa needs</w:t>
      </w:r>
      <w:r w:rsidR="003478AB">
        <w:t>,</w:t>
      </w:r>
      <w:r w:rsidR="00C3787E" w:rsidRPr="00C3787E">
        <w:t xml:space="preserve"> to not only obey the Great Commission, but also to live out Christ’s life and make a positive difference</w:t>
      </w:r>
      <w:r w:rsidR="00C63929">
        <w:t>”</w:t>
      </w:r>
      <w:r w:rsidR="00B055EF">
        <w:t xml:space="preserve"> </w:t>
      </w:r>
      <w:r w:rsidR="0006037B">
        <w:fldChar w:fldCharType="begin"/>
      </w:r>
      <w:r w:rsidR="00C63929">
        <w:instrText xml:space="preserve"> ADDIN ZOTERO_ITEM CSL_CITATION {"citationID":"7DElgmnA","properties":{"formattedCitation":"(2006, 80)","plainCitation":"(2006, 80)","noteIndex":0},"citationItems":[{"id":1788,"uris":["http://zotero.org/users/5944696/items/9WU8ZL4E"],"uri":["http://zotero.org/users/5944696/items/9WU8ZL4E"],"itemData":{"id":1788,"type":"article-journal","container-title":"CPM Journal","issue":"1","page":"77-87","title":"Church Planting Movements: A Golden Key to Missions in Africa","volume":"1","author":[{"family":"Djao","given":"Younoussa"}],"issued":{"date-parts":[["2006"]]}},"locator":"80","suppress-author":true}],"schema":"https://github.com/citation-style-language/schema/raw/master/csl-citation.json"} </w:instrText>
      </w:r>
      <w:r w:rsidR="0006037B">
        <w:fldChar w:fldCharType="separate"/>
      </w:r>
      <w:r w:rsidR="00C63929" w:rsidRPr="00C63929">
        <w:rPr>
          <w:rFonts w:cs="Times New Roman"/>
        </w:rPr>
        <w:t>(2006, 80)</w:t>
      </w:r>
      <w:r w:rsidR="0006037B">
        <w:fldChar w:fldCharType="end"/>
      </w:r>
      <w:r w:rsidR="00B055EF">
        <w:t>.</w:t>
      </w:r>
      <w:r w:rsidR="00AD4096">
        <w:t xml:space="preserve"> The twentieth century was indeed a century of significant growth for </w:t>
      </w:r>
      <w:r w:rsidR="004E412D">
        <w:t>Christianity</w:t>
      </w:r>
      <w:r w:rsidR="001B3B1C">
        <w:t xml:space="preserve"> in the Global South</w:t>
      </w:r>
      <w:r w:rsidR="00AD4096">
        <w:t>,</w:t>
      </w:r>
      <w:r w:rsidR="004E412D">
        <w:t xml:space="preserve"> </w:t>
      </w:r>
      <w:r w:rsidR="009D04BB">
        <w:t>but the</w:t>
      </w:r>
      <w:r w:rsidR="00B42BED">
        <w:t xml:space="preserve"> prolific</w:t>
      </w:r>
      <w:r w:rsidR="009D04BB">
        <w:t xml:space="preserve"> spread of CPMs</w:t>
      </w:r>
      <w:r w:rsidR="006576BE">
        <w:t xml:space="preserve"> since the 1990s</w:t>
      </w:r>
      <w:r w:rsidR="007839D2">
        <w:t xml:space="preserve"> mostly</w:t>
      </w:r>
      <w:r w:rsidR="0004309C">
        <w:t xml:space="preserve"> among Muslims and Hindus</w:t>
      </w:r>
      <w:r w:rsidR="006C5B5A">
        <w:t xml:space="preserve"> </w:t>
      </w:r>
      <w:r w:rsidR="00C05053">
        <w:t>(</w:t>
      </w:r>
      <w:r w:rsidR="00C05053" w:rsidRPr="0065667F">
        <w:t>1</w:t>
      </w:r>
      <w:r w:rsidR="003647D5">
        <w:t>35</w:t>
      </w:r>
      <w:r w:rsidR="00C05053" w:rsidRPr="0065667F">
        <w:t xml:space="preserve">0+ movements with </w:t>
      </w:r>
      <w:r w:rsidR="003647D5">
        <w:t>79</w:t>
      </w:r>
      <w:r w:rsidR="00C05053" w:rsidRPr="0065667F">
        <w:t>+ million disciples</w:t>
      </w:r>
      <w:r w:rsidR="00C05053">
        <w:t>)</w:t>
      </w:r>
      <w:r w:rsidR="009D04BB">
        <w:t xml:space="preserve"> aims for </w:t>
      </w:r>
      <w:r w:rsidR="00782A6E">
        <w:t xml:space="preserve">deeper </w:t>
      </w:r>
      <w:r w:rsidR="00AD06F2">
        <w:t>levels of transformation</w:t>
      </w:r>
      <w:r w:rsidR="00DF6BC9">
        <w:t xml:space="preserve"> </w:t>
      </w:r>
      <w:commentRangeStart w:id="23"/>
      <w:r w:rsidR="00DF6BC9">
        <w:t>(of course this does not happen in every CPM)</w:t>
      </w:r>
      <w:r w:rsidR="00AD06F2">
        <w:t xml:space="preserve"> </w:t>
      </w:r>
      <w:commentRangeEnd w:id="23"/>
      <w:r w:rsidR="00FC2640">
        <w:rPr>
          <w:rStyle w:val="CommentReference"/>
          <w:rFonts w:asciiTheme="minorHAnsi" w:hAnsiTheme="minorHAnsi"/>
        </w:rPr>
        <w:commentReference w:id="23"/>
      </w:r>
      <w:r w:rsidR="00AD06F2">
        <w:t>than typically happens with surface</w:t>
      </w:r>
      <w:r w:rsidR="00CD345D">
        <w:t>-</w:t>
      </w:r>
      <w:r w:rsidR="00AD06F2">
        <w:t>level</w:t>
      </w:r>
      <w:r w:rsidR="00925CE9">
        <w:t xml:space="preserve"> conversion to Christianity.</w:t>
      </w:r>
    </w:p>
    <w:p w14:paraId="52B05192" w14:textId="2997A4D3" w:rsidR="000A1319" w:rsidRPr="00A21FDD" w:rsidRDefault="00875B53" w:rsidP="00DC3159">
      <w:pPr>
        <w:pStyle w:val="Heading1"/>
      </w:pPr>
      <w:r>
        <w:t xml:space="preserve">Additional </w:t>
      </w:r>
      <w:r w:rsidR="003A4222">
        <w:t>Missiological Discourses Parallel to CPM</w:t>
      </w:r>
    </w:p>
    <w:p w14:paraId="4A0B261F" w14:textId="1E64E9F5" w:rsidR="00033BF9" w:rsidRDefault="005A5E1D" w:rsidP="0099607F">
      <w:pPr>
        <w:pStyle w:val="NoSpacing"/>
      </w:pPr>
      <w:r>
        <w:t xml:space="preserve">In addition to </w:t>
      </w:r>
      <w:r w:rsidR="00A259CB">
        <w:t>PM</w:t>
      </w:r>
      <w:r>
        <w:t xml:space="preserve">, </w:t>
      </w:r>
      <w:del w:id="24" w:author="D C" w:date="2021-10-05T17:02:00Z">
        <w:r w:rsidDel="00FC2640">
          <w:delText>there are a number of</w:delText>
        </w:r>
      </w:del>
      <w:ins w:id="25" w:author="D C" w:date="2021-10-05T17:02:00Z">
        <w:r w:rsidR="00FC2640">
          <w:t>numerous</w:t>
        </w:r>
      </w:ins>
      <w:r>
        <w:t xml:space="preserve"> other conversations </w:t>
      </w:r>
      <w:del w:id="26" w:author="D C" w:date="2021-10-05T17:02:00Z">
        <w:r w:rsidDel="00FC2640">
          <w:delText xml:space="preserve">that </w:delText>
        </w:r>
      </w:del>
      <w:r>
        <w:t xml:space="preserve">may appear </w:t>
      </w:r>
      <w:r w:rsidR="00E96AA8">
        <w:t>equiva</w:t>
      </w:r>
      <w:r w:rsidR="00E931FF">
        <w:t>lent</w:t>
      </w:r>
      <w:r>
        <w:t xml:space="preserve"> to CPM but are in fact parallel or </w:t>
      </w:r>
      <w:r w:rsidR="004B7B69">
        <w:t>tangential</w:t>
      </w:r>
      <w:r>
        <w:t>.</w:t>
      </w:r>
      <w:r w:rsidR="00A441C5">
        <w:rPr>
          <w:rStyle w:val="FootnoteReference"/>
        </w:rPr>
        <w:footnoteReference w:id="8"/>
      </w:r>
      <w:r>
        <w:t xml:space="preserve"> One such example is t</w:t>
      </w:r>
      <w:r w:rsidR="000635B1">
        <w:t xml:space="preserve">he missional church conversation </w:t>
      </w:r>
      <w:r w:rsidR="00A5222D">
        <w:t>t</w:t>
      </w:r>
      <w:r w:rsidR="00692B97">
        <w:t xml:space="preserve">hat </w:t>
      </w:r>
      <w:r w:rsidR="00BC3E8D">
        <w:t>arose in part due to shifts from a Christian to a post-Christian context</w:t>
      </w:r>
      <w:r w:rsidR="00B32DC2">
        <w:t xml:space="preserve"> in the</w:t>
      </w:r>
      <w:r w:rsidR="00FE42BB">
        <w:t xml:space="preserve"> postmodern</w:t>
      </w:r>
      <w:r w:rsidR="00B32DC2">
        <w:t xml:space="preserve"> Global North</w:t>
      </w:r>
      <w:r w:rsidR="00BC3E8D">
        <w:t xml:space="preserve"> </w:t>
      </w:r>
      <w:r w:rsidR="00BC3E8D">
        <w:fldChar w:fldCharType="begin"/>
      </w:r>
      <w:r w:rsidR="00BC3E8D">
        <w:instrText xml:space="preserve"> ADDIN ZOTERO_ITEM CSL_CITATION {"citationID":"2wJsCrVk","properties":{"formattedCitation":"(Guder 1998)","plainCitation":"(Guder 1998)","noteIndex":0},"citationItems":[{"id":1241,"uris":["http://zotero.org/users/5944696/items/XICRGV96"],"uri":["http://zotero.org/users/5944696/items/XICRGV96"],"itemData":{"id":1241,"type":"book","abstract":"What would a theology of the Church look like that took seriously the fact that North America is now itself a mission field? This question lies at the foundation of this volume written by an ecumenical team of six noted missiologists—Lois Barrett, Inagrace T. Dietterich, Darrell L. Guder, George R. Hunsberger, Alan J. Roxburgh, and Craig Van Gelder.  The result of a three-year research project undertaken by The Gospel and Our Culture Network, this book issues a firm challenge for the church to recover its missional call right here in North America, while also offering the tools to help it do so.  The authors examine North America s secular culture and the church s loss of dominance in today s society. They then present a biblically based theology that takes seriously the church s missional vocation and draw out the consequences of this theology for the structure and institutions of the church.","event-place":"Grand Rapids, MI","ISBN":"978-0-8028-4350-0","language":"en","note":"Google-Books-ID: nmn1xBsVBcIC","number-of-pages":"292","publisher":"Eerdmans","publisher-place":"Grand Rapids, MI","source":"Google Books","title":"Missional Church: A Vision for the Sending of the Church in North America","title-short":"Missional Church","editor":[{"family":"Guder","given":"Daniel L."}],"issued":{"date-parts":[["1998"]]}}}],"schema":"https://github.com/citation-style-language/schema/raw/master/csl-citation.json"} </w:instrText>
      </w:r>
      <w:r w:rsidR="00BC3E8D">
        <w:fldChar w:fldCharType="separate"/>
      </w:r>
      <w:r w:rsidR="00BC3E8D" w:rsidRPr="00BC3E8D">
        <w:rPr>
          <w:rFonts w:cs="Times New Roman"/>
        </w:rPr>
        <w:t xml:space="preserve">(Guder </w:t>
      </w:r>
      <w:r w:rsidR="00BC3E8D" w:rsidRPr="00BC3E8D">
        <w:rPr>
          <w:rFonts w:cs="Times New Roman"/>
        </w:rPr>
        <w:lastRenderedPageBreak/>
        <w:t>1998)</w:t>
      </w:r>
      <w:r w:rsidR="00BC3E8D">
        <w:fldChar w:fldCharType="end"/>
      </w:r>
      <w:r w:rsidR="00BC3E8D">
        <w:t xml:space="preserve">. </w:t>
      </w:r>
      <w:r w:rsidR="00A5222D">
        <w:t>While it</w:t>
      </w:r>
      <w:r w:rsidR="00910964">
        <w:t xml:space="preserve"> also seemed to arise in the twilight of the CGM</w:t>
      </w:r>
      <w:r w:rsidR="00A5222D">
        <w:t>,</w:t>
      </w:r>
      <w:r w:rsidR="00910964">
        <w:t xml:space="preserve"> </w:t>
      </w:r>
      <w:r w:rsidR="00A5222D">
        <w:t>t</w:t>
      </w:r>
      <w:r w:rsidR="00645DDD">
        <w:t xml:space="preserve">he </w:t>
      </w:r>
      <w:r w:rsidR="00AC1B4B">
        <w:t xml:space="preserve">missional church conversation has typically remained </w:t>
      </w:r>
      <w:proofErr w:type="spellStart"/>
      <w:r w:rsidR="00645DDD">
        <w:t>silo</w:t>
      </w:r>
      <w:r w:rsidR="00AC1B4B">
        <w:t>ed</w:t>
      </w:r>
      <w:proofErr w:type="spellEnd"/>
      <w:r w:rsidR="00AC1B4B">
        <w:t xml:space="preserve"> from CPM literature</w:t>
      </w:r>
      <w:r w:rsidR="00645DDD">
        <w:t xml:space="preserve">. For instance, </w:t>
      </w:r>
      <w:r w:rsidR="00FC4C39">
        <w:t>the book</w:t>
      </w:r>
      <w:r w:rsidR="009A011F">
        <w:t xml:space="preserve">s </w:t>
      </w:r>
      <w:r w:rsidR="009A011F" w:rsidRPr="000615BE">
        <w:rPr>
          <w:i/>
          <w:iCs/>
        </w:rPr>
        <w:t>The Missional Church in Perspective</w:t>
      </w:r>
      <w:r w:rsidR="009A011F">
        <w:t xml:space="preserve"> </w:t>
      </w:r>
      <w:r w:rsidR="007C721E">
        <w:fldChar w:fldCharType="begin"/>
      </w:r>
      <w:r w:rsidR="00EE4080">
        <w:instrText xml:space="preserve"> ADDIN ZOTERO_ITEM CSL_CITATION {"citationID":"GrAFolrA","properties":{"formattedCitation":"(Van Gelder and Zscheile 2011)","plainCitation":"(Van Gelder and Zscheile 2011)","noteIndex":0},"citationItems":[{"id":826,"uris":["http://zotero.org/users/5944696/items/QWXHMY28"],"uri":["http://zotero.org/users/5944696/items/QWXHMY28"],"itemData":{"id":826,"type":"book","event-place":"Grand Rapids, MI","publisher":"Baker Academic","publisher-place":"Grand Rapids, MI","title":"The Missional Church in Perspective: Mapping Trends and Shaping the Conversation","author":[{"family":"Van Gelder","given":"Craig"},{"family":"Zscheile","given":"Dwight J."}],"issued":{"date-parts":[["2011"]]}}}],"schema":"https://github.com/citation-style-language/schema/raw/master/csl-citation.json"} </w:instrText>
      </w:r>
      <w:r w:rsidR="007C721E">
        <w:fldChar w:fldCharType="separate"/>
      </w:r>
      <w:r w:rsidR="007C721E" w:rsidRPr="007C721E">
        <w:rPr>
          <w:rFonts w:cs="Times New Roman"/>
        </w:rPr>
        <w:t>(Van Gelder and Zscheile 2011)</w:t>
      </w:r>
      <w:r w:rsidR="007C721E">
        <w:fldChar w:fldCharType="end"/>
      </w:r>
      <w:r w:rsidR="009A011F">
        <w:t xml:space="preserve"> and </w:t>
      </w:r>
      <w:r w:rsidR="00FC4C39" w:rsidRPr="00FC4C39">
        <w:rPr>
          <w:i/>
          <w:iCs/>
        </w:rPr>
        <w:t>The Apostolic Congregation: Church Growth Reconceived for a New Generation</w:t>
      </w:r>
      <w:r w:rsidR="00FC4C39">
        <w:t xml:space="preserve"> </w:t>
      </w:r>
      <w:r w:rsidR="00FC4C39">
        <w:fldChar w:fldCharType="begin"/>
      </w:r>
      <w:r w:rsidR="00F20E64">
        <w:instrText xml:space="preserve"> ADDIN ZOTERO_ITEM CSL_CITATION {"citationID":"H1UI45J7","properties":{"formattedCitation":"(Hunter III 2009)","plainCitation":"(Hunter III 2009)","noteIndex":0},"citationItems":[{"id":1654,"uris":["http://zotero.org/users/5944696/items/XP48EWAN"],"uri":["http://zotero.org/users/5944696/items/XP48EWAN"],"itemData":{"id":1654,"type":"book","event-place":"Nashville, TN","ISBN":"978-1-4267-2007-9","language":"English","publisher":"Abingdon Press","publisher-place":"Nashville, TN","source":"WorldCat Discovery Service","title":"The Apostolic Congregation: Church Growth Reconceived for a New Generation","title-short":"The Apostolic Congregation","author":[{"family":"Hunter III","given":"George G."}],"accessed":{"date-parts":[["2021",2,22]]},"issued":{"date-parts":[["2009"]]}}}],"schema":"https://github.com/citation-style-language/schema/raw/master/csl-citation.json"} </w:instrText>
      </w:r>
      <w:r w:rsidR="00FC4C39">
        <w:fldChar w:fldCharType="separate"/>
      </w:r>
      <w:r w:rsidR="00F20E64" w:rsidRPr="00F20E64">
        <w:rPr>
          <w:rFonts w:cs="Times New Roman"/>
        </w:rPr>
        <w:t>(Hunter III 2009)</w:t>
      </w:r>
      <w:r w:rsidR="00FC4C39">
        <w:fldChar w:fldCharType="end"/>
      </w:r>
      <w:r w:rsidR="00FC4C39">
        <w:t xml:space="preserve"> d</w:t>
      </w:r>
      <w:r w:rsidR="000615BE">
        <w:t>o</w:t>
      </w:r>
      <w:r w:rsidR="00FC4C39">
        <w:t xml:space="preserve"> not mention Garrison’s research. </w:t>
      </w:r>
    </w:p>
    <w:p w14:paraId="6D93D3FA" w14:textId="47411882" w:rsidR="00BA3E4F" w:rsidRDefault="00FC4C39" w:rsidP="00EF0B2C">
      <w:pPr>
        <w:pStyle w:val="NoSpacing"/>
        <w:ind w:firstLine="720"/>
      </w:pPr>
      <w:r>
        <w:t xml:space="preserve">However, a </w:t>
      </w:r>
      <w:r w:rsidR="000635B1">
        <w:t xml:space="preserve">few books have attempted to apply lessons from CPM literature in a </w:t>
      </w:r>
      <w:r w:rsidR="00921B54">
        <w:t>Western</w:t>
      </w:r>
      <w:r w:rsidR="000635B1">
        <w:t>, post-Christian context.</w:t>
      </w:r>
      <w:r>
        <w:t xml:space="preserve"> </w:t>
      </w:r>
      <w:r w:rsidR="008C6712">
        <w:t xml:space="preserve">Bob Roberts Jr. integrated lessons from both Garrison and </w:t>
      </w:r>
      <w:r w:rsidR="00FD4413">
        <w:t xml:space="preserve">Watson in his book </w:t>
      </w:r>
      <w:r w:rsidR="00FD4413" w:rsidRPr="00FD4413">
        <w:rPr>
          <w:i/>
          <w:iCs/>
        </w:rPr>
        <w:t>The Multiplying Church</w:t>
      </w:r>
      <w:r w:rsidR="00FD4413">
        <w:t xml:space="preserve"> </w:t>
      </w:r>
      <w:r w:rsidR="00FD4413">
        <w:fldChar w:fldCharType="begin"/>
      </w:r>
      <w:r w:rsidR="00FD4413">
        <w:instrText xml:space="preserve"> ADDIN ZOTERO_ITEM CSL_CITATION {"citationID":"DDDWLJ1E","properties":{"formattedCitation":"(2008)","plainCitation":"(2008)","noteIndex":0},"citationItems":[{"id":1780,"uris":["http://zotero.org/users/5944696/items/TUM9DZLL"],"uri":["http://zotero.org/users/5944696/items/TUM9DZLL"],"itemData":{"id":1780,"type":"book","event-place":"Grand Rapids, MI","ISBN":"978-0-310-31325-0","publisher":"Zondervan","publisher-place":"Grand Rapids, MI","source":"ProQuest Ebook Central","title":"The Multiplying Church: The New Math for Starting New Churches","title-short":"The Multiplying Church","author":[{"family":"Roberts  Jr.","given":"Bob"}],"accessed":{"date-parts":[["2021",5,24]]},"issued":{"date-parts":[["2008"]]}},"suppress-author":true}],"schema":"https://github.com/citation-style-language/schema/raw/master/csl-citation.json"} </w:instrText>
      </w:r>
      <w:r w:rsidR="00FD4413">
        <w:fldChar w:fldCharType="separate"/>
      </w:r>
      <w:r w:rsidR="00FD4413" w:rsidRPr="00FD4413">
        <w:rPr>
          <w:rFonts w:cs="Times New Roman"/>
        </w:rPr>
        <w:t>(2008)</w:t>
      </w:r>
      <w:r w:rsidR="00FD4413">
        <w:fldChar w:fldCharType="end"/>
      </w:r>
      <w:r w:rsidR="00FD4413">
        <w:t xml:space="preserve">. </w:t>
      </w:r>
      <w:r w:rsidR="00D674E7">
        <w:t>Despite this</w:t>
      </w:r>
      <w:r w:rsidR="00FD4413">
        <w:t xml:space="preserve">, even today, </w:t>
      </w:r>
      <w:r w:rsidR="00716867">
        <w:t xml:space="preserve">North American missiologist </w:t>
      </w:r>
      <w:r w:rsidR="005D7E9C">
        <w:t xml:space="preserve">Ed Stetzer </w:t>
      </w:r>
      <w:r w:rsidR="002C0CF8">
        <w:t>remarked that</w:t>
      </w:r>
      <w:r w:rsidR="005D7E9C">
        <w:t xml:space="preserve"> “</w:t>
      </w:r>
      <w:r w:rsidR="005D7E9C" w:rsidRPr="005D7E9C">
        <w:t>There are no identifiable largescale micro church movements in the West, especially ones that meet the definition of a Church Planting Movement given by the missiologist David Garrison</w:t>
      </w:r>
      <w:r w:rsidR="005D7E9C">
        <w:t>”</w:t>
      </w:r>
      <w:r w:rsidR="000F1949">
        <w:t xml:space="preserve"> </w:t>
      </w:r>
      <w:r w:rsidR="000F1949">
        <w:fldChar w:fldCharType="begin"/>
      </w:r>
      <w:r w:rsidR="00F20E64">
        <w:instrText xml:space="preserve"> ADDIN ZOTERO_ITEM CSL_CITATION {"citationID":"krrYnpBN","properties":{"formattedCitation":"(2021)","plainCitation":"(2021)","noteIndex":0},"citationItems":[{"id":1782,"uris":["http://zotero.org/users/5944696/items/MCGUFA4I"],"uri":["http://zotero.org/users/5944696/items/MCGUFA4I"],"itemData":{"id":1782,"type":"post-weblog","abstract":"Rethinking the downward structure of church in a global pandemic.","container-title":"The Exchange","language":"en","title":"Can You Be Both a Micro Church and a Large Church at the Same Time?","URL":"https://www.christianitytoday.com/edstetzer/2021/january/can-you-be-both-micro-church-and-large-church-at-same-time.html","author":[{"family":"Stetzer","given":"Ed"}],"accessed":{"date-parts":[["2021",5,24]]},"issued":{"date-parts":[["2021"]]}},"suppress-author":true}],"schema":"https://github.com/citation-style-language/schema/raw/master/csl-citation.json"} </w:instrText>
      </w:r>
      <w:r w:rsidR="000F1949">
        <w:fldChar w:fldCharType="separate"/>
      </w:r>
      <w:r w:rsidR="000F1949" w:rsidRPr="000F1949">
        <w:rPr>
          <w:rFonts w:cs="Times New Roman"/>
        </w:rPr>
        <w:t>(2021)</w:t>
      </w:r>
      <w:r w:rsidR="000F1949">
        <w:fldChar w:fldCharType="end"/>
      </w:r>
      <w:r w:rsidR="000F1949">
        <w:t>.</w:t>
      </w:r>
      <w:r w:rsidR="009C0C0E">
        <w:t xml:space="preserve"> </w:t>
      </w:r>
      <w:r w:rsidR="00EF0B2C">
        <w:t>T</w:t>
      </w:r>
      <w:r w:rsidR="009C0C0E">
        <w:t xml:space="preserve">he </w:t>
      </w:r>
      <w:r w:rsidR="00EF0B2C">
        <w:t>thirty-four</w:t>
      </w:r>
      <w:r w:rsidR="009C0C0E">
        <w:t xml:space="preserve"> Western industrialized democracies of the world </w:t>
      </w:r>
      <w:r w:rsidR="00301D5F">
        <w:t xml:space="preserve">are </w:t>
      </w:r>
      <w:r w:rsidR="008C27DD">
        <w:t>segmented by a</w:t>
      </w:r>
      <w:r w:rsidR="000B1047">
        <w:t xml:space="preserve"> post-labor </w:t>
      </w:r>
      <w:r w:rsidR="008C27DD">
        <w:t>society that</w:t>
      </w:r>
      <w:r w:rsidR="000B1047">
        <w:t xml:space="preserve"> undermines </w:t>
      </w:r>
      <w:r w:rsidR="00190265">
        <w:t>CPM</w:t>
      </w:r>
      <w:r w:rsidR="00301D5F">
        <w:t xml:space="preserve"> methodology</w:t>
      </w:r>
      <w:r w:rsidR="005520B8">
        <w:t xml:space="preserve"> </w:t>
      </w:r>
      <w:r w:rsidR="00BF4277">
        <w:fldChar w:fldCharType="begin"/>
      </w:r>
      <w:r w:rsidR="00EF0B2C">
        <w:instrText xml:space="preserve"> ADDIN ZOTERO_ITEM CSL_CITATION {"citationID":"oTYSA44W","properties":{"formattedCitation":"(Stetzer and Im 2017, 14)","plainCitation":"(Stetzer and Im 2017, 14)","noteIndex":0},"citationItems":[{"id":1874,"uris":["http://zotero.org/users/5944696/items/P9HIME8J"],"uri":["http://zotero.org/users/5944696/items/P9HIME8J"],"itemData":{"id":1874,"type":"book","collection-title":"Exponential Resources","event-place":"Nashville, TN","publisher":"Lifeway","publisher-place":"Nashville, TN","title":"1,000 Churches: How Past Movements Did It - And How Your Church Can, Too","author":[{"family":"Stetzer","given":"Ed"},{"family":"Im","given":"Daniel"}],"issued":{"date-parts":[["2017"]]}},"locator":"14"}],"schema":"https://github.com/citation-style-language/schema/raw/master/csl-citation.json"} </w:instrText>
      </w:r>
      <w:r w:rsidR="00BF4277">
        <w:fldChar w:fldCharType="separate"/>
      </w:r>
      <w:r w:rsidR="00EF0B2C" w:rsidRPr="00EF0B2C">
        <w:rPr>
          <w:rFonts w:cs="Times New Roman"/>
        </w:rPr>
        <w:t>(Stetzer and Im 2017, 14)</w:t>
      </w:r>
      <w:r w:rsidR="00BF4277">
        <w:fldChar w:fldCharType="end"/>
      </w:r>
      <w:r w:rsidR="00BF4277">
        <w:t xml:space="preserve">. </w:t>
      </w:r>
      <w:r w:rsidR="002721E9">
        <w:t>Still, t</w:t>
      </w:r>
      <w:r w:rsidR="0070320C">
        <w:t>here are</w:t>
      </w:r>
      <w:r w:rsidR="00B95DDC">
        <w:t xml:space="preserve"> recent</w:t>
      </w:r>
      <w:r w:rsidR="0070320C">
        <w:t xml:space="preserve"> attempts at</w:t>
      </w:r>
      <w:commentRangeStart w:id="27"/>
      <w:r w:rsidR="0070320C">
        <w:t xml:space="preserve"> integrating </w:t>
      </w:r>
      <w:r w:rsidR="00274DAE">
        <w:t>lessons</w:t>
      </w:r>
      <w:r w:rsidR="0070320C">
        <w:t xml:space="preserve"> learned from CPM/DMM into the West. </w:t>
      </w:r>
      <w:commentRangeEnd w:id="27"/>
      <w:r w:rsidR="00FC2640">
        <w:rPr>
          <w:rStyle w:val="CommentReference"/>
          <w:rFonts w:asciiTheme="minorHAnsi" w:hAnsiTheme="minorHAnsi"/>
        </w:rPr>
        <w:commentReference w:id="27"/>
      </w:r>
      <w:r w:rsidR="0070320C" w:rsidRPr="00F2366C">
        <w:rPr>
          <w:i/>
          <w:iCs/>
        </w:rPr>
        <w:t>The Starfish and the Spirit</w:t>
      </w:r>
      <w:r w:rsidR="0070320C">
        <w:t xml:space="preserve"> </w:t>
      </w:r>
      <w:r w:rsidR="000243AF">
        <w:fldChar w:fldCharType="begin"/>
      </w:r>
      <w:r w:rsidR="000243AF">
        <w:instrText xml:space="preserve"> ADDIN ZOTERO_ITEM CSL_CITATION {"citationID":"8Kaz0QTH","properties":{"formattedCitation":"(Ford, Wegner, and Hirsch 2021)","plainCitation":"(Ford, Wegner, and Hirsch 2021)","noteIndex":0},"citationItems":[{"id":1793,"uris":["http://zotero.org/users/5944696/items/XR8LLEIR"],"uri":["http://zotero.org/users/5944696/items/XR8LLEIR"],"itemData":{"id":1793,"type":"book","abstract":"Leveraging the metaphor Ori Brafman popularized in his NYT best-selling book, The Starfish and the Spider, Rob Wegner, Lance Ford, and Alan Hirsch show why the distributed structures of starfish organizations are uniquely fit to the church. They can function without a rigid central authority, and their regenerative abilities make them nimbler in reacting to external forces. Seeding starfish networks inside today's churches will prepare the church of tomorrow to be agile while still maintaining the necessary accountability to be effective.Rather than advocating the adoption of a starfish structure in place of the hierarchy of the spider, Wegner, Ford, and Hirsch emphasize the advantages of adapting the structure and order inherent in a spider organization toward a hybrid model--either a Spiderfish approach (leaning toward centralization) or a Starder approach (leaning toward decentralization).The Starfish and the Spirit is about creating a culture where church leaders view themselves as curators of a community on mission, not the source of certainty for every question and project. It is about creating a team of humble leaders \"in the middle\" of the church, not at the top--leaders who naturally reproduce multiple generations of leaders, from the middle out on mission. Imagine a church led by a team whose gifts and talents are completely unleashed, enabling everyone to show up and step up with all they really are. The joy and vigor coming from the collective strength, intelligence, and skill in the community of leaders not only brings greater potency but better yields for your ministry as well. What would it be like to see this kind of healthy leadership reproduced into the second, third, and fourth generation, on multiple strands?","event-place":"Grand Rapids, MI","ISBN":"978-0-310-09839-3","language":"en","note":"Google-Books-ID: 6FSeDwAAQBAJ","number-of-pages":"240","publisher":"Zondervan","publisher-place":"Grand Rapids, MI","source":"Google Books","title":"The Starfish and the Spirit: Unleashing the Leadership Potential of Churches and Organizations","title-short":"The Starfish and the Spirit","author":[{"family":"Ford","given":"Lance"},{"family":"Wegner","given":"Rob"},{"family":"Hirsch","given":"Alan"}],"issued":{"date-parts":[["2021"]]}}}],"schema":"https://github.com/citation-style-language/schema/raw/master/csl-citation.json"} </w:instrText>
      </w:r>
      <w:r w:rsidR="000243AF">
        <w:fldChar w:fldCharType="separate"/>
      </w:r>
      <w:r w:rsidR="000243AF" w:rsidRPr="000243AF">
        <w:rPr>
          <w:rFonts w:cs="Times New Roman"/>
        </w:rPr>
        <w:t>(Ford, Wegner, and Hirsch 2021)</w:t>
      </w:r>
      <w:r w:rsidR="000243AF">
        <w:fldChar w:fldCharType="end"/>
      </w:r>
      <w:r w:rsidR="00DE7111">
        <w:t xml:space="preserve"> differentiates between DMM and movements of disciple-making</w:t>
      </w:r>
      <w:r w:rsidR="00226C1B">
        <w:t xml:space="preserve"> (MDM)</w:t>
      </w:r>
      <w:r w:rsidR="00650843">
        <w:t xml:space="preserve">. Whereas DMM is about spiritual awakening, making new believers </w:t>
      </w:r>
      <w:r w:rsidR="00650843" w:rsidRPr="004C21FC">
        <w:rPr>
          <w:i/>
          <w:iCs/>
        </w:rPr>
        <w:t>among</w:t>
      </w:r>
      <w:r w:rsidR="00650843">
        <w:t xml:space="preserve"> the harvest, MDM is about </w:t>
      </w:r>
      <w:r w:rsidR="00FF3F20">
        <w:t>revival</w:t>
      </w:r>
      <w:r w:rsidR="00650843">
        <w:t xml:space="preserve"> in the church, making disciples </w:t>
      </w:r>
      <w:r w:rsidR="00650843" w:rsidRPr="004C21FC">
        <w:rPr>
          <w:i/>
          <w:iCs/>
        </w:rPr>
        <w:t>for</w:t>
      </w:r>
      <w:r w:rsidR="00650843">
        <w:t xml:space="preserve"> the harvest.</w:t>
      </w:r>
      <w:r w:rsidR="00B642B1">
        <w:rPr>
          <w:rStyle w:val="FootnoteReference"/>
        </w:rPr>
        <w:footnoteReference w:id="9"/>
      </w:r>
      <w:r w:rsidR="00650843">
        <w:t xml:space="preserve"> </w:t>
      </w:r>
    </w:p>
    <w:p w14:paraId="5FF936EB" w14:textId="61CED023" w:rsidR="00590218" w:rsidRDefault="00590218" w:rsidP="0099607F">
      <w:pPr>
        <w:pStyle w:val="NoSpacing"/>
      </w:pPr>
      <w:r>
        <w:tab/>
        <w:t xml:space="preserve">Another parallel conversation is the discussion of insider movements (IM). </w:t>
      </w:r>
      <w:r w:rsidR="00D96D32">
        <w:t>Both IM</w:t>
      </w:r>
      <w:r w:rsidR="00E053E9">
        <w:t xml:space="preserve"> </w:t>
      </w:r>
      <w:r w:rsidR="003709D3">
        <w:fldChar w:fldCharType="begin"/>
      </w:r>
      <w:r w:rsidR="0083654B">
        <w:instrText xml:space="preserve"> ADDIN ZOTERO_ITEM CSL_CITATION {"citationID":"LV100R0U","properties":{"formattedCitation":"(Talman and Travis 2015)","plainCitation":"(Talman and Travis 2015)","noteIndex":0},"citationItems":[{"id":1802,"uris":["http://zotero.org/users/5944696/items/6UDPQCJ6"],"uri":["http://zotero.org/users/5944696/items/6UDPQCJ6"],"itemData":{"id":1802,"type":"book","abstract":"For the first time in history, large numbers of people from the world's major non-Christian religions are following Jesus as Lord. Surprisingly for many Western Christians, they are choosing to do so within the religious communities of their birth and outside of institutional Christianity. How does this work, and how should we respond to these movements?  This long-awaited anthology brings together some of the best writings on the topic of insider movements. Diverse voices explore this phenomenon from the perspectives of Scripture, history, theology, missiology, and the experience and identity of insider believers. Those who are unfamiliar with the subject will find this book a crucial guide to a complex conversation. Students and instructors of mission will find it useful as a reader and reference volume. Field workers and agencies will discover in these chapters welcome starting points for dialogue and clearer communication.  The first book to provide a comprehensive survey of the topic of insider movements, Understanding Insider Movements is an indispensable companion for those who want to glimpse the creative, unexpected, boundary-crossing ways God is at work among the peoples of the world in their diverse religious communities.","event-place":"Pasadena, CA","ISBN":"978-0-87808-041-0","language":"en","number-of-pages":"719","publisher":"William Carey","publisher-place":"Pasadena, CA","source":"Google Books","title":"Understanding Insider Movements: Disciples of Jesus Within Diverse Religious Communities","title-short":"Understanding Insider Movements","editor":[{"family":"Talman","given":"Harley"},{"family":"Travis","given":"John Jay"}],"issued":{"date-parts":[["2015"]]}}}],"schema":"https://github.com/citation-style-language/schema/raw/master/csl-citation.json"} </w:instrText>
      </w:r>
      <w:r w:rsidR="003709D3">
        <w:fldChar w:fldCharType="separate"/>
      </w:r>
      <w:r w:rsidR="003709D3" w:rsidRPr="003709D3">
        <w:rPr>
          <w:rFonts w:cs="Times New Roman"/>
        </w:rPr>
        <w:t>(Talman and Travis 2015)</w:t>
      </w:r>
      <w:r w:rsidR="003709D3">
        <w:fldChar w:fldCharType="end"/>
      </w:r>
      <w:r w:rsidR="00D96D32">
        <w:t xml:space="preserve"> and CPM </w:t>
      </w:r>
      <w:proofErr w:type="spellStart"/>
      <w:r w:rsidR="00D96D32">
        <w:t>missiologies</w:t>
      </w:r>
      <w:proofErr w:type="spellEnd"/>
      <w:r w:rsidR="00D96D32">
        <w:t xml:space="preserve"> </w:t>
      </w:r>
      <w:r w:rsidR="006A6D0E">
        <w:t xml:space="preserve">believe that </w:t>
      </w:r>
      <w:r w:rsidR="00B575E8">
        <w:t xml:space="preserve">traditional </w:t>
      </w:r>
      <w:r w:rsidR="006A6D0E">
        <w:t>church models</w:t>
      </w:r>
      <w:r w:rsidR="00B90351">
        <w:t xml:space="preserve"> origina</w:t>
      </w:r>
      <w:r w:rsidR="00B575E8">
        <w:t>l</w:t>
      </w:r>
      <w:r w:rsidR="00B90351">
        <w:t xml:space="preserve"> </w:t>
      </w:r>
      <w:r w:rsidR="00B575E8">
        <w:t>to</w:t>
      </w:r>
      <w:r w:rsidR="00B90351">
        <w:t xml:space="preserve"> Christendom</w:t>
      </w:r>
      <w:r w:rsidR="006A6D0E">
        <w:t xml:space="preserve"> are inadequate </w:t>
      </w:r>
      <w:r w:rsidR="00AA2256">
        <w:t xml:space="preserve">for </w:t>
      </w:r>
      <w:r w:rsidR="005D1E56">
        <w:t>movements</w:t>
      </w:r>
      <w:r w:rsidR="00811EBB">
        <w:t xml:space="preserve"> </w:t>
      </w:r>
      <w:r w:rsidR="00961155">
        <w:t xml:space="preserve">of new Christ-followers </w:t>
      </w:r>
      <w:r w:rsidR="00811EBB">
        <w:t>that are</w:t>
      </w:r>
      <w:r w:rsidR="00AA2256">
        <w:t xml:space="preserve"> indigenously led and locally contextualized.</w:t>
      </w:r>
      <w:r w:rsidR="00755297">
        <w:t xml:space="preserve"> However,</w:t>
      </w:r>
      <w:r w:rsidR="00811EBB">
        <w:t xml:space="preserve"> while new believers in</w:t>
      </w:r>
      <w:r w:rsidR="00755297">
        <w:t xml:space="preserve"> </w:t>
      </w:r>
      <w:r w:rsidR="006C0B11">
        <w:t>IMs</w:t>
      </w:r>
      <w:r w:rsidR="00811EBB">
        <w:t xml:space="preserve"> </w:t>
      </w:r>
      <w:r w:rsidR="0010129A">
        <w:t>retain</w:t>
      </w:r>
      <w:r w:rsidR="00811EBB">
        <w:t xml:space="preserve"> the</w:t>
      </w:r>
      <w:r w:rsidR="00D771A9">
        <w:t>ir</w:t>
      </w:r>
      <w:r w:rsidR="00811EBB">
        <w:t xml:space="preserve"> religious identity</w:t>
      </w:r>
      <w:r w:rsidR="00E053E9">
        <w:t xml:space="preserve">, CPMs </w:t>
      </w:r>
      <w:r w:rsidR="007915CF">
        <w:t>“</w:t>
      </w:r>
      <w:r w:rsidR="007915CF" w:rsidRPr="007915CF">
        <w:t>make a clean break with their former religion and redefine themselves with a distinctly Christian identity</w:t>
      </w:r>
      <w:r w:rsidR="007915CF">
        <w:t xml:space="preserve">” </w:t>
      </w:r>
      <w:r w:rsidR="007915CF">
        <w:fldChar w:fldCharType="begin"/>
      </w:r>
      <w:r w:rsidR="00533B3D">
        <w:instrText xml:space="preserve"> ADDIN ZOTERO_ITEM CSL_CITATION {"citationID":"AHZpt6yg","properties":{"formattedCitation":"(Garrison 2004c, 154)","plainCitation":"(Garrison 2004c, 154)","noteIndex":0},"citationItems":[{"id":1799,"uris":["http://zotero.org/users/5944696/items/94FRHPMN"],"uri":["http://zotero.org/users/5944696/items/94FRHPMN"],"itemData":{"id":1799,"type":"article-journal","container-title":"International Journal of Frontier Missiology","issue":"4","page":"151-154","title":"Church Planting Movements vs. Insider Movements: Missiological Realities vs. Mythiological Speculations","volume":"21","author":[{"family":"Garrison","given":"David"}],"issued":{"date-parts":[["2004"]]}},"locator":"154"}],"schema":"https://github.com/citation-style-language/schema/raw/master/csl-citation.json"} </w:instrText>
      </w:r>
      <w:r w:rsidR="007915CF">
        <w:fldChar w:fldCharType="separate"/>
      </w:r>
      <w:r w:rsidR="00533B3D" w:rsidRPr="00533B3D">
        <w:rPr>
          <w:rFonts w:cs="Times New Roman"/>
        </w:rPr>
        <w:t>(Garrison 2004c, 154)</w:t>
      </w:r>
      <w:r w:rsidR="007915CF">
        <w:fldChar w:fldCharType="end"/>
      </w:r>
      <w:r w:rsidR="007915CF">
        <w:t>.</w:t>
      </w:r>
      <w:r w:rsidR="00755297">
        <w:t xml:space="preserve"> </w:t>
      </w:r>
      <w:r w:rsidR="00A2251B">
        <w:t xml:space="preserve">Note however that the IM </w:t>
      </w:r>
      <w:r w:rsidR="00312040">
        <w:t>label</w:t>
      </w:r>
      <w:r w:rsidR="00A2251B">
        <w:t xml:space="preserve"> is often used</w:t>
      </w:r>
      <w:r w:rsidR="00A879E0">
        <w:t xml:space="preserve"> </w:t>
      </w:r>
      <w:r w:rsidR="006A31E5">
        <w:t xml:space="preserve">by critics </w:t>
      </w:r>
      <w:r w:rsidR="00A2251B">
        <w:t xml:space="preserve">to lump </w:t>
      </w:r>
      <w:r w:rsidR="0097429D">
        <w:t>dissimilar</w:t>
      </w:r>
      <w:r w:rsidR="00A2251B">
        <w:t xml:space="preserve"> types of “insiders” into </w:t>
      </w:r>
      <w:r w:rsidR="007C18ED">
        <w:t>a single</w:t>
      </w:r>
      <w:r w:rsidR="00A2251B">
        <w:t xml:space="preserve"> </w:t>
      </w:r>
      <w:r w:rsidR="00222DB9">
        <w:t xml:space="preserve">dichotomized </w:t>
      </w:r>
      <w:r w:rsidR="00A2251B">
        <w:t>category</w:t>
      </w:r>
      <w:r w:rsidR="00084B3F">
        <w:t xml:space="preserve">. </w:t>
      </w:r>
      <w:r w:rsidR="00074567">
        <w:t xml:space="preserve">In this sense, IM </w:t>
      </w:r>
      <w:r w:rsidR="00354710">
        <w:t>is ill-defined</w:t>
      </w:r>
      <w:r w:rsidR="00074567">
        <w:t xml:space="preserve"> and</w:t>
      </w:r>
      <w:r w:rsidR="00354710">
        <w:t xml:space="preserve"> imprecise</w:t>
      </w:r>
      <w:r w:rsidR="00C561D2">
        <w:t>: there are many kinds of IMs that do not fit well in tightly defined missiological descriptions</w:t>
      </w:r>
      <w:r w:rsidR="00354710">
        <w:t xml:space="preserve"> </w:t>
      </w:r>
      <w:r w:rsidR="00354710">
        <w:fldChar w:fldCharType="begin"/>
      </w:r>
      <w:r w:rsidR="00354710">
        <w:instrText xml:space="preserve"> ADDIN ZOTERO_ITEM CSL_CITATION {"citationID":"BiuV49Vy","properties":{"formattedCitation":"(Farah 2015)","plainCitation":"(Farah 2015)","noteIndex":0},"citationItems":[{"id":209,"uris":["http://zotero.org/users/5944696/items/P42GEQGM"],"uri":["http://zotero.org/users/5944696/items/P42GEQGM"],"itemData":{"id":209,"type":"article-journal","container-title":"International Journal of Frontier Missiology","issue":"2","page":"85-91","title":"The Complexity of Insiderness","volume":"32","author":[{"family":"Farah","given":"Warrick"}],"issued":{"date-parts":[["2015"]]}}}],"schema":"https://github.com/citation-style-language/schema/raw/master/csl-citation.json"} </w:instrText>
      </w:r>
      <w:r w:rsidR="00354710">
        <w:fldChar w:fldCharType="separate"/>
      </w:r>
      <w:r w:rsidR="00354710" w:rsidRPr="00354710">
        <w:rPr>
          <w:rFonts w:cs="Times New Roman"/>
        </w:rPr>
        <w:t>(Farah 2015)</w:t>
      </w:r>
      <w:r w:rsidR="00354710">
        <w:fldChar w:fldCharType="end"/>
      </w:r>
      <w:r w:rsidR="00354710">
        <w:t xml:space="preserve">. </w:t>
      </w:r>
      <w:r w:rsidR="00794C9F">
        <w:t>Especially in le</w:t>
      </w:r>
      <w:r w:rsidR="00A95849">
        <w:t>a</w:t>
      </w:r>
      <w:r w:rsidR="00794C9F">
        <w:t>st</w:t>
      </w:r>
      <w:r w:rsidR="00A95849">
        <w:t>-</w:t>
      </w:r>
      <w:r w:rsidR="00794C9F">
        <w:t>reach</w:t>
      </w:r>
      <w:r w:rsidR="006E2CB4">
        <w:t>ed</w:t>
      </w:r>
      <w:r w:rsidR="00794C9F">
        <w:t xml:space="preserve"> people groups where a kingdom movement is </w:t>
      </w:r>
      <w:proofErr w:type="spellStart"/>
      <w:r w:rsidR="00794C9F">
        <w:t>inbreaking</w:t>
      </w:r>
      <w:proofErr w:type="spellEnd"/>
      <w:r w:rsidR="00794C9F">
        <w:t xml:space="preserve"> for the first time, </w:t>
      </w:r>
      <w:proofErr w:type="spellStart"/>
      <w:r w:rsidR="00794C9F">
        <w:t>socioreligious</w:t>
      </w:r>
      <w:proofErr w:type="spellEnd"/>
      <w:r w:rsidR="00794C9F">
        <w:t xml:space="preserve"> identity is often unclear </w:t>
      </w:r>
      <w:r w:rsidR="0052326E">
        <w:t xml:space="preserve">or </w:t>
      </w:r>
      <w:r w:rsidR="00794C9F">
        <w:t>irrelevant</w:t>
      </w:r>
      <w:r w:rsidR="0052326E">
        <w:t xml:space="preserve"> for the new Christ followers</w:t>
      </w:r>
      <w:r w:rsidR="00794C9F">
        <w:t>.</w:t>
      </w:r>
      <w:r w:rsidR="00167817">
        <w:t xml:space="preserve"> </w:t>
      </w:r>
      <w:r w:rsidR="008D3A5E">
        <w:t>In any case, w</w:t>
      </w:r>
      <w:r w:rsidR="00511C16">
        <w:t>hile identity is an</w:t>
      </w:r>
      <w:r w:rsidR="008D3A5E">
        <w:t xml:space="preserve"> ongoing</w:t>
      </w:r>
      <w:r w:rsidR="00511C16">
        <w:t xml:space="preserve"> issue for CPMs, it is </w:t>
      </w:r>
      <w:r w:rsidR="00DC2016">
        <w:t>far</w:t>
      </w:r>
      <w:r w:rsidR="00511C16">
        <w:t xml:space="preserve"> less </w:t>
      </w:r>
      <w:del w:id="28" w:author="D C" w:date="2021-10-05T17:05:00Z">
        <w:r w:rsidR="00511C16" w:rsidDel="00FC2640">
          <w:delText xml:space="preserve">of </w:delText>
        </w:r>
      </w:del>
      <w:r w:rsidR="00511C16">
        <w:t xml:space="preserve">an issue than </w:t>
      </w:r>
      <w:del w:id="29" w:author="D C" w:date="2021-10-05T17:05:00Z">
        <w:r w:rsidR="00511C16" w:rsidDel="00FC2640">
          <w:delText xml:space="preserve">it is </w:delText>
        </w:r>
      </w:del>
      <w:r w:rsidR="00511C16">
        <w:t>for IMs</w:t>
      </w:r>
      <w:ins w:id="30" w:author="D C" w:date="2021-10-05T17:05:00Z">
        <w:r w:rsidR="00FC2640">
          <w:t>,</w:t>
        </w:r>
      </w:ins>
      <w:r w:rsidR="000F112B">
        <w:t xml:space="preserve"> where</w:t>
      </w:r>
      <w:r w:rsidR="00000933">
        <w:t xml:space="preserve"> insider</w:t>
      </w:r>
      <w:r w:rsidR="000F112B">
        <w:t xml:space="preserve"> </w:t>
      </w:r>
      <w:r w:rsidR="00CC5198">
        <w:t>identity is</w:t>
      </w:r>
      <w:r w:rsidR="00CA3279">
        <w:t xml:space="preserve"> </w:t>
      </w:r>
      <w:r w:rsidR="00CB2BB8">
        <w:t>the</w:t>
      </w:r>
      <w:r w:rsidR="00CC5198">
        <w:t xml:space="preserve"> definitive</w:t>
      </w:r>
      <w:r w:rsidR="00CA3279">
        <w:t xml:space="preserve"> feature</w:t>
      </w:r>
      <w:r w:rsidR="00CC5198">
        <w:t xml:space="preserve"> of the missiology</w:t>
      </w:r>
      <w:r w:rsidR="00CA3279">
        <w:t xml:space="preserve"> itself</w:t>
      </w:r>
      <w:r w:rsidR="00511C16">
        <w:t>.</w:t>
      </w:r>
    </w:p>
    <w:p w14:paraId="5AD1613D" w14:textId="6E45F376" w:rsidR="00A21FDD" w:rsidRPr="00A21FDD" w:rsidRDefault="00FB0635" w:rsidP="00DC3159">
      <w:pPr>
        <w:pStyle w:val="Heading1"/>
      </w:pPr>
      <w:r>
        <w:t xml:space="preserve">Examining </w:t>
      </w:r>
      <w:r w:rsidR="0094120A">
        <w:t>Tensions within</w:t>
      </w:r>
      <w:r w:rsidR="00836E18">
        <w:t xml:space="preserve"> CPM Missiology</w:t>
      </w:r>
      <w:r w:rsidR="00FF23E3">
        <w:t xml:space="preserve"> </w:t>
      </w:r>
      <w:r w:rsidR="00BA4D0A">
        <w:t>from</w:t>
      </w:r>
      <w:r w:rsidR="00FF23E3">
        <w:t xml:space="preserve"> an Intercultural Perspective</w:t>
      </w:r>
    </w:p>
    <w:p w14:paraId="5A9AD535" w14:textId="47DDAAEB" w:rsidR="007874A1" w:rsidRDefault="00FC64A0" w:rsidP="0099607F">
      <w:pPr>
        <w:pStyle w:val="NoSpacing"/>
      </w:pPr>
      <w:r>
        <w:t>As with other</w:t>
      </w:r>
      <w:r w:rsidR="0093030E">
        <w:t xml:space="preserve"> novel missiological discourse</w:t>
      </w:r>
      <w:r w:rsidR="00360217">
        <w:t>,</w:t>
      </w:r>
      <w:r w:rsidR="00C343B4">
        <w:t xml:space="preserve"> the emerging movements missiology has</w:t>
      </w:r>
      <w:r w:rsidR="001E5A68">
        <w:t xml:space="preserve"> been met with </w:t>
      </w:r>
      <w:r w:rsidR="003F2203">
        <w:t>opposition that has been fierce at times.</w:t>
      </w:r>
      <w:r w:rsidR="00DF6289">
        <w:t xml:space="preserve"> Criticisms have come from </w:t>
      </w:r>
      <w:r w:rsidR="005335EA">
        <w:t>different sides of</w:t>
      </w:r>
      <w:r w:rsidR="00947ACD">
        <w:t xml:space="preserve"> the</w:t>
      </w:r>
      <w:r w:rsidR="005335EA">
        <w:t xml:space="preserve"> </w:t>
      </w:r>
      <w:r w:rsidR="001E5220">
        <w:t>Christian</w:t>
      </w:r>
      <w:r w:rsidR="005335EA">
        <w:t xml:space="preserve"> tradition.</w:t>
      </w:r>
      <w:r w:rsidR="003F2203">
        <w:t xml:space="preserve"> </w:t>
      </w:r>
      <w:r w:rsidR="000E5487">
        <w:t>Within the SBC</w:t>
      </w:r>
      <w:r w:rsidR="000F3AA5">
        <w:t>, CPM</w:t>
      </w:r>
      <w:r w:rsidR="00766E91">
        <w:t xml:space="preserve"> has</w:t>
      </w:r>
      <w:r w:rsidR="004F2CFE">
        <w:t xml:space="preserve"> actually</w:t>
      </w:r>
      <w:r w:rsidR="00766E91">
        <w:t xml:space="preserve"> been demonized</w:t>
      </w:r>
      <w:r w:rsidR="00A6751D">
        <w:t xml:space="preserve"> </w:t>
      </w:r>
      <w:r w:rsidR="008841BC">
        <w:fldChar w:fldCharType="begin"/>
      </w:r>
      <w:r w:rsidR="004F2CFE">
        <w:instrText xml:space="preserve"> ADDIN ZOTERO_ITEM CSL_CITATION {"citationID":"uNlwWEaA","properties":{"formattedCitation":"(B. Allen 2015; Radius International 2019)","plainCitation":"(B. Allen 2015; Radius International 2019)","noteIndex":0},"citationItems":[{"id":1839,"uris":["http://zotero.org/users/5944696/items/SBDQ8V6G"],"uri":["http://zotero.org/users/5944696/items/SBDQ8V6G"],"itemData":{"id":1839,"type":"webpage","abstract":"By Bob Allen Four months before the Southern Baptist Convention’s International Mission Board announced plans to eliminate between 600 and 800 jobs, a seminary president said about 750 missionaries need to be removed because they are ineffective or doctrinally unsound....","container-title":"Baptist News Global","language":"en-US","title":"Paige Patterson Details Missiological ‘Battle’ at IMB","URL":"https://baptistnews.com/article/paige-patterson-details-battle-at-imb/","author":[{"family":"Allen","given":"Bob"}],"accessed":{"date-parts":[["2021",6,30]]},"issued":{"date-parts":[["2015",9,14]]}}},{"id":1838,"uris":["http://zotero.org/users/5944696/items/4UMYCTYJ"],"uri":["http://zotero.org/users/5944696/items/4UMYCTYJ"],"itemData":{"id":1838,"type":"motion_picture","dimensions":"3:29","source":"YouTube","title":"Mark Dever on Church Planting Movements","URL":"https://www.youtube.com/watch?v=fi9Xp8D7_Oc&amp;ab_channel=RadiusInternational","author":[{"literal":"Radius International"}],"accessed":{"date-parts":[["2021",6,30]]},"issued":{"date-parts":[["2019"]]}}}],"schema":"https://github.com/citation-style-language/schema/raw/master/csl-citation.json"} </w:instrText>
      </w:r>
      <w:r w:rsidR="008841BC">
        <w:fldChar w:fldCharType="separate"/>
      </w:r>
      <w:r w:rsidR="004F2CFE" w:rsidRPr="004F2CFE">
        <w:rPr>
          <w:rFonts w:cs="Times New Roman"/>
        </w:rPr>
        <w:t>(B. Allen 2015; Radius International 2019)</w:t>
      </w:r>
      <w:r w:rsidR="008841BC">
        <w:fldChar w:fldCharType="end"/>
      </w:r>
      <w:r w:rsidR="004F2CFE">
        <w:t xml:space="preserve">, </w:t>
      </w:r>
      <w:r w:rsidR="00EE33C4">
        <w:t>while another complained that “</w:t>
      </w:r>
      <w:r w:rsidR="00EE33C4" w:rsidRPr="00433978">
        <w:t>CPM methodology denigrates working with American volunteers who wish to build church buildings. Thus, thousands of volunteers are not utilized that would like to serve</w:t>
      </w:r>
      <w:r w:rsidR="00EE33C4">
        <w:t xml:space="preserve">” </w:t>
      </w:r>
      <w:r w:rsidR="00EE33C4">
        <w:fldChar w:fldCharType="begin"/>
      </w:r>
      <w:r w:rsidR="00EE33C4">
        <w:instrText xml:space="preserve"> ADDIN ZOTERO_ITEM CSL_CITATION {"citationID":"iH4mf2mk","properties":{"formattedCitation":"(Brawner 2007, 10)","plainCitation":"(Brawner 2007, 10)","noteIndex":0},"citationItems":[{"id":1769,"uris":["http://zotero.org/users/5944696/items/TBAWEI7H"],"uri":["http://zotero.org/users/5944696/items/TBAWEI7H"],"itemData":{"id":1769,"type":"article-journal","container-title":"Journal of Evangelism and Missions","page":"3-14","title":"An Examination of Nine Key Issues Concerning CPM","volume":"6","author":[{"family":"Brawner","given":"Jeff"}],"issued":{"date-parts":[["2007"]]}},"locator":"10"}],"schema":"https://github.com/citation-style-language/schema/raw/master/csl-citation.json"} </w:instrText>
      </w:r>
      <w:r w:rsidR="00EE33C4">
        <w:fldChar w:fldCharType="separate"/>
      </w:r>
      <w:r w:rsidR="00EE33C4" w:rsidRPr="00C31F41">
        <w:rPr>
          <w:rFonts w:cs="Times New Roman"/>
        </w:rPr>
        <w:t>(Brawner 2007, 10)</w:t>
      </w:r>
      <w:r w:rsidR="00EE33C4">
        <w:fldChar w:fldCharType="end"/>
      </w:r>
      <w:r w:rsidR="00EE33C4">
        <w:t>.</w:t>
      </w:r>
      <w:r w:rsidR="00C23421">
        <w:t xml:space="preserve"> </w:t>
      </w:r>
      <w:r w:rsidR="00043CB7">
        <w:t xml:space="preserve">On the other hand, </w:t>
      </w:r>
      <w:r w:rsidR="00C036FF">
        <w:t>t</w:t>
      </w:r>
      <w:r w:rsidR="00043CB7">
        <w:t xml:space="preserve">he end of the twentieth century saw an increase of those who were critiquing the evangelical missions enterprise. Representative of this was Samuel Escobar who criticized the “managerial missiology” of American evangelicalism as beholden to statistical analysis, pragmatism, and a static view of culture </w:t>
      </w:r>
      <w:r w:rsidR="00043CB7">
        <w:fldChar w:fldCharType="begin"/>
      </w:r>
      <w:r w:rsidR="00043CB7">
        <w:instrText xml:space="preserve"> ADDIN ZOTERO_ITEM CSL_CITATION {"citationID":"sKF4uOPT","properties":{"formattedCitation":"(2000, 109\\uc0\\u8211{}11)","plainCitation":"(2000, 109–11)","noteIndex":0},"citationItems":[{"id":1785,"uris":["http://zotero.org/users/5944696/items/C4LRZFYJ"],"uri":["http://zotero.org/users/5944696/items/C4LRZFYJ"],"itemData":{"id":1785,"type":"chapter","container-title":"Global Missiology for the 21st Century: The Iguassu Dialogue","event-place":"Grand Rapids, MI","note":"ISBN: 0801022592","page":"101-122","publisher":"Baker","publisher-place":"Grand Rapids, MI","title":"Evangelical Missiology: Peering into the Future at the Turn of the Century","author":[{"family":"Escobar","given":"Samuel"}],"editor":[{"family":"Taylor","given":"William D."}],"issued":{"date-parts":[["2000"]]}},"locator":"109-111","suppress-author":true}],"schema":"https://github.com/citation-style-language/schema/raw/master/csl-citation.json"} </w:instrText>
      </w:r>
      <w:r w:rsidR="00043CB7">
        <w:fldChar w:fldCharType="separate"/>
      </w:r>
      <w:r w:rsidR="00043CB7" w:rsidRPr="00AE460A">
        <w:rPr>
          <w:rFonts w:cs="Times New Roman"/>
        </w:rPr>
        <w:t>(2000, 109–11)</w:t>
      </w:r>
      <w:r w:rsidR="00043CB7">
        <w:fldChar w:fldCharType="end"/>
      </w:r>
      <w:r w:rsidR="00043CB7">
        <w:t>.</w:t>
      </w:r>
      <w:r w:rsidR="00043CB7" w:rsidRPr="0009296A">
        <w:rPr>
          <w:lang w:val="en-GB"/>
        </w:rPr>
        <w:t xml:space="preserve"> </w:t>
      </w:r>
      <w:r w:rsidR="00C036FF">
        <w:rPr>
          <w:lang w:val="en-GB"/>
        </w:rPr>
        <w:t xml:space="preserve">In the same vein, </w:t>
      </w:r>
      <w:r w:rsidR="007874A1">
        <w:t xml:space="preserve">Jackson Wu accused CPM proponents of biblical </w:t>
      </w:r>
      <w:r w:rsidR="007874A1">
        <w:lastRenderedPageBreak/>
        <w:t xml:space="preserve">eisegesis </w:t>
      </w:r>
      <w:r w:rsidR="007874A1">
        <w:fldChar w:fldCharType="begin"/>
      </w:r>
      <w:r w:rsidR="007874A1">
        <w:instrText xml:space="preserve"> ADDIN ZOTERO_ITEM CSL_CITATION {"citationID":"O2ztZPN2","properties":{"formattedCitation":"(2014b)","plainCitation":"(2014b)","noteIndex":0},"citationItems":[{"id":1183,"uris":["http://zotero.org/users/5944696/items/GZ44AXX4"],"uri":["http://zotero.org/users/5944696/items/GZ44AXX4"],"itemData":{"id":1183,"type":"article-journal","container-title":"Global Missiology","issue":"12","language":"en","page":"1-14","source":"ojs.globalmissiology.org","title":"There Are No Church Planting Movements in the Bible: Why Biblical Exegesis and Missiological Methods Cannot Be Separated","title-short":"There Are No Church Planting Movements in the Bible","volume":"1","author":[{"family":"Wu","given":"Jackson"}],"issued":{"date-parts":[["2014"]]}},"suppress-author":true}],"schema":"https://github.com/citation-style-language/schema/raw/master/csl-citation.json"} </w:instrText>
      </w:r>
      <w:r w:rsidR="007874A1">
        <w:fldChar w:fldCharType="separate"/>
      </w:r>
      <w:r w:rsidR="007874A1" w:rsidRPr="00D94682">
        <w:rPr>
          <w:rFonts w:cs="Times New Roman"/>
        </w:rPr>
        <w:t>(2014b)</w:t>
      </w:r>
      <w:r w:rsidR="007874A1">
        <w:fldChar w:fldCharType="end"/>
      </w:r>
      <w:r w:rsidR="007874A1">
        <w:t xml:space="preserve"> and critiqued CPM as the product of an American evangelical subculture that prioritizes rapidity, numerical growth, novelty, independence, and a bent towards western pragmatism </w:t>
      </w:r>
      <w:r w:rsidR="007874A1">
        <w:fldChar w:fldCharType="begin"/>
      </w:r>
      <w:r w:rsidR="007874A1">
        <w:instrText xml:space="preserve"> ADDIN ZOTERO_ITEM CSL_CITATION {"citationID":"7l2MjKhP","properties":{"formattedCitation":"(2014a)","plainCitation":"(2014a)","noteIndex":0},"citationItems":[{"id":1760,"uris":["http://zotero.org/users/5944696/items/WEIQP8SG"],"uri":["http://zotero.org/users/5944696/items/WEIQP8SG"],"itemData":{"id":1760,"type":"article-journal","container-title":"Global Missiology","issue":"12","journalAbbreviation":"Global Missiology","page":"1-11","title":"The Influence of Culture on the Evolution of Mission Methods: Using ‘Church Planting Movements’ as a Case Study","volume":"1","author":[{"family":"Wu","given":"Jackson"}],"issued":{"date-parts":[["2014"]]}},"suppress-author":true}],"schema":"https://github.com/citation-style-language/schema/raw/master/csl-citation.json"} </w:instrText>
      </w:r>
      <w:r w:rsidR="007874A1">
        <w:fldChar w:fldCharType="separate"/>
      </w:r>
      <w:r w:rsidR="007874A1" w:rsidRPr="003841EF">
        <w:rPr>
          <w:rFonts w:cs="Times New Roman"/>
        </w:rPr>
        <w:t>(2014a)</w:t>
      </w:r>
      <w:r w:rsidR="007874A1">
        <w:fldChar w:fldCharType="end"/>
      </w:r>
      <w:r w:rsidR="007874A1">
        <w:t>.</w:t>
      </w:r>
      <w:r w:rsidR="00F068C6">
        <w:t xml:space="preserve"> </w:t>
      </w:r>
      <w:r w:rsidR="007874A1">
        <w:t xml:space="preserve"> </w:t>
      </w:r>
    </w:p>
    <w:p w14:paraId="5F283897" w14:textId="28281E3D" w:rsidR="00A24426" w:rsidRDefault="004B59CC" w:rsidP="00070632">
      <w:pPr>
        <w:pStyle w:val="NoSpacing"/>
        <w:ind w:firstLine="720"/>
      </w:pPr>
      <w:r>
        <w:t xml:space="preserve">As we have seen, CPM missiology has been framed </w:t>
      </w:r>
      <w:r w:rsidR="00E00D1A">
        <w:t xml:space="preserve">primarily </w:t>
      </w:r>
      <w:r>
        <w:t xml:space="preserve">by </w:t>
      </w:r>
      <w:r w:rsidR="001D00DD">
        <w:t>North American</w:t>
      </w:r>
      <w:r>
        <w:t xml:space="preserve"> voices.</w:t>
      </w:r>
      <w:r w:rsidR="00DE63A5">
        <w:t xml:space="preserve"> </w:t>
      </w:r>
      <w:r w:rsidR="0005251F">
        <w:t xml:space="preserve">While this hegemony </w:t>
      </w:r>
      <w:r w:rsidR="008536B3">
        <w:t>may be</w:t>
      </w:r>
      <w:r w:rsidR="0005251F">
        <w:t xml:space="preserve"> understandable</w:t>
      </w:r>
      <w:r w:rsidR="009D3494">
        <w:t xml:space="preserve"> to date</w:t>
      </w:r>
      <w:r w:rsidR="0005251F">
        <w:t xml:space="preserve">, </w:t>
      </w:r>
      <w:r w:rsidR="00855C05">
        <w:t xml:space="preserve">it has also limited the discourse. </w:t>
      </w:r>
      <w:r w:rsidR="00C455C8">
        <w:t>Garrison’s initial phenomenological research was undertaken by other North America</w:t>
      </w:r>
      <w:r w:rsidR="00FE4E67">
        <w:t>n</w:t>
      </w:r>
      <w:r w:rsidR="001E1F88">
        <w:t xml:space="preserve"> males</w:t>
      </w:r>
      <w:r w:rsidR="00C455C8">
        <w:t xml:space="preserve"> and at a time when there were only “</w:t>
      </w:r>
      <w:r w:rsidR="00C455C8" w:rsidRPr="00730FEF">
        <w:t>7 confirmed church-planting movements with another 42 church</w:t>
      </w:r>
      <w:r w:rsidR="00C455C8">
        <w:t>-</w:t>
      </w:r>
      <w:r w:rsidR="00C455C8" w:rsidRPr="00730FEF">
        <w:t>planting movements reported</w:t>
      </w:r>
      <w:r w:rsidR="00C455C8">
        <w:t xml:space="preserve">” </w:t>
      </w:r>
      <w:r w:rsidR="00C455C8">
        <w:fldChar w:fldCharType="begin"/>
      </w:r>
      <w:r w:rsidR="00C455C8">
        <w:instrText xml:space="preserve"> ADDIN ZOTERO_ITEM CSL_CITATION {"citationID":"a36rVWWr","properties":{"formattedCitation":"(Carlton 2006, 235)","plainCitation":"(Carlton 2006, 235)","noteIndex":0},"citationItems":[{"id":1706,"uris":["http://zotero.org/users/5944696/items/T3UGU9VC"],"uri":["http://zotero.org/users/5944696/items/T3UGU9VC"],"itemData":{"id":1706,"type":"thesis","event-place":"Pretoria, South Africa","genre":"ThD dissertation","publisher":"University of South Africa","publisher-place":"Pretoria, South Africa","title":"An Analysis of the Impact of the Non-residential/strategy Coordinator's Role in Southern Baptist Missiology","author":[{"family":"Carlton","given":"R. Bruce"}],"issued":{"date-parts":[["2006"]]}},"locator":"235"}],"schema":"https://github.com/citation-style-language/schema/raw/master/csl-citation.json"} </w:instrText>
      </w:r>
      <w:r w:rsidR="00C455C8">
        <w:fldChar w:fldCharType="separate"/>
      </w:r>
      <w:r w:rsidR="00C455C8" w:rsidRPr="004E68F5">
        <w:rPr>
          <w:rFonts w:cs="Times New Roman"/>
        </w:rPr>
        <w:t>(Carlton 2006, 235)</w:t>
      </w:r>
      <w:r w:rsidR="00C455C8">
        <w:fldChar w:fldCharType="end"/>
      </w:r>
      <w:r w:rsidR="00C455C8">
        <w:t xml:space="preserve">. Today, there are more than </w:t>
      </w:r>
      <w:commentRangeStart w:id="31"/>
      <w:r w:rsidR="00C455C8">
        <w:t>1,</w:t>
      </w:r>
      <w:r w:rsidR="001E1F88">
        <w:t>35</w:t>
      </w:r>
      <w:r w:rsidR="00C455C8">
        <w:t xml:space="preserve">0 </w:t>
      </w:r>
      <w:commentRangeEnd w:id="31"/>
      <w:r w:rsidR="00F338AD">
        <w:rPr>
          <w:rStyle w:val="CommentReference"/>
          <w:rFonts w:asciiTheme="minorHAnsi" w:hAnsiTheme="minorHAnsi"/>
        </w:rPr>
        <w:commentReference w:id="31"/>
      </w:r>
      <w:r w:rsidR="00C455C8">
        <w:t xml:space="preserve">movements, and “the vast majority of current movements—between 80 and 90 percent of them—were started by believers from other (near-culture) movements” </w:t>
      </w:r>
      <w:r w:rsidR="00C455C8">
        <w:fldChar w:fldCharType="begin"/>
      </w:r>
      <w:r w:rsidR="00C455C8">
        <w:instrText xml:space="preserve"> ADDIN ZOTERO_ITEM CSL_CITATION {"citationID":"fKcGUdxe","properties":{"formattedCitation":"(Coles and Parks 2021)","plainCitation":"(Coles and Parks 2021)","noteIndex":0},"citationItems":[{"id":1851,"uris":["http://zotero.org/users/5944696/items/ZZVS9L7X"],"uri":["http://zotero.org/users/5944696/items/ZZVS9L7X"],"itemData":{"id":1851,"type":"article-journal","abstract":"Movement Servants Needed!: What is the most strategic role you can imagine for a Jesus follower in the Western world who wants to see all peoples reached with the gospel as soon as possible?","container-title":"Mission Frontiers","issue":"3","language":"en-US","page":"37-41","title":"Movement Servants Needed!","title-short":"Movement Servants Needed!","volume":"43","author":[{"family":"Coles","given":"Dave"},{"family":"Parks","given":"Stan"}],"issued":{"date-parts":[["2021"]]}}}],"schema":"https://github.com/citation-style-language/schema/raw/master/csl-citation.json"} </w:instrText>
      </w:r>
      <w:r w:rsidR="00C455C8">
        <w:fldChar w:fldCharType="separate"/>
      </w:r>
      <w:r w:rsidR="00C455C8" w:rsidRPr="00086CE2">
        <w:rPr>
          <w:rFonts w:cs="Times New Roman"/>
        </w:rPr>
        <w:t>(Coles and Parks 2021)</w:t>
      </w:r>
      <w:r w:rsidR="00C455C8">
        <w:fldChar w:fldCharType="end"/>
      </w:r>
      <w:r w:rsidR="00C455C8">
        <w:t xml:space="preserve">. The actual CPMs happening in Muslim and Hindu contexts are catalyzed and led by indigenous believers from the Global South who </w:t>
      </w:r>
      <w:r w:rsidR="00790C1B">
        <w:t>might</w:t>
      </w:r>
      <w:r w:rsidR="00C455C8">
        <w:t xml:space="preserve"> not identify as “evangelicals” </w:t>
      </w:r>
      <w:r w:rsidR="00C455C8">
        <w:fldChar w:fldCharType="begin"/>
      </w:r>
      <w:r w:rsidR="00C455C8">
        <w:instrText xml:space="preserve"> ADDIN ZOTERO_ITEM CSL_CITATION {"citationID":"EA9AKhBz","properties":{"formattedCitation":"(Farah 2020, 5)","plainCitation":"(Farah 2020, 5)","noteIndex":0},"citationItems":[{"id":1291,"uris":["http://zotero.org/users/5944696/items/FHC8DSTU"],"uri":["http://zotero.org/users/5944696/items/FHC8DSTU"],"itemData":{"id":1291,"type":"article-journal","container-title":"Global Missiology","issue":"17","page":"1-10","title":"Motus Dei: Disciple-Making Movements and the Mission of God","volume":"2","author":[{"family":"Farah","given":"Warrick"}],"issued":{"date-parts":[["2020"]]}},"locator":"5"}],"schema":"https://github.com/citation-style-language/schema/raw/master/csl-citation.json"} </w:instrText>
      </w:r>
      <w:r w:rsidR="00C455C8">
        <w:fldChar w:fldCharType="separate"/>
      </w:r>
      <w:r w:rsidR="00C455C8" w:rsidRPr="00940DC1">
        <w:rPr>
          <w:rFonts w:cs="Times New Roman"/>
        </w:rPr>
        <w:t>(Farah 2020, 5)</w:t>
      </w:r>
      <w:r w:rsidR="00C455C8">
        <w:fldChar w:fldCharType="end"/>
      </w:r>
      <w:r w:rsidR="00C455C8">
        <w:t xml:space="preserve">, </w:t>
      </w:r>
      <w:r w:rsidR="00BB3299">
        <w:t xml:space="preserve">at least </w:t>
      </w:r>
      <w:r w:rsidR="00C455C8">
        <w:t xml:space="preserve">not American evangelicals. Despite this, </w:t>
      </w:r>
      <w:commentRangeStart w:id="32"/>
      <w:r w:rsidR="00523563">
        <w:t>indigenous</w:t>
      </w:r>
      <w:r w:rsidR="00C455C8">
        <w:t xml:space="preserve"> voices are critically underrepresented in the missiological discourse of CPM</w:t>
      </w:r>
      <w:commentRangeEnd w:id="32"/>
      <w:r w:rsidR="00767B6A">
        <w:rPr>
          <w:rStyle w:val="CommentReference"/>
          <w:rFonts w:asciiTheme="minorHAnsi" w:hAnsiTheme="minorHAnsi"/>
        </w:rPr>
        <w:commentReference w:id="32"/>
      </w:r>
      <w:r w:rsidR="00C455C8">
        <w:t>.</w:t>
      </w:r>
      <w:r w:rsidR="0069707F">
        <w:rPr>
          <w:rStyle w:val="FootnoteReference"/>
        </w:rPr>
        <w:footnoteReference w:id="10"/>
      </w:r>
      <w:r w:rsidR="00C455C8">
        <w:t xml:space="preserve"> A next step would be a research project(s) to examine how movement leaders and practitioners from the Global South understand and frame movements. With wide-ranging implications, this could be highly beneficial for missiology but, more importantly, for movements themselves.</w:t>
      </w:r>
      <w:r w:rsidR="00A1106C">
        <w:t xml:space="preserve"> </w:t>
      </w:r>
      <w:commentRangeStart w:id="33"/>
      <w:r w:rsidR="00A1106C">
        <w:t>A</w:t>
      </w:r>
      <w:r w:rsidR="00674DF3">
        <w:t xml:space="preserve">n intercultural perspective </w:t>
      </w:r>
      <w:r w:rsidR="00854BEE">
        <w:t>would guard against</w:t>
      </w:r>
      <w:r w:rsidR="006B41A3">
        <w:t xml:space="preserve"> the perception of American </w:t>
      </w:r>
      <w:r w:rsidR="00991542">
        <w:t xml:space="preserve">missiological </w:t>
      </w:r>
      <w:r w:rsidR="00F561E7">
        <w:t>exceptionalism</w:t>
      </w:r>
      <w:r w:rsidR="002B0CC9">
        <w:t xml:space="preserve"> or any hints of </w:t>
      </w:r>
      <w:r w:rsidR="008E1471">
        <w:t xml:space="preserve">missional </w:t>
      </w:r>
      <w:r w:rsidR="002B0CC9">
        <w:t>triumphal</w:t>
      </w:r>
      <w:r w:rsidR="008E1471">
        <w:t>ism</w:t>
      </w:r>
      <w:commentRangeEnd w:id="33"/>
      <w:r w:rsidR="00767B6A">
        <w:rPr>
          <w:rStyle w:val="CommentReference"/>
          <w:rFonts w:asciiTheme="minorHAnsi" w:hAnsiTheme="minorHAnsi"/>
        </w:rPr>
        <w:commentReference w:id="33"/>
      </w:r>
      <w:r w:rsidR="00D31CF5">
        <w:t>.</w:t>
      </w:r>
      <w:r w:rsidR="00F561E7">
        <w:t xml:space="preserve"> </w:t>
      </w:r>
      <w:r w:rsidR="00D31CF5">
        <w:t xml:space="preserve">While </w:t>
      </w:r>
      <w:r w:rsidR="00A32871">
        <w:t>adding to the</w:t>
      </w:r>
      <w:r w:rsidR="00A24426">
        <w:t xml:space="preserve"> growing understanding</w:t>
      </w:r>
      <w:r w:rsidR="00A60715">
        <w:t xml:space="preserve"> CPM today</w:t>
      </w:r>
      <w:r w:rsidR="00371CD0">
        <w:t>,</w:t>
      </w:r>
      <w:r w:rsidR="000950F0">
        <w:t xml:space="preserve"> </w:t>
      </w:r>
      <w:r w:rsidR="00371CD0">
        <w:t>o</w:t>
      </w:r>
      <w:r w:rsidR="000950F0">
        <w:t>ne</w:t>
      </w:r>
      <w:r w:rsidR="00FC2660">
        <w:t xml:space="preserve"> expects also that </w:t>
      </w:r>
      <w:r w:rsidR="00D63C37">
        <w:t>hearing from</w:t>
      </w:r>
      <w:r w:rsidR="004243F6">
        <w:t xml:space="preserve"> more</w:t>
      </w:r>
      <w:r w:rsidR="00D63C37">
        <w:t xml:space="preserve"> </w:t>
      </w:r>
      <w:r w:rsidR="00C8057F">
        <w:t xml:space="preserve">majority world </w:t>
      </w:r>
      <w:r w:rsidR="00D63C37">
        <w:t>voices in movements</w:t>
      </w:r>
      <w:r w:rsidR="00FC2660">
        <w:t xml:space="preserve"> could</w:t>
      </w:r>
      <w:r w:rsidR="009D14B7">
        <w:t xml:space="preserve"> have a</w:t>
      </w:r>
      <w:r w:rsidR="00D13A55">
        <w:t xml:space="preserve"> positive,</w:t>
      </w:r>
      <w:r w:rsidR="00FC2660">
        <w:t xml:space="preserve"> </w:t>
      </w:r>
      <w:r w:rsidR="00D63C37">
        <w:t>reflexive</w:t>
      </w:r>
      <w:r w:rsidR="00727577">
        <w:t xml:space="preserve"> </w:t>
      </w:r>
      <w:r w:rsidR="00B7276D">
        <w:t>effect</w:t>
      </w:r>
      <w:r w:rsidR="009D14B7">
        <w:t xml:space="preserve"> on </w:t>
      </w:r>
      <w:r w:rsidR="00727577">
        <w:t>missio</w:t>
      </w:r>
      <w:r w:rsidR="00F521F4">
        <w:t>n</w:t>
      </w:r>
      <w:r w:rsidR="00371CD0">
        <w:t xml:space="preserve"> in the Global North</w:t>
      </w:r>
      <w:r w:rsidR="00A24426">
        <w:t xml:space="preserve"> as well</w:t>
      </w:r>
      <w:r w:rsidR="00727577">
        <w:t>.</w:t>
      </w:r>
      <w:r w:rsidR="002E360D">
        <w:t xml:space="preserve"> </w:t>
      </w:r>
    </w:p>
    <w:p w14:paraId="4259153E" w14:textId="6B19F393" w:rsidR="0038331F" w:rsidRDefault="007862E2" w:rsidP="00070632">
      <w:pPr>
        <w:pStyle w:val="NoSpacing"/>
        <w:ind w:firstLine="720"/>
      </w:pPr>
      <w:r>
        <w:t>In light of these criticisms from various wings of the Christian tradition,</w:t>
      </w:r>
      <w:r w:rsidR="00A24426">
        <w:t xml:space="preserve"> including the need for</w:t>
      </w:r>
      <w:r w:rsidR="0074536A">
        <w:t xml:space="preserve"> an intercultural perspective,</w:t>
      </w:r>
      <w:r w:rsidR="00A24426">
        <w:t xml:space="preserve"> </w:t>
      </w:r>
      <w:r>
        <w:t>this section will briefly highlight some of the most prominent tensions in CPM missiology and propose ideas for development.</w:t>
      </w:r>
    </w:p>
    <w:p w14:paraId="3234EF36" w14:textId="77777777" w:rsidR="00646286" w:rsidRDefault="00646286" w:rsidP="0099607F">
      <w:pPr>
        <w:pStyle w:val="NoSpacing"/>
      </w:pPr>
    </w:p>
    <w:p w14:paraId="01E19655" w14:textId="27A2C133" w:rsidR="00583462" w:rsidRDefault="00AA342A" w:rsidP="007432D1">
      <w:pPr>
        <w:pStyle w:val="NoSpacing"/>
        <w:numPr>
          <w:ilvl w:val="0"/>
          <w:numId w:val="6"/>
        </w:numPr>
      </w:pPr>
      <w:r>
        <w:rPr>
          <w:b/>
          <w:bCs/>
        </w:rPr>
        <w:t xml:space="preserve">Rapidity and </w:t>
      </w:r>
      <w:r w:rsidR="007D0481" w:rsidRPr="007D0481">
        <w:rPr>
          <w:b/>
          <w:bCs/>
        </w:rPr>
        <w:t>Complex Adaptive Systems</w:t>
      </w:r>
      <w:r w:rsidR="007D0481">
        <w:t xml:space="preserve">. </w:t>
      </w:r>
      <w:r w:rsidR="00B852CB">
        <w:t>Both CPM and traditional approaches to church planting often rely on “linear</w:t>
      </w:r>
      <w:r w:rsidR="00C23A25">
        <w:t xml:space="preserve"> thinking</w:t>
      </w:r>
      <w:r w:rsidR="00B852CB">
        <w:t>”</w:t>
      </w:r>
      <w:r w:rsidR="00E13E1E">
        <w:t xml:space="preserve"> </w:t>
      </w:r>
      <w:r w:rsidR="00B852CB">
        <w:t>to conceptualize the task</w:t>
      </w:r>
      <w:r w:rsidR="0044315F">
        <w:t xml:space="preserve"> which is more common in Western worldviews</w:t>
      </w:r>
      <w:r w:rsidR="00DE60A1">
        <w:t xml:space="preserve"> </w:t>
      </w:r>
      <w:r w:rsidR="00DE60A1">
        <w:fldChar w:fldCharType="begin"/>
      </w:r>
      <w:r w:rsidR="00DE60A1">
        <w:instrText xml:space="preserve"> ADDIN ZOTERO_ITEM CSL_CITATION {"citationID":"BhJySeUR","properties":{"formattedCitation":"(Abbott 1988)","plainCitation":"(Abbott 1988)","noteIndex":0},"citationItems":[{"id":1776,"uris":["http://zotero.org/users/5944696/items/EVFWYHM8"],"uri":["http://zotero.org/users/5944696/items/EVFWYHM8"],"itemData":{"id":1776,"type":"article-journal","abstract":"This paper argues that the dominance of linear models has led many sociologists to construe the social world in terms of a \"general linear reality.\" This reality assumes (1) that the social world consists of fixed entities with variable attributes, (2) that cause cannot flow from \"small\" to \"large\" attributes/events, (3) that causal attributes have only one causal pattern at once, (4) that the sequence of events does not influence their outcome, (5) that the \"careers\" of entities are largely independent, and (6) that causal attributes are generally independent of each other. The paper discusses examples of these assumptions in empirical work, consider standard and new methods addressing them, and briefly explores alternative models for reality that employ demographic, sequential, and network perspectives.","container-title":"Sociological Theory","ISSN":"0735-2751","issue":"2","note":"publisher: [American Sociological Association, Wiley, Sage Publications, Inc.]","page":"169-186","source":"JSTOR","title":"Transcending General Linear Reality","volume":"6","author":[{"family":"Abbott","given":"Andrew"}],"issued":{"date-parts":[["1988"]]}}}],"schema":"https://github.com/citation-style-language/schema/raw/master/csl-citation.json"} </w:instrText>
      </w:r>
      <w:r w:rsidR="00DE60A1">
        <w:fldChar w:fldCharType="separate"/>
      </w:r>
      <w:r w:rsidR="00DE60A1" w:rsidRPr="0051050A">
        <w:rPr>
          <w:rFonts w:cs="Times New Roman"/>
        </w:rPr>
        <w:t>(Abbott 1988)</w:t>
      </w:r>
      <w:r w:rsidR="00DE60A1">
        <w:fldChar w:fldCharType="end"/>
      </w:r>
      <w:r w:rsidR="0044315F">
        <w:t>.</w:t>
      </w:r>
      <w:r w:rsidR="00B852CB">
        <w:t xml:space="preserve"> John Massey, a critic of CPM methodology, states that “</w:t>
      </w:r>
      <w:r w:rsidR="00B852CB" w:rsidRPr="00A47ED4">
        <w:t>The emphasis on rapidity also stands in contrast to Jesus’s pattern of leadership development; he took three years to build and train his team of apostles</w:t>
      </w:r>
      <w:r w:rsidR="00B852CB">
        <w:t xml:space="preserve">” </w:t>
      </w:r>
      <w:r w:rsidR="00B852CB">
        <w:fldChar w:fldCharType="begin"/>
      </w:r>
      <w:r w:rsidR="00B852CB">
        <w:instrText xml:space="preserve"> ADDIN ZOTERO_ITEM CSL_CITATION {"citationID":"IvLiZgSz","properties":{"formattedCitation":"(Massey 2012, 107)","plainCitation":"(Massey 2012, 107)","noteIndex":0},"citationItems":[{"id":1402,"uris":["http://zotero.org/users/5944696/items/S8YP9BDI"],"uri":["http://zotero.org/users/5944696/items/S8YP9BDI"],"itemData":{"id":1402,"type":"article-journal","container-title":"Southwestern Journal of Theology","issue":"1","page":"100-137","title":"Wrinkling Time in the Missionary Task: A Theological Review of Church Planting Movements Methodology","volume":"55","author":[{"family":"Massey","given":"John D."}],"issued":{"date-parts":[["2012"]]}},"locator":"107"}],"schema":"https://github.com/citation-style-language/schema/raw/master/csl-citation.json"} </w:instrText>
      </w:r>
      <w:r w:rsidR="00B852CB">
        <w:fldChar w:fldCharType="separate"/>
      </w:r>
      <w:r w:rsidR="00B852CB" w:rsidRPr="00A47ED4">
        <w:rPr>
          <w:rFonts w:cs="Times New Roman"/>
        </w:rPr>
        <w:t>(Massey 2012, 107)</w:t>
      </w:r>
      <w:r w:rsidR="00B852CB">
        <w:fldChar w:fldCharType="end"/>
      </w:r>
      <w:r w:rsidR="00B852CB">
        <w:t>.</w:t>
      </w:r>
      <w:r w:rsidR="007D0481">
        <w:t xml:space="preserve"> Perhaps, however, </w:t>
      </w:r>
      <w:r w:rsidR="00BD07CB">
        <w:t xml:space="preserve">the emphasis on </w:t>
      </w:r>
      <w:r w:rsidR="00426F2D">
        <w:t>“</w:t>
      </w:r>
      <w:r w:rsidR="00BD07CB">
        <w:t>rapidity</w:t>
      </w:r>
      <w:r w:rsidR="00426F2D">
        <w:t>”</w:t>
      </w:r>
      <w:r w:rsidR="00BD07CB">
        <w:t xml:space="preserve"> in CPM missiology</w:t>
      </w:r>
      <w:r w:rsidR="007D0481">
        <w:t xml:space="preserve"> provides</w:t>
      </w:r>
      <w:r w:rsidR="00BD07CB">
        <w:t xml:space="preserve"> space for </w:t>
      </w:r>
      <w:r w:rsidR="00660B74">
        <w:t>analysis from a complex adaptive systems framework</w:t>
      </w:r>
      <w:r w:rsidR="00B92ECF">
        <w:t xml:space="preserve"> </w:t>
      </w:r>
      <w:r w:rsidR="00B92ECF">
        <w:fldChar w:fldCharType="begin"/>
      </w:r>
      <w:r w:rsidR="00E71FDF">
        <w:instrText xml:space="preserve"> ADDIN ZOTERO_ITEM CSL_CITATION {"citationID":"YOaaTRwj","properties":{"formattedCitation":"(Law 2016)","plainCitation":"(Law 2016)","noteIndex":0},"citationItems":[{"id":1530,"uris":["http://zotero.org/users/5944696/items/CKXYKTBV"],"uri":["http://zotero.org/users/5944696/items/CKXYKTBV"],"itemData":{"id":1530,"type":"book","abstract":"This book argues that the field of missiology must adapt Complex Systems Science metaphors, models, and methods in order to remain relevant and valid in the study of twenty-first century realities. To highlight the benefits of the adaptation to a Complex Systems Science-framed approach, a case study of multicultural, multilingual, and multicongregational churches of the Chinese diaspora in North America is used to compare the normative, traditional model of Christian revitalization developed by A.F.C. Wallace with a proposed Complex Systems Science-framed Cusp of Change model. The comparative study reveals the more robust, integrative, and comprehensive nature of the Cusp of Change model to represent the realities of Christian revitalization in the twenty-first century context of systemic, continuous, and complex change. The comparative study also finds that the Cusp of Change model is more compatible with the biblical and missiological definitions, observations, and praxis of Christian revitalization as revealed by the contemporary consultations of the Center for the Study of World Christian Revitalization Movements held from 2011 - 2013.","event-place":"Lexington, KY","ISBN":"978-1-60947-097-5","language":"English","number-of-pages":"258","publisher":"Emeth Press","publisher-place":"Lexington, KY","source":"Amazon","title":"Revitalizing Missions on the Cusp of Change: Complex Systems Science Mazeways for Mission Theory Amid Twenty-First Century Realities","author":[{"family":"Law","given":"Samuel K."}],"issued":{"date-parts":[["2016"]]}}}],"schema":"https://github.com/citation-style-language/schema/raw/master/csl-citation.json"} </w:instrText>
      </w:r>
      <w:r w:rsidR="00B92ECF">
        <w:fldChar w:fldCharType="separate"/>
      </w:r>
      <w:r w:rsidR="00B92ECF" w:rsidRPr="00B92ECF">
        <w:rPr>
          <w:rFonts w:cs="Times New Roman"/>
        </w:rPr>
        <w:t>(Law 2016)</w:t>
      </w:r>
      <w:r w:rsidR="00B92ECF">
        <w:fldChar w:fldCharType="end"/>
      </w:r>
      <w:r w:rsidR="007D0481">
        <w:t>. In CPM</w:t>
      </w:r>
      <w:r w:rsidR="00AC7ECF">
        <w:t>,</w:t>
      </w:r>
      <w:r w:rsidR="007D0481">
        <w:t xml:space="preserve"> it is not simply </w:t>
      </w:r>
      <w:r w:rsidR="00351BB3">
        <w:t xml:space="preserve">that events happen </w:t>
      </w:r>
      <w:r w:rsidR="00321150">
        <w:t xml:space="preserve">quickly </w:t>
      </w:r>
      <w:r w:rsidR="00351BB3">
        <w:t xml:space="preserve">in succession but </w:t>
      </w:r>
      <w:r w:rsidR="00AA76FA">
        <w:t>rather that many things are happening simultaneously</w:t>
      </w:r>
      <w:r w:rsidR="00522BE6">
        <w:t xml:space="preserve">. </w:t>
      </w:r>
      <w:r w:rsidR="00DE6DA2">
        <w:t>Reflect</w:t>
      </w:r>
      <w:r w:rsidR="0065474A">
        <w:t>ing</w:t>
      </w:r>
      <w:r w:rsidR="00DE6DA2">
        <w:t xml:space="preserve"> conceptual frameworks</w:t>
      </w:r>
      <w:r w:rsidR="00E92F1D">
        <w:t xml:space="preserve"> already present</w:t>
      </w:r>
      <w:r w:rsidR="00DE6DA2">
        <w:t xml:space="preserve"> in the Global South</w:t>
      </w:r>
      <w:r w:rsidR="000B574D">
        <w:t xml:space="preserve"> where</w:t>
      </w:r>
      <w:r w:rsidR="00503D4C">
        <w:t xml:space="preserve"> thinking is not dichotomized or </w:t>
      </w:r>
      <w:proofErr w:type="spellStart"/>
      <w:r w:rsidR="00503D4C">
        <w:t>sequentialized</w:t>
      </w:r>
      <w:proofErr w:type="spellEnd"/>
      <w:r w:rsidR="003F25B8">
        <w:t xml:space="preserve"> </w:t>
      </w:r>
      <w:r w:rsidR="007432D1">
        <w:fldChar w:fldCharType="begin"/>
      </w:r>
      <w:r w:rsidR="007432D1">
        <w:instrText xml:space="preserve"> ADDIN ZOTERO_ITEM CSL_CITATION {"citationID":"OEYw0YQK","properties":{"formattedCitation":"(Garrison 2004a, 243)","plainCitation":"(Garrison 2004a, 243)","noteIndex":0},"citationItems":[{"id":231,"uris":["http://zotero.org/users/5944696/items/ABZQYP7I"],"uri":["http://zotero.org/users/5944696/items/ABZQYP7I"],"itemData":{"id":231,"type":"book","event-place":"Monument, CO","publisher":"WIGTake Resources","publisher-place":"Monument, CO","title":"Church Planting Movements: How God Is Redeeming a Lost World","author":[{"family":"Garrison","given":"David"}],"issued":{"date-parts":[["2004"]]}},"locator":"243"}],"schema":"https://github.com/citation-style-language/schema/raw/master/csl-citation.json"} </w:instrText>
      </w:r>
      <w:r w:rsidR="007432D1">
        <w:fldChar w:fldCharType="separate"/>
      </w:r>
      <w:r w:rsidR="007432D1" w:rsidRPr="007432D1">
        <w:rPr>
          <w:rFonts w:cs="Times New Roman"/>
        </w:rPr>
        <w:t>(Garrison 2004a, 243)</w:t>
      </w:r>
      <w:r w:rsidR="007432D1">
        <w:fldChar w:fldCharType="end"/>
      </w:r>
      <w:r w:rsidR="00DE6DA2">
        <w:t>, a</w:t>
      </w:r>
      <w:r w:rsidR="00522BE6">
        <w:t xml:space="preserve"> network </w:t>
      </w:r>
      <w:r>
        <w:t>perspective could enhance the analysis of CPM</w:t>
      </w:r>
      <w:r w:rsidR="00042A05">
        <w:t>.</w:t>
      </w:r>
    </w:p>
    <w:p w14:paraId="5F34C628" w14:textId="77777777" w:rsidR="00646286" w:rsidRDefault="00646286" w:rsidP="0099607F">
      <w:pPr>
        <w:pStyle w:val="NoSpacing"/>
      </w:pPr>
    </w:p>
    <w:p w14:paraId="16143A2A" w14:textId="428078F2" w:rsidR="000431E1" w:rsidRDefault="009D2841" w:rsidP="00070EA9">
      <w:pPr>
        <w:pStyle w:val="NoSpacing"/>
        <w:numPr>
          <w:ilvl w:val="0"/>
          <w:numId w:val="6"/>
        </w:numPr>
      </w:pPr>
      <w:r w:rsidRPr="009D2841">
        <w:rPr>
          <w:b/>
          <w:bCs/>
        </w:rPr>
        <w:t>Evangelism and Holism</w:t>
      </w:r>
      <w:r>
        <w:t xml:space="preserve">. </w:t>
      </w:r>
      <w:r w:rsidR="000431E1">
        <w:t>While CPM relies on abundant evangelism</w:t>
      </w:r>
      <w:r w:rsidR="00042A05">
        <w:t xml:space="preserve"> </w:t>
      </w:r>
      <w:r w:rsidR="00042A05">
        <w:fldChar w:fldCharType="begin"/>
      </w:r>
      <w:r w:rsidR="00042A05">
        <w:instrText xml:space="preserve"> ADDIN ZOTERO_ITEM CSL_CITATION {"citationID":"vmG2hc07","properties":{"formattedCitation":"(Garrison 2004a, 177)","plainCitation":"(Garrison 2004a, 177)","noteIndex":0},"citationItems":[{"id":231,"uris":["http://zotero.org/users/5944696/items/ABZQYP7I"],"uri":["http://zotero.org/users/5944696/items/ABZQYP7I"],"itemData":{"id":231,"type":"book","event-place":"Monument, CO","publisher":"WIGTake Resources","publisher-place":"Monument, CO","title":"Church Planting Movements: How God Is Redeeming a Lost World","author":[{"family":"Garrison","given":"David"}],"issued":{"date-parts":[["2004"]]}},"locator":"177"}],"schema":"https://github.com/citation-style-language/schema/raw/master/csl-citation.json"} </w:instrText>
      </w:r>
      <w:r w:rsidR="00042A05">
        <w:fldChar w:fldCharType="separate"/>
      </w:r>
      <w:r w:rsidR="00042A05" w:rsidRPr="00042A05">
        <w:rPr>
          <w:rFonts w:cs="Times New Roman"/>
        </w:rPr>
        <w:t>(Garrison 2004a, 177)</w:t>
      </w:r>
      <w:r w:rsidR="00042A05">
        <w:fldChar w:fldCharType="end"/>
      </w:r>
      <w:r w:rsidR="000431E1">
        <w:t xml:space="preserve">, many movement practitioners and </w:t>
      </w:r>
      <w:r w:rsidR="003100E6">
        <w:t>movements</w:t>
      </w:r>
      <w:r w:rsidR="000431E1">
        <w:t xml:space="preserve"> themselves are holistic in nature</w:t>
      </w:r>
      <w:r w:rsidR="00AA3383">
        <w:t xml:space="preserve"> </w:t>
      </w:r>
      <w:r w:rsidR="00AA3383">
        <w:fldChar w:fldCharType="begin"/>
      </w:r>
      <w:r w:rsidR="00070EA9">
        <w:instrText xml:space="preserve"> ADDIN ZOTERO_ITEM CSL_CITATION {"citationID":"RuQeHnTX","properties":{"formattedCitation":"(Johnson 2017; John 2019)","plainCitation":"(Johnson 2017; John 2019)","noteIndex":0},"citationItems":[{"id":1247,"uris":["http://zotero.org/users/5944696/items/MWJQIEK5"],"uri":["http://zotero.org/users/5944696/items/MWJQIEK5"],"itemData":{"id":1247,"type":"article-journal","container-title":"Mission Frontiers","issue":"6","page":"31-35","title":"Passion for God, Compassion for People","volume":"39","author":[{"family":"Johnson","given":"Shodankeh"}],"issued":{"date-parts":[["2017"]]}}},{"id":1408,"uris":["http://zotero.org/users/5944696/items/JVDTCLX6"],"uri":["http://zotero.org/users/5944696/items/JVDTCLX6"],"itemData":{"id":1408,"type":"book","event-place":"Monument, CO","publisher":"WIGTake","publisher-place":"Monument, CO","title":"Bhojpuri Breakthrough: A Movement that Keeps Multiplying","author":[{"family":"John","given":"Victor"}],"issued":{"date-parts":[["2019"]]}}}],"schema":"https://github.com/citation-style-language/schema/raw/master/csl-citation.json"} </w:instrText>
      </w:r>
      <w:r w:rsidR="00AA3383">
        <w:fldChar w:fldCharType="separate"/>
      </w:r>
      <w:r w:rsidR="00070EA9" w:rsidRPr="00070EA9">
        <w:rPr>
          <w:rFonts w:cs="Times New Roman"/>
        </w:rPr>
        <w:t>(Johnson 2017; John 2019)</w:t>
      </w:r>
      <w:r w:rsidR="00AA3383">
        <w:fldChar w:fldCharType="end"/>
      </w:r>
      <w:r w:rsidR="000431E1">
        <w:t>. Does CPM prioritize</w:t>
      </w:r>
      <w:r w:rsidR="001B6CF8">
        <w:t xml:space="preserve"> proclamation</w:t>
      </w:r>
      <w:r w:rsidR="000431E1">
        <w:t xml:space="preserve"> evangelism, or does CPM missiology have the</w:t>
      </w:r>
      <w:r w:rsidR="008C0B32">
        <w:t xml:space="preserve"> inherent</w:t>
      </w:r>
      <w:r w:rsidR="000431E1">
        <w:t xml:space="preserve"> potential for holis</w:t>
      </w:r>
      <w:r w:rsidR="00692103">
        <w:t xml:space="preserve">m, integrating the </w:t>
      </w:r>
      <w:r w:rsidR="003100E6">
        <w:t>ministries</w:t>
      </w:r>
      <w:r w:rsidR="00692103">
        <w:t xml:space="preserve"> of evangelism, discipleship, and community transformation?</w:t>
      </w:r>
      <w:r w:rsidR="004669FA" w:rsidRPr="004669FA">
        <w:t xml:space="preserve"> </w:t>
      </w:r>
      <w:r w:rsidR="004669FA">
        <w:t>Nathan Shank summarizes, “L</w:t>
      </w:r>
      <w:r w:rsidR="004669FA" w:rsidRPr="004C25BC">
        <w:t xml:space="preserve">ocal churches that are part of CPMs are demonstrating the ability to transform their </w:t>
      </w:r>
      <w:r w:rsidR="004669FA" w:rsidRPr="004C25BC">
        <w:lastRenderedPageBreak/>
        <w:t>communities as a result of life transformation and obedience to the admonitions of Scripture. Rather than transform society first then redeem individuals second, in CPMs it is normally reversed: redeem individuals first and then help these Spirit-led believers and churches transform their communities</w:t>
      </w:r>
      <w:r w:rsidR="004669FA">
        <w:t xml:space="preserve">” </w:t>
      </w:r>
      <w:r w:rsidR="004669FA">
        <w:fldChar w:fldCharType="begin"/>
      </w:r>
      <w:r w:rsidR="004669FA">
        <w:instrText xml:space="preserve"> ADDIN ZOTERO_ITEM CSL_CITATION {"citationID":"3XMFPr4V","properties":{"formattedCitation":"(2013, 31)","plainCitation":"(2013, 31)","noteIndex":0},"citationItems":[{"id":1796,"uris":["http://zotero.org/users/5944696/items/QP36JPQP"],"uri":["http://zotero.org/users/5944696/items/QP36JPQP"],"itemData":{"id":1796,"type":"article-journal","container-title":"Mission Frontiers","issue":"3","page":"30-31","title":"A Breakthrough in Holistic Ministry","volume":"35","author":[{"family":"Shank","given":"Nathan"}],"issued":{"date-parts":[["2013"]]}},"locator":"31","suppress-author":true}],"schema":"https://github.com/citation-style-language/schema/raw/master/csl-citation.json"} </w:instrText>
      </w:r>
      <w:r w:rsidR="004669FA">
        <w:fldChar w:fldCharType="separate"/>
      </w:r>
      <w:r w:rsidR="004669FA" w:rsidRPr="004960CE">
        <w:rPr>
          <w:rFonts w:cs="Times New Roman"/>
        </w:rPr>
        <w:t>(2013, 31)</w:t>
      </w:r>
      <w:r w:rsidR="004669FA">
        <w:fldChar w:fldCharType="end"/>
      </w:r>
      <w:r w:rsidR="004669FA">
        <w:t>. And yet</w:t>
      </w:r>
      <w:r>
        <w:t>,</w:t>
      </w:r>
      <w:r w:rsidR="004669FA">
        <w:t xml:space="preserve"> is that how non-Western movement leaders see the task?</w:t>
      </w:r>
      <w:r>
        <w:t xml:space="preserve"> </w:t>
      </w:r>
      <w:r w:rsidR="00DA3304">
        <w:t xml:space="preserve">The understanding of the functional integration of cultures </w:t>
      </w:r>
      <w:r w:rsidR="00DA3304">
        <w:fldChar w:fldCharType="begin"/>
      </w:r>
      <w:r w:rsidR="00F31474">
        <w:instrText xml:space="preserve"> ADDIN ZOTERO_ITEM CSL_CITATION {"citationID":"pDxEiwpX","properties":{"formattedCitation":"(Moon 2017, 210)","plainCitation":"(Moon 2017, 210)","noteIndex":0},"citationItems":[{"id":1635,"uris":["http://zotero.org/users/5944696/items/8I4VZVZJ"],"uri":["http://zotero.org/users/5944696/items/8I4VZVZJ"],"itemData":{"id":1635,"type":"book","event-place":"Grand Rapids, MI","ISBN":"978-1-4934-1148-1","publisher":"Baker Academic","publisher-place":"Grand Rapids, MI","source":"ProQuest Ebook Central","title":"Intercultural Discipleship: Learning from Global Approaches to Spiritual Formation","title-short":"Intercultural Discipleship (Encountering Mission)","author":[{"family":"Moon","given":"W. Jay"}],"accessed":{"date-parts":[["2021",2,9]]},"issued":{"date-parts":[["2017"]]}},"locator":"210"}],"schema":"https://github.com/citation-style-language/schema/raw/master/csl-citation.json"} </w:instrText>
      </w:r>
      <w:r w:rsidR="00DA3304">
        <w:fldChar w:fldCharType="separate"/>
      </w:r>
      <w:r w:rsidR="00DA3304" w:rsidRPr="00DA3304">
        <w:rPr>
          <w:rFonts w:cs="Times New Roman"/>
        </w:rPr>
        <w:t>(Moon 2017, 210)</w:t>
      </w:r>
      <w:r w:rsidR="00DA3304">
        <w:fldChar w:fldCharType="end"/>
      </w:r>
      <w:r w:rsidR="00DA3304">
        <w:t xml:space="preserve"> </w:t>
      </w:r>
      <w:r w:rsidR="00F44D03">
        <w:t>co</w:t>
      </w:r>
      <w:r w:rsidR="00504E53">
        <w:t>uld offer fresh insights into this perennial debate</w:t>
      </w:r>
      <w:r w:rsidR="009B52AF">
        <w:t xml:space="preserve"> a</w:t>
      </w:r>
      <w:r w:rsidR="00347EE0">
        <w:t>s</w:t>
      </w:r>
      <w:r w:rsidR="009B52AF">
        <w:t xml:space="preserve"> the lens of </w:t>
      </w:r>
      <w:r w:rsidR="005362CB">
        <w:t>“</w:t>
      </w:r>
      <w:r w:rsidR="009B52AF">
        <w:t>integral mission</w:t>
      </w:r>
      <w:r w:rsidR="005362CB">
        <w:t>”</w:t>
      </w:r>
      <w:r w:rsidR="00B12691">
        <w:t xml:space="preserve"> </w:t>
      </w:r>
      <w:r w:rsidR="00B12691">
        <w:fldChar w:fldCharType="begin"/>
      </w:r>
      <w:r w:rsidR="00B12691">
        <w:instrText xml:space="preserve"> ADDIN ZOTERO_ITEM CSL_CITATION {"citationID":"AEAS3g7p","properties":{"formattedCitation":"(Padilla 2002)","plainCitation":"(Padilla 2002)","noteIndex":0},"citationItems":[{"id":1858,"uris":["http://zotero.org/users/5944696/items/VFSH8QXN"],"uri":["http://zotero.org/users/5944696/items/VFSH8QXN"],"itemData":{"id":1858,"type":"chapter","container-title":"Justice, Mercy and Humility: Integral Mission and the Poor","event-place":"Carlisle, UK","note":"publisher: Paternoster Press Carlisle","page":"42-58","publisher":"Paternoster","publisher-place":"Carlisle, UK","title":"Integral Mission and Its Historical Development","author":[{"family":"Padilla","given":"C. René"}],"editor":[{"family":"Chester","given":"Tim"}],"issued":{"date-parts":[["2002"]]}}}],"schema":"https://github.com/citation-style-language/schema/raw/master/csl-citation.json"} </w:instrText>
      </w:r>
      <w:r w:rsidR="00B12691">
        <w:fldChar w:fldCharType="separate"/>
      </w:r>
      <w:r w:rsidR="00B12691" w:rsidRPr="00B12691">
        <w:rPr>
          <w:rFonts w:cs="Times New Roman"/>
        </w:rPr>
        <w:t>(Padilla 2002)</w:t>
      </w:r>
      <w:r w:rsidR="00B12691">
        <w:fldChar w:fldCharType="end"/>
      </w:r>
      <w:r w:rsidR="00347EE0">
        <w:t xml:space="preserve"> </w:t>
      </w:r>
      <w:r w:rsidR="009B52AF">
        <w:t xml:space="preserve">is </w:t>
      </w:r>
      <w:r w:rsidR="006906C5">
        <w:t>utilized</w:t>
      </w:r>
      <w:r w:rsidR="00504E53">
        <w:t>.</w:t>
      </w:r>
    </w:p>
    <w:p w14:paraId="2F83E675" w14:textId="77777777" w:rsidR="00646286" w:rsidRDefault="00646286" w:rsidP="0099607F">
      <w:pPr>
        <w:pStyle w:val="NoSpacing"/>
      </w:pPr>
    </w:p>
    <w:p w14:paraId="296E3045" w14:textId="70AB2E9B" w:rsidR="00692103" w:rsidRDefault="00BA203F" w:rsidP="0099607F">
      <w:pPr>
        <w:pStyle w:val="NoSpacing"/>
        <w:numPr>
          <w:ilvl w:val="0"/>
          <w:numId w:val="6"/>
        </w:numPr>
      </w:pPr>
      <w:r w:rsidRPr="00BA203F">
        <w:rPr>
          <w:b/>
          <w:bCs/>
        </w:rPr>
        <w:t>Biblic</w:t>
      </w:r>
      <w:r w:rsidR="00483784">
        <w:rPr>
          <w:b/>
          <w:bCs/>
        </w:rPr>
        <w:t>al Principles</w:t>
      </w:r>
      <w:r w:rsidRPr="00BA203F">
        <w:rPr>
          <w:b/>
          <w:bCs/>
        </w:rPr>
        <w:t xml:space="preserve"> and </w:t>
      </w:r>
      <w:r w:rsidR="00483784">
        <w:rPr>
          <w:b/>
          <w:bCs/>
        </w:rPr>
        <w:t xml:space="preserve">Contextual </w:t>
      </w:r>
      <w:r w:rsidRPr="00BA203F">
        <w:rPr>
          <w:b/>
          <w:bCs/>
        </w:rPr>
        <w:t>Innovation</w:t>
      </w:r>
      <w:r w:rsidR="009204AB">
        <w:rPr>
          <w:b/>
          <w:bCs/>
        </w:rPr>
        <w:t>s</w:t>
      </w:r>
      <w:r>
        <w:t xml:space="preserve">. </w:t>
      </w:r>
      <w:r w:rsidR="008675F8">
        <w:t>Both the DBS approach and CPM proponents themselves rely on</w:t>
      </w:r>
      <w:r w:rsidR="00F92E1D">
        <w:t xml:space="preserve"> a form of</w:t>
      </w:r>
      <w:r w:rsidR="008675F8">
        <w:t xml:space="preserve"> </w:t>
      </w:r>
      <w:r w:rsidR="00B61681">
        <w:t>“</w:t>
      </w:r>
      <w:proofErr w:type="spellStart"/>
      <w:r w:rsidR="008675F8">
        <w:t>biblicism</w:t>
      </w:r>
      <w:proofErr w:type="spellEnd"/>
      <w:r w:rsidR="00B61681">
        <w:t>”</w:t>
      </w:r>
      <w:r w:rsidR="00A85610">
        <w:t xml:space="preserve"> </w:t>
      </w:r>
      <w:r w:rsidR="00A85610">
        <w:fldChar w:fldCharType="begin"/>
      </w:r>
      <w:r w:rsidR="00483784">
        <w:instrText xml:space="preserve"> ADDIN ZOTERO_ITEM CSL_CITATION {"citationID":"brEyp55r","properties":{"formattedCitation":"(e.g. Bird 2020, 88)","plainCitation":"(e.g. Bird 2020, 88)","noteIndex":0},"citationItems":[{"id":1854,"uris":["http://zotero.org/users/5944696/items/JK8CRJJR"],"uri":["http://zotero.org/users/5944696/items/JK8CRJJR"],"itemData":{"id":1854,"type":"book","archive":"WorldCat.org","edition":"2nd","event-place":"Grand Rapids, MI","ISBN":"978-0-310-09397-8","language":"English","note":"section: xxxiv, 969 pages : illustrations ; 24 cm","publisher":"Zondervan Academic","publisher-place":"Grand Rapids, MI","title":"Evangelical Theology: A Biblical and Systematic Introduction","author":[{"family":"Bird","given":"Michael F."}],"issued":{"date-parts":[["2020"]]}},"locator":"88","prefix":"e.g."}],"schema":"https://github.com/citation-style-language/schema/raw/master/csl-citation.json"} </w:instrText>
      </w:r>
      <w:r w:rsidR="00A85610">
        <w:fldChar w:fldCharType="separate"/>
      </w:r>
      <w:r w:rsidR="00483784" w:rsidRPr="00483784">
        <w:rPr>
          <w:rFonts w:cs="Times New Roman"/>
        </w:rPr>
        <w:t>(e.g. Bird 2020, 88)</w:t>
      </w:r>
      <w:r w:rsidR="00A85610">
        <w:fldChar w:fldCharType="end"/>
      </w:r>
      <w:r w:rsidR="008675F8">
        <w:t xml:space="preserve">. </w:t>
      </w:r>
      <w:r w:rsidR="007B12FC">
        <w:t>In CPM, t</w:t>
      </w:r>
      <w:r w:rsidR="008675F8">
        <w:t>he Bible is a</w:t>
      </w:r>
      <w:r w:rsidR="006F5303">
        <w:t>n</w:t>
      </w:r>
      <w:r w:rsidR="008675F8">
        <w:t xml:space="preserve"> open book</w:t>
      </w:r>
      <w:r w:rsidR="00B61681">
        <w:t>, clear</w:t>
      </w:r>
      <w:r w:rsidR="00BA28F3">
        <w:t xml:space="preserve"> and understandable</w:t>
      </w:r>
      <w:r w:rsidR="00B61681">
        <w:t xml:space="preserve"> in its teachings</w:t>
      </w:r>
      <w:r w:rsidR="00BA28F3">
        <w:t xml:space="preserve">, to be applied </w:t>
      </w:r>
      <w:r w:rsidR="0088473A">
        <w:t>and</w:t>
      </w:r>
      <w:r w:rsidR="00BA28F3">
        <w:t xml:space="preserve"> obeyed in all of life. </w:t>
      </w:r>
      <w:r w:rsidR="00724035">
        <w:t xml:space="preserve">This </w:t>
      </w:r>
      <w:r w:rsidR="005B081F">
        <w:t xml:space="preserve">belief </w:t>
      </w:r>
      <w:r w:rsidR="00057D99">
        <w:t xml:space="preserve">is consistent with the </w:t>
      </w:r>
      <w:r w:rsidR="00402BFE">
        <w:t>P</w:t>
      </w:r>
      <w:r w:rsidR="00057D99">
        <w:t>rotestant doctrine of the perspicuity of Scripture</w:t>
      </w:r>
      <w:r w:rsidR="007C2474">
        <w:t xml:space="preserve"> </w:t>
      </w:r>
      <w:r w:rsidR="00A9585E" w:rsidRPr="00A9585E">
        <w:t>(e.g. Westminster Confession 1.7)</w:t>
      </w:r>
      <w:r w:rsidR="00057D99">
        <w:t>.</w:t>
      </w:r>
      <w:r w:rsidR="008675F8">
        <w:t xml:space="preserve"> </w:t>
      </w:r>
      <w:commentRangeStart w:id="34"/>
      <w:ins w:id="35" w:author="D C" w:date="2021-10-05T17:12:00Z">
        <w:r w:rsidR="005C3290">
          <w:t xml:space="preserve">Many </w:t>
        </w:r>
      </w:ins>
      <w:r w:rsidR="00A60B81">
        <w:t xml:space="preserve">CPM </w:t>
      </w:r>
      <w:commentRangeEnd w:id="34"/>
      <w:r w:rsidR="005C3290">
        <w:rPr>
          <w:rStyle w:val="CommentReference"/>
          <w:rFonts w:asciiTheme="minorHAnsi" w:hAnsiTheme="minorHAnsi"/>
        </w:rPr>
        <w:commentReference w:id="34"/>
      </w:r>
      <w:r w:rsidR="00A60B81">
        <w:t>proponents believe that if</w:t>
      </w:r>
      <w:r w:rsidR="008675F8">
        <w:t xml:space="preserve"> biblical principles are implemented, </w:t>
      </w:r>
      <w:r w:rsidR="003100E6">
        <w:t>movements</w:t>
      </w:r>
      <w:r w:rsidR="008675F8">
        <w:t xml:space="preserve"> can result in any context.</w:t>
      </w:r>
      <w:r w:rsidR="005B7B26">
        <w:t xml:space="preserve"> For example, Trousdale writes that</w:t>
      </w:r>
      <w:r w:rsidR="001B089C">
        <w:t xml:space="preserve"> </w:t>
      </w:r>
      <w:r w:rsidR="000E0D8E" w:rsidRPr="000E0D8E">
        <w:t>“God is doing all these things wherever these simple biblical principles are implemented”</w:t>
      </w:r>
      <w:r w:rsidR="000E0D8E">
        <w:t xml:space="preserve"> </w:t>
      </w:r>
      <w:r w:rsidR="000E0D8E">
        <w:fldChar w:fldCharType="begin"/>
      </w:r>
      <w:r w:rsidR="002D43E9">
        <w:instrText xml:space="preserve"> ADDIN ZOTERO_ITEM CSL_CITATION {"citationID":"K1klHyGU","properties":{"formattedCitation":"(2012, 187)","plainCitation":"(2012, 187)","noteIndex":0},"citationItems":[{"id":811,"uris":["http://zotero.org/users/5944696/items/8ICT7KZ6"],"uri":["http://zotero.org/users/5944696/items/8ICT7KZ6"],"itemData":{"id":811,"type":"book","event-place":"Nashville, TN","publisher":"Thomas Nelson","publisher-place":"Nashville, TN","title":"Miraculous Movements: How Hundreds of Thousands of Muslims are Falling in Love with Jesus","author":[{"family":"Trousdale","given":"Jerry"}],"issued":{"date-parts":[["2012"]]}},"locator":"187","suppress-author":true}],"schema":"https://github.com/citation-style-language/schema/raw/master/csl-citation.json"} </w:instrText>
      </w:r>
      <w:r w:rsidR="000E0D8E">
        <w:fldChar w:fldCharType="separate"/>
      </w:r>
      <w:r w:rsidR="002D43E9" w:rsidRPr="002D43E9">
        <w:rPr>
          <w:rFonts w:cs="Times New Roman"/>
        </w:rPr>
        <w:t>(2012, 187)</w:t>
      </w:r>
      <w:r w:rsidR="000E0D8E">
        <w:fldChar w:fldCharType="end"/>
      </w:r>
      <w:r w:rsidR="000E0D8E">
        <w:t>.</w:t>
      </w:r>
      <w:r w:rsidR="008675F8">
        <w:t xml:space="preserve"> This begs further questions of </w:t>
      </w:r>
      <w:r w:rsidR="003100E6">
        <w:t>preconditions, socio</w:t>
      </w:r>
      <w:r w:rsidR="006F5303">
        <w:t>cultural</w:t>
      </w:r>
      <w:r w:rsidR="003100E6">
        <w:t xml:space="preserve"> structure</w:t>
      </w:r>
      <w:r w:rsidR="006F5303">
        <w:t>s in society</w:t>
      </w:r>
      <w:r w:rsidR="003100E6">
        <w:t>,</w:t>
      </w:r>
      <w:r w:rsidR="002229F9">
        <w:t xml:space="preserve"> </w:t>
      </w:r>
      <w:r w:rsidR="00670957">
        <w:t>theologically principled</w:t>
      </w:r>
      <w:r w:rsidR="002229F9">
        <w:t xml:space="preserve"> pragmatism,</w:t>
      </w:r>
      <w:r w:rsidR="00E565BA">
        <w:t xml:space="preserve"> best practices</w:t>
      </w:r>
      <w:r w:rsidR="00FF22CC">
        <w:t xml:space="preserve"> research</w:t>
      </w:r>
      <w:r w:rsidR="00E565BA">
        <w:t>,</w:t>
      </w:r>
      <w:r w:rsidR="003100E6">
        <w:t xml:space="preserve"> </w:t>
      </w:r>
      <w:r w:rsidR="006F5303">
        <w:t xml:space="preserve">biblical </w:t>
      </w:r>
      <w:r w:rsidR="003100E6">
        <w:t>hermeneutics, and contextual innovation.</w:t>
      </w:r>
      <w:r w:rsidR="00D70322">
        <w:t xml:space="preserve"> Related are questions regarding divine sovereignty and human responsib</w:t>
      </w:r>
      <w:r w:rsidR="007053BC">
        <w:t>ility</w:t>
      </w:r>
      <w:r w:rsidR="00D70322">
        <w:t xml:space="preserve">, perennial questions in the missionary task </w:t>
      </w:r>
      <w:r w:rsidR="00D70322">
        <w:fldChar w:fldCharType="begin"/>
      </w:r>
      <w:r w:rsidR="00D70322">
        <w:instrText xml:space="preserve"> ADDIN ZOTERO_ITEM CSL_CITATION {"citationID":"9RrHSmxD","properties":{"formattedCitation":"(Ott 2013)","plainCitation":"(Ott 2013)","noteIndex":0},"citationItems":[{"id":1846,"uris":["http://zotero.org/users/5944696/items/JEM4CV3A"],"uri":["http://zotero.org/users/5944696/items/JEM4CV3A"],"itemData":{"id":1846,"type":"chapter","container-title":"Missionary Methods: Research, Reflections, and Realities","event-place":"Pasadena, CA","ISBN":"978-0-87808-931-4","page":"195-212","publisher":"William Carey","publisher-place":"Pasadena, CA","source":"ProQuest Ebook Central","title":"Missionary Methods: The Questions that Still Dog Us","URL":"http://ebookcentral.proquest.com/lib/dtl/detail.action?docID=5756137","author":[{"family":"Ott","given":"Craig"}],"editor":[{"family":"Payne","given":"J. D."},{"family":"Ott","given":"Craig"}],"accessed":{"date-parts":[["2021",7,1]]},"issued":{"date-parts":[["2013"]]}}}],"schema":"https://github.com/citation-style-language/schema/raw/master/csl-citation.json"} </w:instrText>
      </w:r>
      <w:r w:rsidR="00D70322">
        <w:fldChar w:fldCharType="separate"/>
      </w:r>
      <w:r w:rsidR="00D70322" w:rsidRPr="00D70322">
        <w:rPr>
          <w:rFonts w:cs="Times New Roman"/>
        </w:rPr>
        <w:t>(Ott 2013)</w:t>
      </w:r>
      <w:r w:rsidR="00D70322">
        <w:fldChar w:fldCharType="end"/>
      </w:r>
      <w:r w:rsidR="00D70322">
        <w:t>.</w:t>
      </w:r>
      <w:r w:rsidR="009204AB">
        <w:t xml:space="preserve"> </w:t>
      </w:r>
    </w:p>
    <w:p w14:paraId="40B6F585" w14:textId="0269473D" w:rsidR="00646286" w:rsidRDefault="00646286" w:rsidP="0099607F">
      <w:pPr>
        <w:pStyle w:val="NoSpacing"/>
      </w:pPr>
    </w:p>
    <w:p w14:paraId="79160106" w14:textId="51DCB228" w:rsidR="006F5303" w:rsidRDefault="00C54BB4" w:rsidP="0099607F">
      <w:pPr>
        <w:pStyle w:val="NoSpacing"/>
        <w:numPr>
          <w:ilvl w:val="0"/>
          <w:numId w:val="6"/>
        </w:numPr>
      </w:pPr>
      <w:r w:rsidRPr="00C54BB4">
        <w:rPr>
          <w:b/>
          <w:bCs/>
        </w:rPr>
        <w:t xml:space="preserve">Christendom </w:t>
      </w:r>
      <w:r w:rsidR="00813126">
        <w:rPr>
          <w:b/>
          <w:bCs/>
        </w:rPr>
        <w:t>and</w:t>
      </w:r>
      <w:r w:rsidRPr="00C54BB4">
        <w:rPr>
          <w:b/>
          <w:bCs/>
        </w:rPr>
        <w:t xml:space="preserve"> </w:t>
      </w:r>
      <w:proofErr w:type="spellStart"/>
      <w:r w:rsidRPr="00C54BB4">
        <w:rPr>
          <w:b/>
          <w:bCs/>
        </w:rPr>
        <w:t>Postcolonialism</w:t>
      </w:r>
      <w:proofErr w:type="spellEnd"/>
      <w:r>
        <w:t xml:space="preserve">. </w:t>
      </w:r>
      <w:r w:rsidR="000B2F70">
        <w:t>CPM bypasses</w:t>
      </w:r>
      <w:r w:rsidR="003C027B">
        <w:t xml:space="preserve"> the need for Christendom’s </w:t>
      </w:r>
      <w:proofErr w:type="spellStart"/>
      <w:r w:rsidR="003C027B">
        <w:t>statism</w:t>
      </w:r>
      <w:proofErr w:type="spellEnd"/>
      <w:r w:rsidR="003C027B">
        <w:t xml:space="preserve"> churches </w:t>
      </w:r>
      <w:r w:rsidR="003C027B">
        <w:fldChar w:fldCharType="begin"/>
      </w:r>
      <w:r w:rsidR="003C027B">
        <w:instrText xml:space="preserve"> ADDIN ZOTERO_ITEM CSL_CITATION {"citationID":"BTaRzVfV","properties":{"formattedCitation":"(J. T. Esler 2012, 113)","plainCitation":"(J. T. Esler 2012, 113)","noteIndex":0},"citationItems":[{"id":1185,"uris":["http://zotero.org/users/5944696/items/NW5NKKXX"],"uri":["http://zotero.org/users/5944696/items/NW5NKKXX"],"itemData":{"id":1185,"type":"thesis","event-place":"Pasadena, CA","genre":"PhD dissertation","publisher":"Fuller Theological Seminary","publisher-place":"Pasadena, CA","source":"Google Scholar","title":"Movements and Missionary Agencies: A Case Study of Church Planting Missionary Teams","title-short":"Movements and Missionary Agencies","author":[{"family":"Esler","given":"John Theodore"}],"issued":{"date-parts":[["2012"]]}},"locator":"113"}],"schema":"https://github.com/citation-style-language/schema/raw/master/csl-citation.json"} </w:instrText>
      </w:r>
      <w:r w:rsidR="003C027B">
        <w:fldChar w:fldCharType="separate"/>
      </w:r>
      <w:r w:rsidR="003C027B" w:rsidRPr="00AD3AE0">
        <w:rPr>
          <w:rFonts w:cs="Times New Roman"/>
        </w:rPr>
        <w:t>(J. T. Esler 2012, 113)</w:t>
      </w:r>
      <w:r w:rsidR="003C027B">
        <w:fldChar w:fldCharType="end"/>
      </w:r>
      <w:r w:rsidR="003C027B">
        <w:t xml:space="preserve"> and attempts to minimize outside/foreign involvement. </w:t>
      </w:r>
      <w:r w:rsidR="006D0151" w:rsidRPr="006D0151">
        <w:t>The chief contribution of CPM</w:t>
      </w:r>
      <w:ins w:id="36" w:author="D C" w:date="2021-10-05T17:14:00Z">
        <w:r w:rsidR="005C3290">
          <w:t>s</w:t>
        </w:r>
      </w:ins>
      <w:r w:rsidR="006D0151" w:rsidRPr="006D0151">
        <w:t xml:space="preserve"> are the factors that contribute to </w:t>
      </w:r>
      <w:del w:id="37" w:author="D C" w:date="2021-10-05T17:14:00Z">
        <w:r w:rsidR="006D0151" w:rsidRPr="006D0151" w:rsidDel="005C3290">
          <w:delText xml:space="preserve">how </w:delText>
        </w:r>
      </w:del>
      <w:ins w:id="38" w:author="D C" w:date="2021-10-05T17:14:00Z">
        <w:r w:rsidR="005C3290">
          <w:t>ways</w:t>
        </w:r>
        <w:r w:rsidR="005C3290" w:rsidRPr="006D0151">
          <w:t xml:space="preserve"> </w:t>
        </w:r>
      </w:ins>
      <w:r w:rsidR="006D0151" w:rsidRPr="006D0151">
        <w:t>churches multiply in unreached contexts.</w:t>
      </w:r>
      <w:r w:rsidR="007053BC">
        <w:t xml:space="preserve"> CPM also </w:t>
      </w:r>
      <w:commentRangeStart w:id="39"/>
      <w:r w:rsidR="007053BC">
        <w:t xml:space="preserve">seems to benefit in spite of </w:t>
      </w:r>
      <w:commentRangeEnd w:id="39"/>
      <w:r w:rsidR="005C3290">
        <w:rPr>
          <w:rStyle w:val="CommentReference"/>
          <w:rFonts w:asciiTheme="minorHAnsi" w:hAnsiTheme="minorHAnsi"/>
        </w:rPr>
        <w:commentReference w:id="39"/>
      </w:r>
      <w:r w:rsidR="004A2428">
        <w:t xml:space="preserve">the lack of </w:t>
      </w:r>
      <w:r w:rsidR="007053BC">
        <w:t>advanced theological</w:t>
      </w:r>
      <w:r w:rsidR="000A7B30">
        <w:t xml:space="preserve"> education and connection to ecclesial traditions established in Christendom.</w:t>
      </w:r>
      <w:r w:rsidR="000B42ED">
        <w:t xml:space="preserve"> </w:t>
      </w:r>
      <w:r w:rsidR="00F53F99">
        <w:t>To what degree should</w:t>
      </w:r>
      <w:r w:rsidR="0018425E">
        <w:t xml:space="preserve"> CPMs be</w:t>
      </w:r>
      <w:r w:rsidR="00F53F99">
        <w:t xml:space="preserve"> “</w:t>
      </w:r>
      <w:proofErr w:type="spellStart"/>
      <w:r w:rsidR="00F53F99">
        <w:t>traditioned</w:t>
      </w:r>
      <w:proofErr w:type="spellEnd"/>
      <w:r w:rsidR="00F53F99">
        <w:t>”</w:t>
      </w:r>
      <w:r w:rsidR="0018425E">
        <w:t xml:space="preserve"> </w:t>
      </w:r>
      <w:r w:rsidR="00D36B64">
        <w:fldChar w:fldCharType="begin"/>
      </w:r>
      <w:r w:rsidR="00186675">
        <w:instrText xml:space="preserve"> ADDIN ZOTERO_ITEM CSL_CITATION {"citationID":"VsG3Yo7T","properties":{"formattedCitation":"(Brittenden and Mostofi 2021)","plainCitation":"(Brittenden and Mostofi 2021)","noteIndex":0},"citationItems":[{"id":1865,"uris":["http://zotero.org/users/5944696/items/JYLKQRHN"],"uri":["http://zotero.org/users/5944696/items/JYLKQRHN"],"itemData":{"id":1865,"type":"chapter","container-title":"Motus Dei: The Movement of God to Disciple the Nations","event-place":"Littleton, CO","publisher":"William Carey","publisher-place":"Littleton, CO","title":"Movements in Iran and Algeria: The Second-Generation Challenge","author":[{"family":"Brittenden","given":"Patrick"},{"family":"Mostofi","given":"Rania"}],"editor":[{"family":"Farah","given":"Warrick"}],"issued":{"date-parts":[["2021"]]}}}],"schema":"https://github.com/citation-style-language/schema/raw/master/csl-citation.json"} </w:instrText>
      </w:r>
      <w:r w:rsidR="00D36B64">
        <w:fldChar w:fldCharType="separate"/>
      </w:r>
      <w:r w:rsidR="00D36B64" w:rsidRPr="00D36B64">
        <w:rPr>
          <w:rFonts w:cs="Times New Roman"/>
        </w:rPr>
        <w:t>(Brittenden and Mostofi 2021)</w:t>
      </w:r>
      <w:r w:rsidR="00D36B64">
        <w:fldChar w:fldCharType="end"/>
      </w:r>
      <w:r w:rsidR="00F53F99">
        <w:t xml:space="preserve"> into the</w:t>
      </w:r>
      <w:r w:rsidR="0018425E">
        <w:t xml:space="preserve"> historic Christian faith and the global community of believers?</w:t>
      </w:r>
      <w:r w:rsidR="00817688">
        <w:t xml:space="preserve"> </w:t>
      </w:r>
      <w:r w:rsidR="000F743B">
        <w:t>What is the relationship of that practice with neocolonialism?</w:t>
      </w:r>
      <w:r w:rsidR="004F4ED6">
        <w:t xml:space="preserve"> </w:t>
      </w:r>
      <w:r w:rsidR="00C54B07">
        <w:t>T</w:t>
      </w:r>
      <w:r w:rsidR="00D71CB6">
        <w:t xml:space="preserve">he </w:t>
      </w:r>
      <w:proofErr w:type="spellStart"/>
      <w:r w:rsidR="00D71CB6">
        <w:t>p</w:t>
      </w:r>
      <w:r w:rsidR="0031264C">
        <w:t>luriform</w:t>
      </w:r>
      <w:proofErr w:type="spellEnd"/>
      <w:r w:rsidR="0031264C">
        <w:t xml:space="preserve"> nature of</w:t>
      </w:r>
      <w:r w:rsidR="0006652B">
        <w:t xml:space="preserve"> the</w:t>
      </w:r>
      <w:r w:rsidR="0031264C">
        <w:t xml:space="preserve"> </w:t>
      </w:r>
      <w:r w:rsidR="0006652B">
        <w:t>C</w:t>
      </w:r>
      <w:r w:rsidR="0031264C">
        <w:t xml:space="preserve">hurch is a not a threat to biblical faith but embodies Christianity’s very nature of continuity </w:t>
      </w:r>
      <w:r w:rsidR="0031264C">
        <w:fldChar w:fldCharType="begin"/>
      </w:r>
      <w:r w:rsidR="0031264C">
        <w:instrText xml:space="preserve"> ADDIN ZOTERO_ITEM CSL_CITATION {"citationID":"bpkuBCzQ","properties":{"formattedCitation":"(Flett 2016, 19)","plainCitation":"(Flett 2016, 19)","noteIndex":0},"citationItems":[{"id":1472,"uris":["http://zotero.org/users/5944696/items/3EJLLV33"],"uri":["http://zotero.org/users/5944696/items/3EJLLV33"],"itemData":{"id":1472,"type":"book","abstract":"What constitutes the unity of the church over time and across cultures? Can our account of the church's apostolic faith embrace the cultural diversity of world Christianity? The ecumenical movement that began in the twentieth century posed the problem of the church's apostolicity in profound new ways. In the attempt to find unity in the midst of the Protestant-Catholic schism, participants in this movement defined the church as a distinct culture—complete with its own structures, rituals, architecture and music. Apostolicity became a matter of cultivating the church's own (Western) culture. At the same time it became disconnected from mission, and more importantly, from the diverse reality of world Christianity. In this pioneering study, John Flett assesses the state of the conversation about the apostolic nature of the church. He contends that the pursuit of ecumenical unity has come at the expense of dealing responsibly with crosscultural difference. By looking out to the church beyond the West and back to the New Testament, Flett presents a bold account of an apostolicity that embraces plurality.","event-place":"Downers Grove, IL","ISBN":"978-0-8308-9973-9","language":"en","note":"Google-Books-ID: clpKDAAAQBAJ","number-of-pages":"396","publisher":"InterVarsity","publisher-place":"Downers Grove, IL","source":"Google Books","title":"Apostolicity: The Ecumenical Question in World Christian Perspective","title-short":"Apostolicity","author":[{"family":"Flett","given":"John G."}],"issued":{"date-parts":[["2016"]]}},"locator":"19"}],"schema":"https://github.com/citation-style-language/schema/raw/master/csl-citation.json"} </w:instrText>
      </w:r>
      <w:r w:rsidR="0031264C">
        <w:fldChar w:fldCharType="separate"/>
      </w:r>
      <w:r w:rsidR="0031264C" w:rsidRPr="00F10BDC">
        <w:t>(Flett 2016, 19)</w:t>
      </w:r>
      <w:r w:rsidR="0031264C">
        <w:fldChar w:fldCharType="end"/>
      </w:r>
      <w:r w:rsidR="0031264C">
        <w:t>.</w:t>
      </w:r>
    </w:p>
    <w:p w14:paraId="74526FF9" w14:textId="77777777" w:rsidR="00F33B42" w:rsidRDefault="00F33B42" w:rsidP="0099607F">
      <w:pPr>
        <w:pStyle w:val="NoSpacing"/>
        <w:rPr>
          <w:lang w:val="en-GB"/>
        </w:rPr>
      </w:pPr>
    </w:p>
    <w:p w14:paraId="2CB68F0A" w14:textId="2BACB11A" w:rsidR="00590161" w:rsidRDefault="00590161" w:rsidP="0099607F">
      <w:pPr>
        <w:pStyle w:val="NoSpacing"/>
        <w:rPr>
          <w:lang w:val="en-GB"/>
        </w:rPr>
      </w:pPr>
      <w:r>
        <w:rPr>
          <w:lang w:val="en-GB"/>
        </w:rPr>
        <w:t>These are simpl</w:t>
      </w:r>
      <w:r w:rsidR="00D71CB6">
        <w:rPr>
          <w:lang w:val="en-GB"/>
        </w:rPr>
        <w:t>y</w:t>
      </w:r>
      <w:r w:rsidR="008B6230">
        <w:rPr>
          <w:lang w:val="en-GB"/>
        </w:rPr>
        <w:t xml:space="preserve"> a sample </w:t>
      </w:r>
      <w:r w:rsidR="00B75794">
        <w:rPr>
          <w:lang w:val="en-GB"/>
        </w:rPr>
        <w:t xml:space="preserve">of </w:t>
      </w:r>
      <w:r w:rsidR="00853165">
        <w:rPr>
          <w:lang w:val="en-GB"/>
        </w:rPr>
        <w:t xml:space="preserve">the </w:t>
      </w:r>
      <w:r w:rsidR="00B75794">
        <w:rPr>
          <w:lang w:val="en-GB"/>
        </w:rPr>
        <w:t xml:space="preserve">tensions </w:t>
      </w:r>
      <w:r w:rsidR="00853165">
        <w:rPr>
          <w:lang w:val="en-GB"/>
        </w:rPr>
        <w:t xml:space="preserve">that </w:t>
      </w:r>
      <w:r w:rsidR="00B75794">
        <w:rPr>
          <w:lang w:val="en-GB"/>
        </w:rPr>
        <w:t xml:space="preserve">an intercultural perspective could </w:t>
      </w:r>
      <w:r w:rsidR="0059436C">
        <w:rPr>
          <w:lang w:val="en-GB"/>
        </w:rPr>
        <w:t xml:space="preserve">potentially </w:t>
      </w:r>
      <w:r w:rsidR="00B75794">
        <w:rPr>
          <w:lang w:val="en-GB"/>
        </w:rPr>
        <w:t>help resolve.</w:t>
      </w:r>
      <w:r w:rsidR="00D71CB6">
        <w:rPr>
          <w:lang w:val="en-GB"/>
        </w:rPr>
        <w:t xml:space="preserve"> </w:t>
      </w:r>
      <w:r w:rsidR="00216D2D">
        <w:rPr>
          <w:lang w:val="en-GB"/>
        </w:rPr>
        <w:t xml:space="preserve">Answers could prove helpful for movement </w:t>
      </w:r>
      <w:r w:rsidR="00280DD0">
        <w:rPr>
          <w:lang w:val="en-GB"/>
        </w:rPr>
        <w:t>practitioners</w:t>
      </w:r>
      <w:r w:rsidR="00216D2D">
        <w:rPr>
          <w:lang w:val="en-GB"/>
        </w:rPr>
        <w:t xml:space="preserve"> but also for </w:t>
      </w:r>
      <w:r w:rsidR="00280DD0">
        <w:rPr>
          <w:lang w:val="en-GB"/>
        </w:rPr>
        <w:t>global missiology.</w:t>
      </w:r>
    </w:p>
    <w:p w14:paraId="1E7D7AB5" w14:textId="2514D977" w:rsidR="002407F4" w:rsidRDefault="00CB0D37" w:rsidP="00DC3159">
      <w:pPr>
        <w:pStyle w:val="Heading1"/>
      </w:pPr>
      <w:r>
        <w:t>Conclusion</w:t>
      </w:r>
    </w:p>
    <w:p w14:paraId="3D5D08E1" w14:textId="7FAA75EB" w:rsidR="00260151" w:rsidRDefault="0003118E" w:rsidP="0099607F">
      <w:pPr>
        <w:pStyle w:val="NoSpacing"/>
      </w:pPr>
      <w:r>
        <w:t xml:space="preserve">A missiology of </w:t>
      </w:r>
      <w:r w:rsidR="00692D9A">
        <w:t>CPM</w:t>
      </w:r>
      <w:r>
        <w:t>s</w:t>
      </w:r>
      <w:r w:rsidR="00007096">
        <w:t xml:space="preserve"> </w:t>
      </w:r>
      <w:r w:rsidR="00692D9A">
        <w:t>may be distinguished from the indigenous movements conversation that emerged in the colonial period</w:t>
      </w:r>
      <w:ins w:id="40" w:author="D C" w:date="2021-10-05T17:16:00Z">
        <w:r w:rsidR="005C3290">
          <w:t>,</w:t>
        </w:r>
      </w:ins>
      <w:r w:rsidR="00692D9A">
        <w:t xml:space="preserve"> </w:t>
      </w:r>
      <w:del w:id="41" w:author="D C" w:date="2021-10-05T17:16:00Z">
        <w:r w:rsidR="00692D9A" w:rsidDel="005C3290">
          <w:delText xml:space="preserve">that </w:delText>
        </w:r>
      </w:del>
      <w:ins w:id="42" w:author="D C" w:date="2021-10-05T17:16:00Z">
        <w:r w:rsidR="005C3290">
          <w:t>which</w:t>
        </w:r>
        <w:r w:rsidR="005C3290">
          <w:t xml:space="preserve"> </w:t>
        </w:r>
      </w:ins>
      <w:r w:rsidR="00692D9A">
        <w:t xml:space="preserve">was characterized by Western domination. It </w:t>
      </w:r>
      <w:r w:rsidR="004A2428">
        <w:t xml:space="preserve">may </w:t>
      </w:r>
      <w:r w:rsidR="00692D9A">
        <w:t xml:space="preserve">also be differentiated from the early conversations in the CGM which saw the rapid spread of Christianity around the globe in the twentieth century and the emergence of non-Western missions. These previous discussions focused on indigenization and group conversions within castes, people groups, and </w:t>
      </w:r>
      <w:proofErr w:type="spellStart"/>
      <w:r w:rsidR="00692D9A">
        <w:t>ethnoreligionists</w:t>
      </w:r>
      <w:proofErr w:type="spellEnd"/>
      <w:r w:rsidR="00692D9A">
        <w:t>. Instead, CPM has emerged in unreached contexts, particularly among Muslims and Hindus, particularly at a time when the “center” of Christianity was clearly established in the Global South and when mission was polycentric</w:t>
      </w:r>
      <w:r w:rsidR="001D07CA">
        <w:t xml:space="preserve"> </w:t>
      </w:r>
      <w:r w:rsidR="001D07CA">
        <w:fldChar w:fldCharType="begin"/>
      </w:r>
      <w:r w:rsidR="001D07CA">
        <w:instrText xml:space="preserve"> ADDIN ZOTERO_ITEM CSL_CITATION {"citationID":"Q0AkPxtm","properties":{"formattedCitation":"(Schattner 2013, 54)","plainCitation":"(Schattner 2013, 54)","noteIndex":0},"citationItems":[{"id":684,"uris":["http://zotero.org/users/5944696/items/82RBFEZM"],"uri":["http://zotero.org/users/5944696/items/82RBFEZM"],"itemData":{"id":684,"type":"thesis","event-place":"La Miranda, CA","genre":"DMiss dissertation","publisher":"Biola University","publisher-place":"La Miranda, CA","title":"Sustainability Within Church Planting Movements in East Asia","author":[{"family":"Schattner","given":"Frank Walter"}],"issued":{"date-parts":[["2013"]]}},"locator":"54"}],"schema":"https://github.com/citation-style-language/schema/raw/master/csl-citation.json"} </w:instrText>
      </w:r>
      <w:r w:rsidR="001D07CA">
        <w:fldChar w:fldCharType="separate"/>
      </w:r>
      <w:r w:rsidR="001D07CA" w:rsidRPr="001D07CA">
        <w:rPr>
          <w:rFonts w:cs="Times New Roman"/>
        </w:rPr>
        <w:t>(Schattner 2013, 54)</w:t>
      </w:r>
      <w:r w:rsidR="001D07CA">
        <w:fldChar w:fldCharType="end"/>
      </w:r>
      <w:r w:rsidR="00692D9A">
        <w:t xml:space="preserve">. </w:t>
      </w:r>
      <w:r w:rsidR="00354177" w:rsidRPr="0013767C">
        <w:t>Garrison</w:t>
      </w:r>
      <w:r w:rsidR="00354177">
        <w:t xml:space="preserve"> et al.</w:t>
      </w:r>
      <w:r w:rsidR="00354177" w:rsidRPr="0013767C">
        <w:t xml:space="preserve"> </w:t>
      </w:r>
      <w:commentRangeStart w:id="43"/>
      <w:r w:rsidR="00354177" w:rsidRPr="0013767C">
        <w:t xml:space="preserve">has </w:t>
      </w:r>
      <w:commentRangeEnd w:id="43"/>
      <w:r w:rsidR="005C3290">
        <w:rPr>
          <w:rStyle w:val="CommentReference"/>
          <w:rFonts w:asciiTheme="minorHAnsi" w:hAnsiTheme="minorHAnsi"/>
        </w:rPr>
        <w:commentReference w:id="43"/>
      </w:r>
      <w:r w:rsidR="00354177">
        <w:t>discovered missiological principles</w:t>
      </w:r>
      <w:r w:rsidR="00354177" w:rsidRPr="0013767C">
        <w:t xml:space="preserve"> </w:t>
      </w:r>
      <w:r w:rsidR="00660AD5">
        <w:t>on which</w:t>
      </w:r>
      <w:r w:rsidR="00354177" w:rsidRPr="0013767C">
        <w:t xml:space="preserve"> McGavran</w:t>
      </w:r>
      <w:r w:rsidR="00354177">
        <w:t xml:space="preserve"> et al.</w:t>
      </w:r>
      <w:r w:rsidR="00354177" w:rsidRPr="0013767C">
        <w:t xml:space="preserve"> </w:t>
      </w:r>
      <w:r w:rsidR="007E1A34">
        <w:t>did not focu</w:t>
      </w:r>
      <w:r w:rsidR="00660AD5">
        <w:t>s</w:t>
      </w:r>
      <w:r w:rsidR="00DC7C05">
        <w:t>;</w:t>
      </w:r>
      <w:r w:rsidR="00354177" w:rsidRPr="0013767C">
        <w:t xml:space="preserve"> mainly</w:t>
      </w:r>
      <w:r w:rsidR="00354177">
        <w:t>,</w:t>
      </w:r>
      <w:r w:rsidR="00354177" w:rsidRPr="0013767C">
        <w:t xml:space="preserve"> factors that multiply </w:t>
      </w:r>
      <w:proofErr w:type="spellStart"/>
      <w:r w:rsidR="00354177">
        <w:t>micro</w:t>
      </w:r>
      <w:r w:rsidR="00354177" w:rsidRPr="0013767C">
        <w:t>churches</w:t>
      </w:r>
      <w:proofErr w:type="spellEnd"/>
      <w:r w:rsidR="00354177">
        <w:t xml:space="preserve"> in unreached contexts</w:t>
      </w:r>
      <w:r w:rsidR="00992A41">
        <w:t>.</w:t>
      </w:r>
    </w:p>
    <w:p w14:paraId="5220C457" w14:textId="1BDA5C38" w:rsidR="00EF102E" w:rsidRDefault="00FA1805" w:rsidP="0087206B">
      <w:pPr>
        <w:pStyle w:val="NoSpacing"/>
        <w:ind w:firstLine="720"/>
      </w:pPr>
      <w:r>
        <w:lastRenderedPageBreak/>
        <w:t>Despite the need to include</w:t>
      </w:r>
      <w:r w:rsidR="00766165">
        <w:t xml:space="preserve"> and integrate</w:t>
      </w:r>
      <w:r>
        <w:t xml:space="preserve"> </w:t>
      </w:r>
      <w:r w:rsidR="00766165">
        <w:t>deeper analysis</w:t>
      </w:r>
      <w:r w:rsidR="000165E6">
        <w:t xml:space="preserve"> from the Global South</w:t>
      </w:r>
      <w:r w:rsidR="00147A8D">
        <w:t>, i</w:t>
      </w:r>
      <w:r w:rsidR="00E6524C">
        <w:t xml:space="preserve">t would be unfair to simply charge that CPM missiology is the </w:t>
      </w:r>
      <w:r w:rsidR="000165E6">
        <w:t>result</w:t>
      </w:r>
      <w:r w:rsidR="00E6524C">
        <w:t xml:space="preserve"> of</w:t>
      </w:r>
      <w:r w:rsidR="00D80D89">
        <w:t xml:space="preserve"> a</w:t>
      </w:r>
      <w:r w:rsidR="00E6524C">
        <w:t xml:space="preserve"> 1990s American </w:t>
      </w:r>
      <w:r w:rsidR="001614E4">
        <w:t>captivity to</w:t>
      </w:r>
      <w:r w:rsidR="00E30B73">
        <w:t xml:space="preserve"> strategy and technique</w:t>
      </w:r>
      <w:r w:rsidR="00E6524C">
        <w:t>.</w:t>
      </w:r>
      <w:r w:rsidR="00E30B73">
        <w:t xml:space="preserve"> It would also be unfair to claim </w:t>
      </w:r>
      <w:r w:rsidR="00A44649">
        <w:t xml:space="preserve">movements are simply wills of the Holy Spirit who “blows where he </w:t>
      </w:r>
      <w:r w:rsidR="00A40D2F">
        <w:t>pleases</w:t>
      </w:r>
      <w:ins w:id="44" w:author="D C" w:date="2021-10-05T17:17:00Z">
        <w:r w:rsidR="005C3290">
          <w:t>,</w:t>
        </w:r>
      </w:ins>
      <w:r w:rsidR="00A44649">
        <w:t xml:space="preserve">” as if </w:t>
      </w:r>
      <w:r w:rsidR="005605EF">
        <w:t xml:space="preserve">the </w:t>
      </w:r>
      <w:r w:rsidR="00335109">
        <w:t>missional</w:t>
      </w:r>
      <w:r w:rsidR="00A44649">
        <w:t xml:space="preserve"> </w:t>
      </w:r>
      <w:r w:rsidR="00473753">
        <w:t>implementation</w:t>
      </w:r>
      <w:r w:rsidR="00335109">
        <w:t xml:space="preserve"> </w:t>
      </w:r>
      <w:r w:rsidR="00473753">
        <w:t>of</w:t>
      </w:r>
      <w:r w:rsidR="00335109">
        <w:t xml:space="preserve"> biblical principles</w:t>
      </w:r>
      <w:r w:rsidR="00723447">
        <w:t xml:space="preserve"> </w:t>
      </w:r>
      <w:del w:id="45" w:author="D C" w:date="2021-10-05T17:17:00Z">
        <w:r w:rsidR="00473753" w:rsidDel="005C3290">
          <w:delText>is</w:delText>
        </w:r>
        <w:r w:rsidR="00723447" w:rsidDel="005C3290">
          <w:delText xml:space="preserve"> </w:delText>
        </w:r>
      </w:del>
      <w:ins w:id="46" w:author="D C" w:date="2021-10-05T17:17:00Z">
        <w:r w:rsidR="005C3290">
          <w:t>were</w:t>
        </w:r>
        <w:r w:rsidR="005C3290">
          <w:t xml:space="preserve"> </w:t>
        </w:r>
      </w:ins>
      <w:r w:rsidR="007C7E7C">
        <w:t>dispensable</w:t>
      </w:r>
      <w:r w:rsidR="00723447">
        <w:t>.</w:t>
      </w:r>
      <w:r w:rsidR="00E30B73">
        <w:t xml:space="preserve"> </w:t>
      </w:r>
      <w:r w:rsidR="005457A5">
        <w:t xml:space="preserve">One could actually make the case </w:t>
      </w:r>
      <w:r w:rsidR="00992A41">
        <w:t>that</w:t>
      </w:r>
      <w:r w:rsidR="005457A5">
        <w:t xml:space="preserve"> CPM is a positive synerg</w:t>
      </w:r>
      <w:r w:rsidR="001A142A">
        <w:t>y</w:t>
      </w:r>
      <w:r w:rsidR="005457A5">
        <w:t xml:space="preserve"> of Westerners and non-Westerners harmoniously working together</w:t>
      </w:r>
      <w:r w:rsidR="007212DE">
        <w:t xml:space="preserve"> in the global body </w:t>
      </w:r>
      <w:r w:rsidR="004A2428">
        <w:t xml:space="preserve">of </w:t>
      </w:r>
      <w:r w:rsidR="007212DE">
        <w:t>Christ</w:t>
      </w:r>
      <w:r w:rsidR="00723447">
        <w:t>, empower</w:t>
      </w:r>
      <w:r w:rsidR="007212DE">
        <w:t>ed</w:t>
      </w:r>
      <w:r w:rsidR="00723447">
        <w:t xml:space="preserve"> by the Holy Spirit</w:t>
      </w:r>
      <w:r w:rsidR="005457A5">
        <w:t>.</w:t>
      </w:r>
      <w:r w:rsidR="005605EF">
        <w:t xml:space="preserve"> CPMs are </w:t>
      </w:r>
      <w:r w:rsidR="0087206B">
        <w:t xml:space="preserve">reflexively influencing </w:t>
      </w:r>
      <w:commentRangeStart w:id="47"/>
      <w:r w:rsidR="0087206B">
        <w:t xml:space="preserve">mission the </w:t>
      </w:r>
      <w:commentRangeEnd w:id="47"/>
      <w:r w:rsidR="005C3290">
        <w:rPr>
          <w:rStyle w:val="CommentReference"/>
          <w:rFonts w:asciiTheme="minorHAnsi" w:hAnsiTheme="minorHAnsi"/>
        </w:rPr>
        <w:commentReference w:id="47"/>
      </w:r>
      <w:r w:rsidR="0087206B">
        <w:t xml:space="preserve">Global North </w:t>
      </w:r>
      <w:r w:rsidR="0087206B">
        <w:fldChar w:fldCharType="begin"/>
      </w:r>
      <w:r w:rsidR="0087206B">
        <w:instrText xml:space="preserve"> ADDIN ZOTERO_ITEM CSL_CITATION {"citationID":"rThEKral","properties":{"formattedCitation":"(Galanos 2018; Trousdale and Sunshine 2018)","plainCitation":"(Galanos 2018; Trousdale and Sunshine 2018)","noteIndex":0},"citationItems":[{"id":1245,"uris":["http://zotero.org/users/5944696/items/VRP9CCXT"],"uri":["http://zotero.org/users/5944696/items/VRP9CCXT"],"itemData":{"id":1245,"type":"book","abstract":"What would cause Experience Life Church, frequently named one of the fastest-growing churches in the country, to completely change directions? Why would they risk an attendance drop and a decrease in giving in pursuit of a vision that has seldom been attempted in the American church? The leaders of Experience Life knew this journey would be risky and calculated the costs before ever beginning. They believed that following Jesus and aiming to reach millions was worth any cost. Be careful with this book. It might inspire you to risk everything you have to follow Jesus. You've been warned.","event-place":"Lubbock, TX","ISBN":"978-1-73286-960-8","language":"en","note":"Google-Books-ID: qGfIvAEACAAJ","number-of-pages":"book","publisher":"Experience Life Church","publisher-place":"Lubbock, TX","source":"Google Books","title":"From Megachurch to Multiplication: A Church's Journey Toward Movement","title-short":"From Megachurch to Multiplication","author":[{"family":"Galanos","given":"Chris"}],"issued":{"date-parts":[["2018"]]}}},{"id":1170,"uris":["http://zotero.org/users/5944696/items/79W9FNND"],"uri":["http://zotero.org/users/5944696/items/79W9FNND"],"itemData":{"id":1170,"type":"book","abstract":"Christianity is growing faster than at any time in history. So why is the church in Europe and America stagnant or declining, and what will it take for that to change? The Kingdom Unleashed explores God's Kingdom Movements. Central to every movement are the core values of the Kingdom of God, which Jesus proclaimed and modeled throughout His ministry. The authors of The Kingdom Unleashed spent three years researching why only a few such movements are happening in North America and Western Europe. They identify historical and worldview issues that hinder Kingdom movements in the West. Interviews with many leading movement catalysts illuminate the biblical principles, paradigms, and practices that Jesus mandated for His disciples. By returning to these, we can revitalize Christianity in the Global North and see the Kingdom Unleashed.","event-place":"Murfreesboro, TN","ISBN":"978-1-73223-990-6","publisher":"DMM Library","publisher-place":"Murfreesboro, TN","source":"Amazon","title":"The Kingdom Unleashed: How Jesus' 1st-Century Kingdom Values Are Transforming Thousands of Cultures and Awakening His Church","title-short":"The Kingdom Unleashed","author":[{"family":"Trousdale","given":"Jerry"},{"family":"Sunshine","given":"Glenn"}],"issued":{"date-parts":[["2018"]]}}}],"schema":"https://github.com/citation-style-language/schema/raw/master/csl-citation.json"} </w:instrText>
      </w:r>
      <w:r w:rsidR="0087206B">
        <w:fldChar w:fldCharType="separate"/>
      </w:r>
      <w:r w:rsidR="0087206B" w:rsidRPr="0087206B">
        <w:rPr>
          <w:rFonts w:cs="Times New Roman"/>
        </w:rPr>
        <w:t>(Galanos 2018; Trousdale and Sunshine 2018)</w:t>
      </w:r>
      <w:r w:rsidR="0087206B">
        <w:fldChar w:fldCharType="end"/>
      </w:r>
      <w:r w:rsidR="0087206B">
        <w:t xml:space="preserve">, so this is not simply a </w:t>
      </w:r>
      <w:r w:rsidR="0094208D">
        <w:t>“</w:t>
      </w:r>
      <w:r w:rsidR="0087206B">
        <w:t>missionary</w:t>
      </w:r>
      <w:r w:rsidR="0094208D">
        <w:t>”</w:t>
      </w:r>
      <w:r w:rsidR="0087206B">
        <w:t xml:space="preserve"> conversion but one in the field of World Christianity as well. </w:t>
      </w:r>
    </w:p>
    <w:p w14:paraId="7B9B786C" w14:textId="702F8C2A" w:rsidR="002407F4" w:rsidRDefault="00370EC5" w:rsidP="00EF102E">
      <w:pPr>
        <w:pStyle w:val="NoSpacing"/>
        <w:ind w:firstLine="720"/>
      </w:pPr>
      <w:r w:rsidRPr="00465C91">
        <w:t xml:space="preserve">CPM may appear to be a total paradigm shift </w:t>
      </w:r>
      <w:commentRangeStart w:id="48"/>
      <w:r w:rsidRPr="00465C91">
        <w:t xml:space="preserve">to </w:t>
      </w:r>
      <w:r w:rsidR="00792F48">
        <w:t>Christendom</w:t>
      </w:r>
      <w:r w:rsidR="00E80C0B">
        <w:t xml:space="preserve"> ecclesiology</w:t>
      </w:r>
      <w:r w:rsidR="003365E9">
        <w:t xml:space="preserve"> </w:t>
      </w:r>
      <w:commentRangeEnd w:id="48"/>
      <w:r w:rsidR="005C3290">
        <w:rPr>
          <w:rStyle w:val="CommentReference"/>
          <w:rFonts w:asciiTheme="minorHAnsi" w:hAnsiTheme="minorHAnsi"/>
        </w:rPr>
        <w:commentReference w:id="48"/>
      </w:r>
      <w:r w:rsidR="00ED2018">
        <w:t>and</w:t>
      </w:r>
      <w:r w:rsidR="003365E9">
        <w:t xml:space="preserve"> Southern Baptist</w:t>
      </w:r>
      <w:r w:rsidRPr="00465C91">
        <w:t xml:space="preserve"> </w:t>
      </w:r>
      <w:r w:rsidR="00E80C0B">
        <w:t>polity</w:t>
      </w:r>
      <w:r w:rsidR="00C705CE">
        <w:t xml:space="preserve"> (and hence the criticism</w:t>
      </w:r>
      <w:r w:rsidR="006F0E7A">
        <w:t xml:space="preserve"> from both</w:t>
      </w:r>
      <w:r w:rsidR="00C705CE">
        <w:t>)</w:t>
      </w:r>
      <w:r w:rsidR="00D0763E" w:rsidRPr="00465C91">
        <w:t>,</w:t>
      </w:r>
      <w:r w:rsidRPr="00465C91">
        <w:t xml:space="preserve"> but it i</w:t>
      </w:r>
      <w:r w:rsidR="00541D0D">
        <w:t>s</w:t>
      </w:r>
      <w:r w:rsidR="006F0E7A">
        <w:t xml:space="preserve"> </w:t>
      </w:r>
      <w:del w:id="49" w:author="D C" w:date="2021-10-05T17:22:00Z">
        <w:r w:rsidR="006F0E7A" w:rsidDel="00D939E2">
          <w:delText>merely</w:delText>
        </w:r>
        <w:r w:rsidR="00541D0D" w:rsidDel="00D939E2">
          <w:delText xml:space="preserve"> </w:delText>
        </w:r>
      </w:del>
      <w:ins w:id="50" w:author="D C" w:date="2021-10-05T17:22:00Z">
        <w:r w:rsidR="00D939E2">
          <w:t>actually</w:t>
        </w:r>
        <w:r w:rsidR="00D939E2">
          <w:t xml:space="preserve"> </w:t>
        </w:r>
      </w:ins>
      <w:r w:rsidR="00541D0D">
        <w:t>a confluence</w:t>
      </w:r>
      <w:r w:rsidR="00A92DBE">
        <w:t xml:space="preserve"> and development</w:t>
      </w:r>
      <w:r w:rsidRPr="00465C91">
        <w:t xml:space="preserve"> of a number of pre-existing streams </w:t>
      </w:r>
      <w:r>
        <w:t>including Allen</w:t>
      </w:r>
      <w:r w:rsidR="00E441F3">
        <w:t xml:space="preserve"> et al</w:t>
      </w:r>
      <w:r w:rsidR="003365E9">
        <w:t>.</w:t>
      </w:r>
      <w:r>
        <w:t>’s indigeneity thesis, McGavran</w:t>
      </w:r>
      <w:r w:rsidR="00E441F3">
        <w:t xml:space="preserve"> et al</w:t>
      </w:r>
      <w:r w:rsidR="003365E9">
        <w:t>.</w:t>
      </w:r>
      <w:r>
        <w:t>’s social network</w:t>
      </w:r>
      <w:r w:rsidR="00632FBF">
        <w:t>s emphasis</w:t>
      </w:r>
      <w:r>
        <w:t>, and Winter</w:t>
      </w:r>
      <w:r w:rsidR="00E441F3">
        <w:t xml:space="preserve"> et al</w:t>
      </w:r>
      <w:r w:rsidR="003365E9">
        <w:t>.</w:t>
      </w:r>
      <w:r>
        <w:t xml:space="preserve">’s </w:t>
      </w:r>
      <w:r w:rsidR="002623AB">
        <w:t>focus</w:t>
      </w:r>
      <w:r>
        <w:t xml:space="preserve"> on </w:t>
      </w:r>
      <w:r w:rsidR="00632FBF">
        <w:t xml:space="preserve">the unreached and </w:t>
      </w:r>
      <w:r w:rsidR="008C02C0">
        <w:t>multiplication</w:t>
      </w:r>
      <w:r>
        <w:t xml:space="preserve">. </w:t>
      </w:r>
      <w:r w:rsidR="00AB3D1E">
        <w:t xml:space="preserve">CPM </w:t>
      </w:r>
      <w:r w:rsidR="00157DCB">
        <w:t>has been</w:t>
      </w:r>
      <w:r w:rsidR="00AB3D1E">
        <w:t xml:space="preserve"> </w:t>
      </w:r>
      <w:r w:rsidR="00727233">
        <w:t xml:space="preserve">an </w:t>
      </w:r>
      <w:r w:rsidR="00AB3D1E">
        <w:t>innovation specifically for unreached or least-reached contexts, so it is not surprising to find them most commonly in those contexts today. But</w:t>
      </w:r>
      <w:bookmarkStart w:id="51" w:name="_GoBack"/>
      <w:bookmarkEnd w:id="51"/>
      <w:del w:id="52" w:author="D C" w:date="2021-10-05T17:23:00Z">
        <w:r w:rsidR="00AB3D1E" w:rsidDel="00D939E2">
          <w:delText xml:space="preserve"> a</w:delText>
        </w:r>
      </w:del>
      <w:r w:rsidR="00AB3D1E">
        <w:t xml:space="preserve"> missiological analysis from those inside the movements themselves </w:t>
      </w:r>
      <w:r w:rsidR="00750781">
        <w:t>w</w:t>
      </w:r>
      <w:r w:rsidR="00AB3D1E">
        <w:t>ould greatly enhance the conversation.</w:t>
      </w:r>
      <w:r w:rsidR="00157DCB">
        <w:t xml:space="preserve"> </w:t>
      </w:r>
      <w:r w:rsidR="00431D92">
        <w:t xml:space="preserve">Minimal research on CPMs today from this </w:t>
      </w:r>
      <w:r w:rsidR="0038072D">
        <w:t>intercultural</w:t>
      </w:r>
      <w:r w:rsidR="00431D92">
        <w:t xml:space="preserve"> perspective</w:t>
      </w:r>
      <w:r w:rsidR="005573AD">
        <w:t xml:space="preserve"> means that a</w:t>
      </w:r>
      <w:r w:rsidR="0013767C" w:rsidRPr="0013767C">
        <w:t xml:space="preserve"> </w:t>
      </w:r>
      <w:r w:rsidR="005573AD">
        <w:t xml:space="preserve">CPM </w:t>
      </w:r>
      <w:r w:rsidR="0013767C" w:rsidRPr="0013767C">
        <w:t xml:space="preserve">missiology </w:t>
      </w:r>
      <w:r w:rsidR="005573AD">
        <w:t>is still evolving and maturing</w:t>
      </w:r>
      <w:r w:rsidR="0013767C" w:rsidRPr="0013767C">
        <w:t>.</w:t>
      </w:r>
      <w:r w:rsidR="00CA34C3">
        <w:t xml:space="preserve"> T</w:t>
      </w:r>
      <w:r w:rsidR="00F236F8">
        <w:t>he discourse</w:t>
      </w:r>
      <w:r w:rsidR="0013767C" w:rsidRPr="0013767C">
        <w:t xml:space="preserve"> now </w:t>
      </w:r>
      <w:r w:rsidR="00F236F8">
        <w:t xml:space="preserve">needs </w:t>
      </w:r>
      <w:r w:rsidR="0013767C" w:rsidRPr="0013767C">
        <w:t xml:space="preserve">a </w:t>
      </w:r>
      <w:r w:rsidR="00F236F8">
        <w:t>“</w:t>
      </w:r>
      <w:r w:rsidR="0013767C" w:rsidRPr="0013767C">
        <w:t>second pass</w:t>
      </w:r>
      <w:r w:rsidR="00F236F8">
        <w:t>”</w:t>
      </w:r>
      <w:r w:rsidR="0013767C" w:rsidRPr="0013767C">
        <w:t xml:space="preserve"> </w:t>
      </w:r>
      <w:r w:rsidR="000F628E">
        <w:t>over the</w:t>
      </w:r>
      <w:r w:rsidR="00F236F8">
        <w:t xml:space="preserve"> phenomenon</w:t>
      </w:r>
      <w:r w:rsidR="00745626">
        <w:t xml:space="preserve"> from </w:t>
      </w:r>
      <w:r w:rsidR="00061CEC">
        <w:t>this</w:t>
      </w:r>
      <w:r w:rsidR="00516FC5">
        <w:t xml:space="preserve"> intercultural </w:t>
      </w:r>
      <w:r w:rsidR="00745626">
        <w:t>perspective</w:t>
      </w:r>
      <w:r w:rsidR="0013767C">
        <w:t>.</w:t>
      </w:r>
      <w:r w:rsidR="00F236F8">
        <w:t xml:space="preserve"> We still have much to learn.</w:t>
      </w:r>
    </w:p>
    <w:p w14:paraId="5B181CA5" w14:textId="2EF29698" w:rsidR="00465C91" w:rsidRDefault="00465C91" w:rsidP="0099607F">
      <w:pPr>
        <w:pStyle w:val="NoSpacing"/>
      </w:pPr>
    </w:p>
    <w:p w14:paraId="17D339D3" w14:textId="31BDA9E8" w:rsidR="001B51AD" w:rsidRDefault="001B51AD" w:rsidP="00DC3159">
      <w:pPr>
        <w:pStyle w:val="Heading1"/>
      </w:pPr>
      <w:r>
        <w:t>References Cited</w:t>
      </w:r>
    </w:p>
    <w:p w14:paraId="28EB0AD4" w14:textId="77777777" w:rsidR="00186675" w:rsidRDefault="005C5614" w:rsidP="00186675">
      <w:pPr>
        <w:pStyle w:val="Bibliography"/>
      </w:pPr>
      <w:r w:rsidRPr="00FB77ED">
        <w:rPr>
          <w:rFonts w:asciiTheme="majorBidi" w:hAnsiTheme="majorBidi" w:cstheme="majorBidi"/>
        </w:rPr>
        <w:fldChar w:fldCharType="begin"/>
      </w:r>
      <w:r w:rsidR="00186675">
        <w:rPr>
          <w:rFonts w:asciiTheme="majorBidi" w:hAnsiTheme="majorBidi" w:cstheme="majorBidi"/>
        </w:rPr>
        <w:instrText xml:space="preserve"> ADDIN ZOTERO_BIBL {"uncited":[],"omitted":[],"custom":[]} CSL_BIBLIOGRAPHY </w:instrText>
      </w:r>
      <w:r w:rsidRPr="00FB77ED">
        <w:rPr>
          <w:rFonts w:asciiTheme="majorBidi" w:hAnsiTheme="majorBidi" w:cstheme="majorBidi"/>
        </w:rPr>
        <w:fldChar w:fldCharType="separate"/>
      </w:r>
      <w:r w:rsidR="00186675">
        <w:t xml:space="preserve">Abbott, Andrew. 1988. “Transcending General Linear Reality.” </w:t>
      </w:r>
      <w:r w:rsidR="00186675">
        <w:rPr>
          <w:i/>
          <w:iCs/>
        </w:rPr>
        <w:t>Sociological Theory</w:t>
      </w:r>
      <w:r w:rsidR="00186675">
        <w:t xml:space="preserve"> 6 (2): 169–86.</w:t>
      </w:r>
    </w:p>
    <w:p w14:paraId="5C0B2CEC" w14:textId="77777777" w:rsidR="00186675" w:rsidRDefault="00186675" w:rsidP="00186675">
      <w:pPr>
        <w:pStyle w:val="Bibliography"/>
      </w:pPr>
      <w:r>
        <w:t xml:space="preserve">Addison, Steve. 2011. </w:t>
      </w:r>
      <w:r>
        <w:rPr>
          <w:i/>
          <w:iCs/>
        </w:rPr>
        <w:t>Movements That Change the World: Five Keys to Spreading the Gospel</w:t>
      </w:r>
      <w:r>
        <w:t>. 2nd ed. Downers Grove, IL: InterVarsity Press.</w:t>
      </w:r>
    </w:p>
    <w:p w14:paraId="33C745A2" w14:textId="77777777" w:rsidR="00186675" w:rsidRDefault="00186675" w:rsidP="00186675">
      <w:pPr>
        <w:pStyle w:val="Bibliography"/>
      </w:pPr>
      <w:r>
        <w:t>Allen, Bob. 2015. “Paige Patterson Details Missiological ‘Battle’ at IMB.” Baptist News Global. September 14, 2015. https://baptistnews.com/article/paige-patterson-details-battle-at-imb/.</w:t>
      </w:r>
    </w:p>
    <w:p w14:paraId="7EC720E7" w14:textId="77777777" w:rsidR="00186675" w:rsidRDefault="00186675" w:rsidP="00186675">
      <w:pPr>
        <w:pStyle w:val="Bibliography"/>
      </w:pPr>
      <w:r>
        <w:t xml:space="preserve">Allen, Roland. 1912. </w:t>
      </w:r>
      <w:r>
        <w:rPr>
          <w:i/>
          <w:iCs/>
        </w:rPr>
        <w:t>Missionary Methods: St. Paul’s or Ours?</w:t>
      </w:r>
      <w:r>
        <w:t xml:space="preserve"> London, UK: R. Scott.</w:t>
      </w:r>
    </w:p>
    <w:p w14:paraId="384641F1" w14:textId="77777777" w:rsidR="00186675" w:rsidRDefault="00186675" w:rsidP="00186675">
      <w:pPr>
        <w:pStyle w:val="Bibliography"/>
      </w:pPr>
      <w:r>
        <w:t xml:space="preserve">———. 1927. </w:t>
      </w:r>
      <w:r>
        <w:rPr>
          <w:i/>
          <w:iCs/>
        </w:rPr>
        <w:t>The Spontaneous Expansion of the Church: And the Causes Which Hinder It</w:t>
      </w:r>
      <w:r>
        <w:t>. London, UK: World Dominion Press.</w:t>
      </w:r>
    </w:p>
    <w:p w14:paraId="7A5C967C" w14:textId="77777777" w:rsidR="00186675" w:rsidRDefault="00186675" w:rsidP="00186675">
      <w:pPr>
        <w:pStyle w:val="Bibliography"/>
      </w:pPr>
      <w:r>
        <w:t xml:space="preserve">Barrett, David B. 1968. </w:t>
      </w:r>
      <w:r>
        <w:rPr>
          <w:i/>
          <w:iCs/>
        </w:rPr>
        <w:t>Schism and Renewal in Africa: An Analysis of Six Thousand Contemporary Religious Movements</w:t>
      </w:r>
      <w:r>
        <w:t>. Nairobi, Kenya: Oxford University Press.</w:t>
      </w:r>
    </w:p>
    <w:p w14:paraId="4D060E61" w14:textId="77777777" w:rsidR="00186675" w:rsidRDefault="00186675" w:rsidP="00186675">
      <w:pPr>
        <w:pStyle w:val="Bibliography"/>
      </w:pPr>
      <w:r>
        <w:t xml:space="preserve">———. 1982. </w:t>
      </w:r>
      <w:r>
        <w:rPr>
          <w:i/>
          <w:iCs/>
        </w:rPr>
        <w:t>World Christian Encyclopedia: A Comparative Study of Churches and Religions in the Modern World; Ad 1900-2000</w:t>
      </w:r>
      <w:r>
        <w:t>. Nairobi, Kenya: Oxford University Press.</w:t>
      </w:r>
    </w:p>
    <w:p w14:paraId="7C627879" w14:textId="77777777" w:rsidR="00186675" w:rsidRDefault="00186675" w:rsidP="00186675">
      <w:pPr>
        <w:pStyle w:val="Bibliography"/>
      </w:pPr>
      <w:r>
        <w:t xml:space="preserve">Bartlotti, Leonard N. 2020. “Reimagining and Re-Envisioning People Groups.” </w:t>
      </w:r>
      <w:r>
        <w:rPr>
          <w:i/>
          <w:iCs/>
        </w:rPr>
        <w:t>Evangelical Missions Quarterly</w:t>
      </w:r>
      <w:r>
        <w:t xml:space="preserve"> 56 (4). https://missionexus.org/reimagining-re-envisioning-people-groups/.</w:t>
      </w:r>
    </w:p>
    <w:p w14:paraId="68B4C6F8" w14:textId="77777777" w:rsidR="00186675" w:rsidRDefault="00186675" w:rsidP="00186675">
      <w:pPr>
        <w:pStyle w:val="Bibliography"/>
      </w:pPr>
      <w:r>
        <w:t xml:space="preserve">Bird, Michael F. 2020. </w:t>
      </w:r>
      <w:r>
        <w:rPr>
          <w:i/>
          <w:iCs/>
        </w:rPr>
        <w:t>Evangelical Theology: A Biblical and Systematic Introduction</w:t>
      </w:r>
      <w:r>
        <w:t>. 2nd ed. Grand Rapids, MI: Zondervan Academic.</w:t>
      </w:r>
    </w:p>
    <w:p w14:paraId="7A421299" w14:textId="77777777" w:rsidR="00186675" w:rsidRDefault="00186675" w:rsidP="00186675">
      <w:pPr>
        <w:pStyle w:val="Bibliography"/>
      </w:pPr>
      <w:r>
        <w:t>Branner, John K. 1975. “Roland Allen, Donald McGavran and Church Growth.” ThM thesis, Pasadena, CA: Fuller Theological Seminary.</w:t>
      </w:r>
    </w:p>
    <w:p w14:paraId="53D0771C" w14:textId="77777777" w:rsidR="00186675" w:rsidRDefault="00186675" w:rsidP="00186675">
      <w:pPr>
        <w:pStyle w:val="Bibliography"/>
      </w:pPr>
      <w:r>
        <w:t xml:space="preserve">Brawner, Jeff. 2007. “An Examination of Nine Key Issues Concerning CPM.” </w:t>
      </w:r>
      <w:r>
        <w:rPr>
          <w:i/>
          <w:iCs/>
        </w:rPr>
        <w:t>Journal of Evangelism and Missions</w:t>
      </w:r>
      <w:r>
        <w:t xml:space="preserve"> 6: 3–14.</w:t>
      </w:r>
    </w:p>
    <w:p w14:paraId="7F764D00" w14:textId="77777777" w:rsidR="00186675" w:rsidRDefault="00186675" w:rsidP="00186675">
      <w:pPr>
        <w:pStyle w:val="Bibliography"/>
      </w:pPr>
      <w:r>
        <w:t xml:space="preserve">Brittenden, Patrick, and Rania Mostofi. 2021. “Movements in Iran and Algeria: The Second-Generation Challenge.” In </w:t>
      </w:r>
      <w:r>
        <w:rPr>
          <w:i/>
          <w:iCs/>
        </w:rPr>
        <w:t>Motus Dei: The Movement of God to Disciple the Nations</w:t>
      </w:r>
      <w:r>
        <w:t>, edited by Warrick Farah. Littleton, CO: William Carey.</w:t>
      </w:r>
    </w:p>
    <w:p w14:paraId="7875056A" w14:textId="77777777" w:rsidR="00186675" w:rsidRDefault="00186675" w:rsidP="00186675">
      <w:pPr>
        <w:pStyle w:val="Bibliography"/>
      </w:pPr>
      <w:r>
        <w:t xml:space="preserve">Byrd, Marc. 2007. “People Movements vs. Church Planting Movements.” </w:t>
      </w:r>
      <w:r>
        <w:rPr>
          <w:i/>
          <w:iCs/>
        </w:rPr>
        <w:t>Journal of Evangelism and Missions</w:t>
      </w:r>
      <w:r>
        <w:t xml:space="preserve"> 6: 15–28.</w:t>
      </w:r>
    </w:p>
    <w:p w14:paraId="3C5D9CA2" w14:textId="77777777" w:rsidR="00186675" w:rsidRDefault="00186675" w:rsidP="00186675">
      <w:pPr>
        <w:pStyle w:val="Bibliography"/>
      </w:pPr>
      <w:r>
        <w:lastRenderedPageBreak/>
        <w:t xml:space="preserve">Carlton, R. Bruce. 2003. </w:t>
      </w:r>
      <w:r>
        <w:rPr>
          <w:i/>
          <w:iCs/>
        </w:rPr>
        <w:t>Acts 29: Practical Training in Facilitating Church-Planting Movements Among the Neglected Harvest Fields</w:t>
      </w:r>
      <w:r>
        <w:t>. Singapore: Self-Published.</w:t>
      </w:r>
    </w:p>
    <w:p w14:paraId="6E4EC6B2" w14:textId="77777777" w:rsidR="00186675" w:rsidRDefault="00186675" w:rsidP="00186675">
      <w:pPr>
        <w:pStyle w:val="Bibliography"/>
      </w:pPr>
      <w:r>
        <w:t>———. 2006. “An Analysis of the Impact of the Non-Residential/Strategy Coordinator’s Role in Southern Baptist Missiology.” ThD dissertation, Pretoria, South Africa: University of South Africa.</w:t>
      </w:r>
    </w:p>
    <w:p w14:paraId="5F297E51" w14:textId="77777777" w:rsidR="00186675" w:rsidRDefault="00186675" w:rsidP="00186675">
      <w:pPr>
        <w:pStyle w:val="Bibliography"/>
      </w:pPr>
      <w:r>
        <w:t xml:space="preserve">Coles, Dave, and Stan Parks, eds. 2019. </w:t>
      </w:r>
      <w:r>
        <w:rPr>
          <w:i/>
          <w:iCs/>
        </w:rPr>
        <w:t>24:14 - A Testimony to All Peoples: Kingdom Movements Around the World</w:t>
      </w:r>
      <w:r>
        <w:t>. Spring, TX: 24:14.</w:t>
      </w:r>
    </w:p>
    <w:p w14:paraId="55DFD9BE" w14:textId="77777777" w:rsidR="00186675" w:rsidRDefault="00186675" w:rsidP="00186675">
      <w:pPr>
        <w:pStyle w:val="Bibliography"/>
      </w:pPr>
      <w:r>
        <w:t xml:space="preserve">———. 2021. “Movement Servants Needed!” </w:t>
      </w:r>
      <w:r>
        <w:rPr>
          <w:i/>
          <w:iCs/>
        </w:rPr>
        <w:t>Mission Frontiers</w:t>
      </w:r>
      <w:r>
        <w:t xml:space="preserve"> 43 (3): 37–41.</w:t>
      </w:r>
    </w:p>
    <w:p w14:paraId="07B13295" w14:textId="77777777" w:rsidR="00186675" w:rsidRDefault="00186675" w:rsidP="00186675">
      <w:pPr>
        <w:pStyle w:val="Bibliography"/>
      </w:pPr>
      <w:r>
        <w:t xml:space="preserve">Datema, David Earl. 2021. “The Universal Particularism of Panta Ta Ethne: A Biblical Case for the Continued Viability of the People Group Concept in Mission.” </w:t>
      </w:r>
      <w:r>
        <w:rPr>
          <w:i/>
          <w:iCs/>
        </w:rPr>
        <w:t>Missiology</w:t>
      </w:r>
      <w:r>
        <w:t xml:space="preserve"> OnlineFirst: 1–14.</w:t>
      </w:r>
    </w:p>
    <w:p w14:paraId="33EE2877" w14:textId="77777777" w:rsidR="00186675" w:rsidRDefault="00186675" w:rsidP="00186675">
      <w:pPr>
        <w:pStyle w:val="Bibliography"/>
      </w:pPr>
      <w:r>
        <w:t xml:space="preserve">Djao, Younoussa. 2006. “Church Planting Movements: A Golden Key to Missions in Africa.” </w:t>
      </w:r>
      <w:r>
        <w:rPr>
          <w:i/>
          <w:iCs/>
        </w:rPr>
        <w:t>CPM Journal</w:t>
      </w:r>
      <w:r>
        <w:t xml:space="preserve"> 1 (1): 77–87.</w:t>
      </w:r>
    </w:p>
    <w:p w14:paraId="529328C2" w14:textId="77777777" w:rsidR="00186675" w:rsidRDefault="00186675" w:rsidP="00186675">
      <w:pPr>
        <w:pStyle w:val="Bibliography"/>
      </w:pPr>
      <w:r>
        <w:t xml:space="preserve">Escobar, Samuel. 2000. “Evangelical Missiology: Peering into the Future at the Turn of the Century.” In </w:t>
      </w:r>
      <w:r>
        <w:rPr>
          <w:i/>
          <w:iCs/>
        </w:rPr>
        <w:t>Global Missiology for the 21st Century: The Iguassu Dialogue</w:t>
      </w:r>
      <w:r>
        <w:t>, edited by William D. Taylor, 101–22. Grand Rapids, MI: Baker.</w:t>
      </w:r>
    </w:p>
    <w:p w14:paraId="728F77E9" w14:textId="77777777" w:rsidR="00186675" w:rsidRDefault="00186675" w:rsidP="00186675">
      <w:pPr>
        <w:pStyle w:val="Bibliography"/>
      </w:pPr>
      <w:r>
        <w:t>Esler, John Theodore. 2012. “Movements and Missionary Agencies: A Case Study of Church Planting Missionary Teams.” PhD dissertation, Pasadena, CA: Fuller Theological Seminary.</w:t>
      </w:r>
    </w:p>
    <w:p w14:paraId="04F812E5" w14:textId="77777777" w:rsidR="00186675" w:rsidRDefault="00186675" w:rsidP="00186675">
      <w:pPr>
        <w:pStyle w:val="Bibliography"/>
      </w:pPr>
      <w:r>
        <w:t xml:space="preserve">Esler, Ted. 2016. “How to Think About Missiology.” </w:t>
      </w:r>
      <w:r>
        <w:rPr>
          <w:i/>
          <w:iCs/>
        </w:rPr>
        <w:t>Missio Nexus</w:t>
      </w:r>
      <w:r>
        <w:t xml:space="preserve"> (blog). 2016. https://missionexus.org/how-to-think-about-missiology/.</w:t>
      </w:r>
    </w:p>
    <w:p w14:paraId="3BF98860" w14:textId="77777777" w:rsidR="00186675" w:rsidRDefault="00186675" w:rsidP="00186675">
      <w:pPr>
        <w:pStyle w:val="Bibliography"/>
      </w:pPr>
      <w:r>
        <w:t xml:space="preserve">Farah, Warrick. 2015. “The Complexity of Insiderness.” </w:t>
      </w:r>
      <w:r>
        <w:rPr>
          <w:i/>
          <w:iCs/>
        </w:rPr>
        <w:t>International Journal of Frontier Missiology</w:t>
      </w:r>
      <w:r>
        <w:t xml:space="preserve"> 32 (2): 85–91.</w:t>
      </w:r>
    </w:p>
    <w:p w14:paraId="6EF192A7" w14:textId="77777777" w:rsidR="00186675" w:rsidRDefault="00186675" w:rsidP="00186675">
      <w:pPr>
        <w:pStyle w:val="Bibliography"/>
      </w:pPr>
      <w:r>
        <w:t xml:space="preserve">———. 2020. “Motus Dei: Disciple-Making Movements and the Mission of God.” </w:t>
      </w:r>
      <w:r>
        <w:rPr>
          <w:i/>
          <w:iCs/>
        </w:rPr>
        <w:t>Global Missiology</w:t>
      </w:r>
      <w:r>
        <w:t xml:space="preserve"> 2 (17): 1–10.</w:t>
      </w:r>
    </w:p>
    <w:p w14:paraId="44941152" w14:textId="77777777" w:rsidR="00186675" w:rsidRDefault="00186675" w:rsidP="00186675">
      <w:pPr>
        <w:pStyle w:val="Bibliography"/>
      </w:pPr>
      <w:r>
        <w:t xml:space="preserve">———. 2021. “Movements Today: A Primer from Multiple Perspectives.” In </w:t>
      </w:r>
      <w:r>
        <w:rPr>
          <w:i/>
          <w:iCs/>
        </w:rPr>
        <w:t>Motus Dei: The Movement of God to Disciple the Nations</w:t>
      </w:r>
      <w:r>
        <w:t>, edited by Warrick Farah, 1–24. Littleton, CO: William Carey.</w:t>
      </w:r>
    </w:p>
    <w:p w14:paraId="7F694BFB" w14:textId="77777777" w:rsidR="00186675" w:rsidRDefault="00186675" w:rsidP="00186675">
      <w:pPr>
        <w:pStyle w:val="Bibliography"/>
      </w:pPr>
      <w:r>
        <w:t xml:space="preserve">Flett, John G. 2016. </w:t>
      </w:r>
      <w:r>
        <w:rPr>
          <w:i/>
          <w:iCs/>
        </w:rPr>
        <w:t>Apostolicity: The Ecumenical Question in World Christian Perspective</w:t>
      </w:r>
      <w:r>
        <w:t>. Downers Grove, IL: InterVarsity.</w:t>
      </w:r>
    </w:p>
    <w:p w14:paraId="0594CA2F" w14:textId="77777777" w:rsidR="00186675" w:rsidRDefault="00186675" w:rsidP="00186675">
      <w:pPr>
        <w:pStyle w:val="Bibliography"/>
      </w:pPr>
      <w:r>
        <w:t xml:space="preserve">Ford, Lance, Rob Wegner, and Alan Hirsch. 2021. </w:t>
      </w:r>
      <w:r>
        <w:rPr>
          <w:i/>
          <w:iCs/>
        </w:rPr>
        <w:t>The Starfish and the Spirit: Unleashing the Leadership Potential of Churches and Organizations</w:t>
      </w:r>
      <w:r>
        <w:t>. Grand Rapids, MI: Zondervan.</w:t>
      </w:r>
    </w:p>
    <w:p w14:paraId="381D1310" w14:textId="77777777" w:rsidR="00186675" w:rsidRDefault="00186675" w:rsidP="00186675">
      <w:pPr>
        <w:pStyle w:val="Bibliography"/>
      </w:pPr>
      <w:r>
        <w:t xml:space="preserve">Galanos, Chris. 2018. </w:t>
      </w:r>
      <w:r>
        <w:rPr>
          <w:i/>
          <w:iCs/>
        </w:rPr>
        <w:t>From Megachurch to Multiplication: A Church’s Journey Toward Movement</w:t>
      </w:r>
      <w:r>
        <w:t>. Lubbock, TX: Experience Life Church.</w:t>
      </w:r>
    </w:p>
    <w:p w14:paraId="4E712A2C" w14:textId="77777777" w:rsidR="00186675" w:rsidRDefault="00186675" w:rsidP="00186675">
      <w:pPr>
        <w:pStyle w:val="Bibliography"/>
      </w:pPr>
      <w:r>
        <w:t xml:space="preserve">Garrison, David. 1990. </w:t>
      </w:r>
      <w:r>
        <w:rPr>
          <w:i/>
          <w:iCs/>
        </w:rPr>
        <w:t>The Nonresidential Missionary: A New Strategy and the People It Serves</w:t>
      </w:r>
      <w:r>
        <w:t>. Monrovia, CA: MARC.</w:t>
      </w:r>
    </w:p>
    <w:p w14:paraId="666BC042" w14:textId="77777777" w:rsidR="00186675" w:rsidRDefault="00186675" w:rsidP="00186675">
      <w:pPr>
        <w:pStyle w:val="Bibliography"/>
      </w:pPr>
      <w:r>
        <w:t xml:space="preserve">———. 1999. </w:t>
      </w:r>
      <w:r>
        <w:rPr>
          <w:i/>
          <w:iCs/>
        </w:rPr>
        <w:t>Church Planting Movements (Booklet)</w:t>
      </w:r>
      <w:r>
        <w:t>. Richmond, VA: International Mission Board.</w:t>
      </w:r>
    </w:p>
    <w:p w14:paraId="4EBBA1DB" w14:textId="77777777" w:rsidR="00186675" w:rsidRDefault="00186675" w:rsidP="00186675">
      <w:pPr>
        <w:pStyle w:val="Bibliography"/>
      </w:pPr>
      <w:r>
        <w:t xml:space="preserve">———. 2004a. </w:t>
      </w:r>
      <w:r>
        <w:rPr>
          <w:i/>
          <w:iCs/>
        </w:rPr>
        <w:t>Church Planting Movements: How God Is Redeeming a Lost World</w:t>
      </w:r>
      <w:r>
        <w:t>. Monument, CO: WIGTake Resources.</w:t>
      </w:r>
    </w:p>
    <w:p w14:paraId="0F3D2E65" w14:textId="77777777" w:rsidR="00186675" w:rsidRDefault="00186675" w:rsidP="00186675">
      <w:pPr>
        <w:pStyle w:val="Bibliography"/>
      </w:pPr>
      <w:r>
        <w:t xml:space="preserve">———. 2004b. “Church Planting Movements: The Next Wave?” </w:t>
      </w:r>
      <w:r>
        <w:rPr>
          <w:i/>
          <w:iCs/>
        </w:rPr>
        <w:t>International Journal of Frontier Missions</w:t>
      </w:r>
      <w:r>
        <w:t xml:space="preserve"> 21 (3): 118–21.</w:t>
      </w:r>
    </w:p>
    <w:p w14:paraId="39299862" w14:textId="77777777" w:rsidR="00186675" w:rsidRDefault="00186675" w:rsidP="00186675">
      <w:pPr>
        <w:pStyle w:val="Bibliography"/>
      </w:pPr>
      <w:r>
        <w:t xml:space="preserve">———. 2004c. “Church Planting Movements vs. Insider Movements: Missiological Realities vs. Mythiological Speculations.” </w:t>
      </w:r>
      <w:r>
        <w:rPr>
          <w:i/>
          <w:iCs/>
        </w:rPr>
        <w:t>International Journal of Frontier Missiology</w:t>
      </w:r>
      <w:r>
        <w:t xml:space="preserve"> 21 (4): 151–54.</w:t>
      </w:r>
    </w:p>
    <w:p w14:paraId="0BC7AA37" w14:textId="77777777" w:rsidR="00186675" w:rsidRDefault="00186675" w:rsidP="00186675">
      <w:pPr>
        <w:pStyle w:val="Bibliography"/>
      </w:pPr>
      <w:r>
        <w:t xml:space="preserve">———. 2011. “10 Church Planting Movement FAQS.” </w:t>
      </w:r>
      <w:r>
        <w:rPr>
          <w:i/>
          <w:iCs/>
        </w:rPr>
        <w:t>Mission Frontiers</w:t>
      </w:r>
      <w:r>
        <w:t xml:space="preserve"> 33 (2): 9–11.</w:t>
      </w:r>
    </w:p>
    <w:p w14:paraId="05D9C5D1" w14:textId="77777777" w:rsidR="00186675" w:rsidRDefault="00186675" w:rsidP="00186675">
      <w:pPr>
        <w:pStyle w:val="Bibliography"/>
      </w:pPr>
      <w:r>
        <w:t xml:space="preserve">———. 2014. </w:t>
      </w:r>
      <w:r>
        <w:rPr>
          <w:i/>
          <w:iCs/>
        </w:rPr>
        <w:t>A Wind in the House of Islam: How God Is Drawing Muslims around the World to Faith in Jesus Christ</w:t>
      </w:r>
      <w:r>
        <w:t>. Monument, CO: WIGTake Resources.</w:t>
      </w:r>
    </w:p>
    <w:p w14:paraId="0E86A17F" w14:textId="77777777" w:rsidR="00186675" w:rsidRDefault="00186675" w:rsidP="00186675">
      <w:pPr>
        <w:pStyle w:val="Bibliography"/>
      </w:pPr>
      <w:r>
        <w:t>Gill, Brad. 2021. “Personal Email RE: Winter and CPM?,” June 6, 2021.</w:t>
      </w:r>
    </w:p>
    <w:p w14:paraId="5DEE2BF3" w14:textId="77777777" w:rsidR="00186675" w:rsidRDefault="00186675" w:rsidP="00186675">
      <w:pPr>
        <w:pStyle w:val="Bibliography"/>
      </w:pPr>
      <w:r>
        <w:t xml:space="preserve">Goheen, Michael. 2014. </w:t>
      </w:r>
      <w:r>
        <w:rPr>
          <w:i/>
          <w:iCs/>
        </w:rPr>
        <w:t>Introducing Christian Mission Today: Scripture, History and Issues</w:t>
      </w:r>
      <w:r>
        <w:t>. Downers Grove, IL: InterVarsity Press.</w:t>
      </w:r>
    </w:p>
    <w:p w14:paraId="1518E691" w14:textId="77777777" w:rsidR="00186675" w:rsidRDefault="00186675" w:rsidP="00186675">
      <w:pPr>
        <w:pStyle w:val="Bibliography"/>
      </w:pPr>
      <w:r>
        <w:t xml:space="preserve">Guder, Daniel L., ed. 1998. </w:t>
      </w:r>
      <w:r>
        <w:rPr>
          <w:i/>
          <w:iCs/>
        </w:rPr>
        <w:t>Missional Church: A Vision for the Sending of the Church in North America</w:t>
      </w:r>
      <w:r>
        <w:t>. Grand Rapids, MI: Eerdmans.</w:t>
      </w:r>
    </w:p>
    <w:p w14:paraId="7752019E" w14:textId="77777777" w:rsidR="00186675" w:rsidRDefault="00186675" w:rsidP="00186675">
      <w:pPr>
        <w:pStyle w:val="Bibliography"/>
      </w:pPr>
      <w:r>
        <w:t>Hawthorne, Steven C. 2021. “Personal Email RE: Perspectives and Movements?,” June 17, 2021.</w:t>
      </w:r>
    </w:p>
    <w:p w14:paraId="20150C67" w14:textId="77777777" w:rsidR="00186675" w:rsidRDefault="00186675" w:rsidP="00186675">
      <w:pPr>
        <w:pStyle w:val="Bibliography"/>
      </w:pPr>
      <w:r>
        <w:lastRenderedPageBreak/>
        <w:t xml:space="preserve">Hesselgrave, David J. 2000. “People Movements.” In </w:t>
      </w:r>
      <w:r>
        <w:rPr>
          <w:i/>
          <w:iCs/>
        </w:rPr>
        <w:t>Evangelical Dictionary of World Missions</w:t>
      </w:r>
      <w:r>
        <w:t>, edited by Scott Moreau, 743–44. Grand Rapids, MI: Baker.</w:t>
      </w:r>
    </w:p>
    <w:p w14:paraId="62898496" w14:textId="77777777" w:rsidR="00186675" w:rsidRDefault="00186675" w:rsidP="00186675">
      <w:pPr>
        <w:pStyle w:val="Bibliography"/>
      </w:pPr>
      <w:r>
        <w:t xml:space="preserve">Hunter III, George G. 1992. “The Legacy of Donald A. McGavran.” </w:t>
      </w:r>
      <w:r>
        <w:rPr>
          <w:i/>
          <w:iCs/>
        </w:rPr>
        <w:t>International Bulletin of Missionary Research</w:t>
      </w:r>
      <w:r>
        <w:t xml:space="preserve"> 16 (4): 158–62.</w:t>
      </w:r>
    </w:p>
    <w:p w14:paraId="50B05F09" w14:textId="77777777" w:rsidR="00186675" w:rsidRDefault="00186675" w:rsidP="00186675">
      <w:pPr>
        <w:pStyle w:val="Bibliography"/>
      </w:pPr>
      <w:r>
        <w:t xml:space="preserve">———. 2009. </w:t>
      </w:r>
      <w:r>
        <w:rPr>
          <w:i/>
          <w:iCs/>
        </w:rPr>
        <w:t>The Apostolic Congregation: Church Growth Reconceived for a New Generation</w:t>
      </w:r>
      <w:r>
        <w:t>. Nashville, TN: Abingdon Press.</w:t>
      </w:r>
    </w:p>
    <w:p w14:paraId="193AAF5E" w14:textId="77777777" w:rsidR="00186675" w:rsidRDefault="00186675" w:rsidP="00186675">
      <w:pPr>
        <w:pStyle w:val="Bibliography"/>
      </w:pPr>
      <w:r>
        <w:t xml:space="preserve">Hwa, Yung. 2017. “The Gospel Is the Power of God for the Salvation of Everyone Who Believes.” In </w:t>
      </w:r>
      <w:r>
        <w:rPr>
          <w:i/>
          <w:iCs/>
        </w:rPr>
        <w:t>Shaping a Global Theological Mind</w:t>
      </w:r>
      <w:r>
        <w:t>, edited by Darren C. Marks, 65–76. London, UK: Routledge.</w:t>
      </w:r>
    </w:p>
    <w:p w14:paraId="7B666D7B" w14:textId="77777777" w:rsidR="00186675" w:rsidRDefault="00186675" w:rsidP="00186675">
      <w:pPr>
        <w:pStyle w:val="Bibliography"/>
      </w:pPr>
      <w:r>
        <w:t xml:space="preserve">International Mission Board. 2018. </w:t>
      </w:r>
      <w:r>
        <w:rPr>
          <w:i/>
          <w:iCs/>
        </w:rPr>
        <w:t>Foundations: Core Missiological Concepts, Key Mission Terms, the Missionary Task</w:t>
      </w:r>
      <w:r>
        <w:t>. 2nd ed. Self-Published.</w:t>
      </w:r>
    </w:p>
    <w:p w14:paraId="2382FAB3" w14:textId="77777777" w:rsidR="00186675" w:rsidRDefault="00186675" w:rsidP="00186675">
      <w:pPr>
        <w:pStyle w:val="Bibliography"/>
      </w:pPr>
      <w:r>
        <w:t xml:space="preserve">John, Victor. 2019. </w:t>
      </w:r>
      <w:r>
        <w:rPr>
          <w:i/>
          <w:iCs/>
        </w:rPr>
        <w:t>Bhojpuri Breakthrough: A Movement That Keeps Multiplying</w:t>
      </w:r>
      <w:r>
        <w:t>. Monument, CO: WIGTake.</w:t>
      </w:r>
    </w:p>
    <w:p w14:paraId="72D877F8" w14:textId="77777777" w:rsidR="00186675" w:rsidRDefault="00186675" w:rsidP="00186675">
      <w:pPr>
        <w:pStyle w:val="Bibliography"/>
      </w:pPr>
      <w:r>
        <w:t xml:space="preserve">Johnson, Shodankeh. 2017. “Passion for God, Compassion for People.” </w:t>
      </w:r>
      <w:r>
        <w:rPr>
          <w:i/>
          <w:iCs/>
        </w:rPr>
        <w:t>Mission Frontiers</w:t>
      </w:r>
      <w:r>
        <w:t xml:space="preserve"> 39 (6): 31–35.</w:t>
      </w:r>
    </w:p>
    <w:p w14:paraId="757F6837" w14:textId="77777777" w:rsidR="00186675" w:rsidRDefault="00186675" w:rsidP="00186675">
      <w:pPr>
        <w:pStyle w:val="Bibliography"/>
      </w:pPr>
      <w:r>
        <w:t xml:space="preserve">———. 2021. </w:t>
      </w:r>
      <w:r>
        <w:rPr>
          <w:i/>
          <w:iCs/>
        </w:rPr>
        <w:t>Same God Here!</w:t>
      </w:r>
      <w:r>
        <w:t xml:space="preserve"> Chicago, IL: Moody.</w:t>
      </w:r>
    </w:p>
    <w:p w14:paraId="33CE0163" w14:textId="77777777" w:rsidR="00186675" w:rsidRDefault="00186675" w:rsidP="00186675">
      <w:pPr>
        <w:pStyle w:val="Bibliography"/>
      </w:pPr>
      <w:r>
        <w:t xml:space="preserve">Kai, Ying, and Grace Kai. 2018. </w:t>
      </w:r>
      <w:r>
        <w:rPr>
          <w:i/>
          <w:iCs/>
        </w:rPr>
        <w:t>Training for Trainers: The Movement That Changed the World</w:t>
      </w:r>
      <w:r>
        <w:t>. Edited by David Garrison. Monument, CO: WIGTake.</w:t>
      </w:r>
    </w:p>
    <w:p w14:paraId="0118131A" w14:textId="77777777" w:rsidR="00186675" w:rsidRDefault="00186675" w:rsidP="00186675">
      <w:pPr>
        <w:pStyle w:val="Bibliography"/>
      </w:pPr>
      <w:r>
        <w:t xml:space="preserve">Kebreab, Samuel. 2021. “Observations Over Fifteen Years of Disciple Making Movements.” In </w:t>
      </w:r>
      <w:r>
        <w:rPr>
          <w:i/>
          <w:iCs/>
        </w:rPr>
        <w:t>Motus Dei: The Movement of God to Disciple the Nations</w:t>
      </w:r>
      <w:r>
        <w:t>, edited by Warrick Farah. Littleton, CO: William Carey.</w:t>
      </w:r>
    </w:p>
    <w:p w14:paraId="13A181A6" w14:textId="77777777" w:rsidR="00186675" w:rsidRDefault="00186675" w:rsidP="00186675">
      <w:pPr>
        <w:pStyle w:val="Bibliography"/>
      </w:pPr>
      <w:r>
        <w:t xml:space="preserve">Lausanne Movement. 2009. </w:t>
      </w:r>
      <w:r>
        <w:rPr>
          <w:i/>
          <w:iCs/>
        </w:rPr>
        <w:t>Ralph Winter - Unreached Peoples and Beyond (1974 to Now)</w:t>
      </w:r>
      <w:r>
        <w:t>. https://www.youtube.com/watch?v=S8KBHqjId5k&amp;ab_channel=LausanneMovement.</w:t>
      </w:r>
    </w:p>
    <w:p w14:paraId="35F76F6F" w14:textId="77777777" w:rsidR="00186675" w:rsidRDefault="00186675" w:rsidP="00186675">
      <w:pPr>
        <w:pStyle w:val="Bibliography"/>
      </w:pPr>
      <w:r>
        <w:t xml:space="preserve">Law, Samuel K. 2016. </w:t>
      </w:r>
      <w:r>
        <w:rPr>
          <w:i/>
          <w:iCs/>
        </w:rPr>
        <w:t>Revitalizing Missions on the Cusp of Change: Complex Systems Science Mazeways for Mission Theory Amid Twenty-First Century Realities</w:t>
      </w:r>
      <w:r>
        <w:t>. Lexington, KY: Emeth Press.</w:t>
      </w:r>
    </w:p>
    <w:p w14:paraId="707AC828" w14:textId="77777777" w:rsidR="00186675" w:rsidRDefault="00186675" w:rsidP="00186675">
      <w:pPr>
        <w:pStyle w:val="Bibliography"/>
      </w:pPr>
      <w:r>
        <w:t xml:space="preserve">Lewis, Rebecca. 2007. “Promoting Movements to Christ within Natural Communities.” </w:t>
      </w:r>
      <w:r>
        <w:rPr>
          <w:i/>
          <w:iCs/>
        </w:rPr>
        <w:t>International Journal of Frontier Missiology</w:t>
      </w:r>
      <w:r>
        <w:t xml:space="preserve"> 24 (2): 75–76.</w:t>
      </w:r>
    </w:p>
    <w:p w14:paraId="315D8BFC" w14:textId="77777777" w:rsidR="00186675" w:rsidRDefault="00186675" w:rsidP="00186675">
      <w:pPr>
        <w:pStyle w:val="Bibliography"/>
      </w:pPr>
      <w:r>
        <w:t xml:space="preserve">Lim, David. 2016. “Asia’s House Church Movements Today.” </w:t>
      </w:r>
      <w:r>
        <w:rPr>
          <w:i/>
          <w:iCs/>
        </w:rPr>
        <w:t>Asian Missions Advance</w:t>
      </w:r>
      <w:r>
        <w:t xml:space="preserve"> 52: 7–12.</w:t>
      </w:r>
    </w:p>
    <w:p w14:paraId="6CD01A49" w14:textId="77777777" w:rsidR="00186675" w:rsidRDefault="00186675" w:rsidP="00186675">
      <w:pPr>
        <w:pStyle w:val="Bibliography"/>
      </w:pPr>
      <w:r>
        <w:t xml:space="preserve">Long, Justin. 2020. “1% of the World: A Macroanalysis of 1,369 Movements to Christ.” </w:t>
      </w:r>
      <w:r>
        <w:rPr>
          <w:i/>
          <w:iCs/>
        </w:rPr>
        <w:t>Mission Frontiers</w:t>
      </w:r>
      <w:r>
        <w:t xml:space="preserve"> 42 (6): 37–42.</w:t>
      </w:r>
    </w:p>
    <w:p w14:paraId="068D5743" w14:textId="77777777" w:rsidR="00186675" w:rsidRDefault="00186675" w:rsidP="00186675">
      <w:pPr>
        <w:pStyle w:val="Bibliography"/>
      </w:pPr>
      <w:r>
        <w:t xml:space="preserve">Massey, John D. 2012. “Wrinkling Time in the Missionary Task: A Theological Review of Church Planting Movements Methodology.” </w:t>
      </w:r>
      <w:r>
        <w:rPr>
          <w:i/>
          <w:iCs/>
        </w:rPr>
        <w:t>Southwestern Journal of Theology</w:t>
      </w:r>
      <w:r>
        <w:t xml:space="preserve"> 55 (1): 100–137.</w:t>
      </w:r>
    </w:p>
    <w:p w14:paraId="775958D0" w14:textId="77777777" w:rsidR="00186675" w:rsidRDefault="00186675" w:rsidP="00186675">
      <w:pPr>
        <w:pStyle w:val="Bibliography"/>
      </w:pPr>
      <w:r>
        <w:t xml:space="preserve">McGavran, Donald. 1955. </w:t>
      </w:r>
      <w:r>
        <w:rPr>
          <w:i/>
          <w:iCs/>
        </w:rPr>
        <w:t>Bridges of God: A Study in the Strategy of Missions</w:t>
      </w:r>
      <w:r>
        <w:t>. Eugene, OR: Wipf and Stock Publishers.</w:t>
      </w:r>
    </w:p>
    <w:p w14:paraId="39B11B99" w14:textId="77777777" w:rsidR="00186675" w:rsidRDefault="00186675" w:rsidP="00186675">
      <w:pPr>
        <w:pStyle w:val="Bibliography"/>
      </w:pPr>
      <w:r>
        <w:t xml:space="preserve">———. 1990. </w:t>
      </w:r>
      <w:r>
        <w:rPr>
          <w:i/>
          <w:iCs/>
        </w:rPr>
        <w:t>Understanding Church Growth</w:t>
      </w:r>
      <w:r>
        <w:t>. 3rd ed. Grand Rapids, MI: Eerdmans.</w:t>
      </w:r>
    </w:p>
    <w:p w14:paraId="5A7C961F" w14:textId="77777777" w:rsidR="00186675" w:rsidRDefault="00186675" w:rsidP="00186675">
      <w:pPr>
        <w:pStyle w:val="Bibliography"/>
      </w:pPr>
      <w:r>
        <w:t xml:space="preserve">Montgomery, James H. 1989. </w:t>
      </w:r>
      <w:r>
        <w:rPr>
          <w:i/>
          <w:iCs/>
        </w:rPr>
        <w:t>DAWN 2000: 7 Million Churches to Go: The Personal Story of the DAWN Strategy for World Evangelization</w:t>
      </w:r>
      <w:r>
        <w:t>. Pasadena, CA: William Carey.</w:t>
      </w:r>
    </w:p>
    <w:p w14:paraId="7897FF6C" w14:textId="77777777" w:rsidR="00186675" w:rsidRDefault="00186675" w:rsidP="00186675">
      <w:pPr>
        <w:pStyle w:val="Bibliography"/>
      </w:pPr>
      <w:r>
        <w:t xml:space="preserve">Moon, W. Jay. 2017. </w:t>
      </w:r>
      <w:r>
        <w:rPr>
          <w:i/>
          <w:iCs/>
        </w:rPr>
        <w:t>Intercultural Discipleship: Learning from Global Approaches to Spiritual Formation</w:t>
      </w:r>
      <w:r>
        <w:t>. Grand Rapids, MI: Baker Academic.</w:t>
      </w:r>
    </w:p>
    <w:p w14:paraId="7A2EBC1B" w14:textId="77777777" w:rsidR="00186675" w:rsidRDefault="00186675" w:rsidP="00186675">
      <w:pPr>
        <w:pStyle w:val="Bibliography"/>
      </w:pPr>
      <w:r>
        <w:t xml:space="preserve">Morris, John Michael. 2016. “McGavran on McGavran: What Did He Really Teach?” </w:t>
      </w:r>
      <w:r>
        <w:rPr>
          <w:i/>
          <w:iCs/>
        </w:rPr>
        <w:t>The Southern Baptist Journal of Missions and Evangelism</w:t>
      </w:r>
      <w:r>
        <w:t xml:space="preserve"> 2: 9–24.</w:t>
      </w:r>
    </w:p>
    <w:p w14:paraId="6DF34AF9" w14:textId="77777777" w:rsidR="00186675" w:rsidRDefault="00186675" w:rsidP="00186675">
      <w:pPr>
        <w:pStyle w:val="Bibliography"/>
      </w:pPr>
      <w:r>
        <w:t xml:space="preserve">Noll, Mark. 2004. “The View of World-Wide Christianity from American Evangelical Magazines, 1900-2000.” In </w:t>
      </w:r>
      <w:r>
        <w:rPr>
          <w:i/>
          <w:iCs/>
        </w:rPr>
        <w:t>Making History for God: Essays on Evangelicalism, Revival and Mission in Honour of Stuart Piggin</w:t>
      </w:r>
      <w:r>
        <w:t>, edited by Geoffrey Treloar and Robert Linder, 367–86. Sydney, Australia: Robert Menzies College.</w:t>
      </w:r>
    </w:p>
    <w:p w14:paraId="29901357" w14:textId="77777777" w:rsidR="00186675" w:rsidRDefault="00186675" w:rsidP="00186675">
      <w:pPr>
        <w:pStyle w:val="Bibliography"/>
      </w:pPr>
      <w:r>
        <w:t xml:space="preserve">Ott, Craig. 2013. “Missionary Methods: The Questions That Still Dog Us.” In </w:t>
      </w:r>
      <w:r>
        <w:rPr>
          <w:i/>
          <w:iCs/>
        </w:rPr>
        <w:t>Missionary Methods: Research, Reflections, and Realities</w:t>
      </w:r>
      <w:r>
        <w:t>, edited by J. D. Payne and Craig Ott, 195–212. Pasadena, CA: William Carey. http://ebookcentral.proquest.com/lib/dtl/detail.action?docID=5756137.</w:t>
      </w:r>
    </w:p>
    <w:p w14:paraId="1742C534" w14:textId="77777777" w:rsidR="00186675" w:rsidRDefault="00186675" w:rsidP="00186675">
      <w:pPr>
        <w:pStyle w:val="Bibliography"/>
      </w:pPr>
      <w:r>
        <w:t xml:space="preserve">Ott, Craig, and Gene Wilson. 2011. </w:t>
      </w:r>
      <w:r>
        <w:rPr>
          <w:i/>
          <w:iCs/>
        </w:rPr>
        <w:t>Global Church Planting: Biblical Principles and Best Practices for Multiplication</w:t>
      </w:r>
      <w:r>
        <w:t>. Grand Rapids, MI: Baker.</w:t>
      </w:r>
    </w:p>
    <w:p w14:paraId="77941223" w14:textId="77777777" w:rsidR="00186675" w:rsidRDefault="00186675" w:rsidP="00186675">
      <w:pPr>
        <w:pStyle w:val="Bibliography"/>
      </w:pPr>
      <w:r>
        <w:lastRenderedPageBreak/>
        <w:t xml:space="preserve">Padilla, C. René. 2002. “Integral Mission and Its Historical Development.” In </w:t>
      </w:r>
      <w:r>
        <w:rPr>
          <w:i/>
          <w:iCs/>
        </w:rPr>
        <w:t>Justice, Mercy and Humility: Integral Mission and the Poor</w:t>
      </w:r>
      <w:r>
        <w:t>, edited by Tim Chester, 42–58. Carlisle, UK: Paternoster.</w:t>
      </w:r>
    </w:p>
    <w:p w14:paraId="0688B60A" w14:textId="77777777" w:rsidR="00186675" w:rsidRDefault="00186675" w:rsidP="00186675">
      <w:pPr>
        <w:pStyle w:val="Bibliography"/>
      </w:pPr>
      <w:r>
        <w:t xml:space="preserve">Parks, Kent. 2017. “Finishing the Remaining 29% of World Evangelization.” </w:t>
      </w:r>
      <w:r>
        <w:rPr>
          <w:i/>
          <w:iCs/>
        </w:rPr>
        <w:t>Lausanne Global Analysis</w:t>
      </w:r>
      <w:r>
        <w:t xml:space="preserve"> 6 (3).</w:t>
      </w:r>
    </w:p>
    <w:p w14:paraId="45BC51B5" w14:textId="77777777" w:rsidR="00186675" w:rsidRDefault="00186675" w:rsidP="00186675">
      <w:pPr>
        <w:pStyle w:val="Bibliography"/>
      </w:pPr>
      <w:r>
        <w:t xml:space="preserve">Parks, Stan, and Steve Smith. 2015a. “T4T or DMM (DBS)? - Only God Can Start a Church-Planting Movement (Part 1 of 2).” </w:t>
      </w:r>
      <w:r>
        <w:rPr>
          <w:i/>
          <w:iCs/>
        </w:rPr>
        <w:t>Mission Frontiers</w:t>
      </w:r>
      <w:r>
        <w:t xml:space="preserve"> 37 (1): 36–39.</w:t>
      </w:r>
    </w:p>
    <w:p w14:paraId="64976FCF" w14:textId="77777777" w:rsidR="00186675" w:rsidRDefault="00186675" w:rsidP="00186675">
      <w:pPr>
        <w:pStyle w:val="Bibliography"/>
      </w:pPr>
      <w:r>
        <w:t xml:space="preserve">———. 2015b. “T4T or DMM (DBS)? - Only God Can Start a Church-Planting Movement (Part 2 of 2).” </w:t>
      </w:r>
      <w:r>
        <w:rPr>
          <w:i/>
          <w:iCs/>
        </w:rPr>
        <w:t>Mission Frontiers</w:t>
      </w:r>
      <w:r>
        <w:t xml:space="preserve"> 37 (3): 32–35.</w:t>
      </w:r>
    </w:p>
    <w:p w14:paraId="20A936FC" w14:textId="77777777" w:rsidR="00186675" w:rsidRDefault="00186675" w:rsidP="00186675">
      <w:pPr>
        <w:pStyle w:val="Bibliography"/>
      </w:pPr>
      <w:r>
        <w:t xml:space="preserve">Patterson, George. 1992. “The Spontaneous Multiplication of Churches.” In </w:t>
      </w:r>
      <w:r>
        <w:rPr>
          <w:i/>
          <w:iCs/>
        </w:rPr>
        <w:t>Perspectives on the World Christian Movement: A Reader</w:t>
      </w:r>
      <w:r>
        <w:t>, edited by Ralph D. Winter and Steven C. Hawthorne, 2nd ed., D76-94. Pasadena, CA: William Carey.</w:t>
      </w:r>
    </w:p>
    <w:p w14:paraId="16AF32C6" w14:textId="77777777" w:rsidR="00186675" w:rsidRDefault="00186675" w:rsidP="00186675">
      <w:pPr>
        <w:pStyle w:val="Bibliography"/>
      </w:pPr>
      <w:r>
        <w:t xml:space="preserve">Payne, J. D. 2012. </w:t>
      </w:r>
      <w:r>
        <w:rPr>
          <w:i/>
          <w:iCs/>
        </w:rPr>
        <w:t>Roland Allen: Pioneer of Spontaneous Expansion</w:t>
      </w:r>
      <w:r>
        <w:t>. Booksurge. Kindle Edition.</w:t>
      </w:r>
    </w:p>
    <w:p w14:paraId="5A3B8582" w14:textId="77777777" w:rsidR="00186675" w:rsidRDefault="00186675" w:rsidP="00186675">
      <w:pPr>
        <w:pStyle w:val="Bibliography"/>
      </w:pPr>
      <w:r>
        <w:t xml:space="preserve">Radius International. 2019. </w:t>
      </w:r>
      <w:r>
        <w:rPr>
          <w:i/>
          <w:iCs/>
        </w:rPr>
        <w:t>Mark Dever on Church Planting Movements</w:t>
      </w:r>
      <w:r>
        <w:t>. https://www.youtube.com/watch?v=fi9Xp8D7_Oc&amp;ab_channel=RadiusInternational.</w:t>
      </w:r>
    </w:p>
    <w:p w14:paraId="387DB32E" w14:textId="77777777" w:rsidR="00186675" w:rsidRDefault="00186675" w:rsidP="00186675">
      <w:pPr>
        <w:pStyle w:val="Bibliography"/>
      </w:pPr>
      <w:r>
        <w:t xml:space="preserve">Robert, Dana L. 2000. “Shifting Southward: Global Christianity Since 1945.” </w:t>
      </w:r>
      <w:r>
        <w:rPr>
          <w:i/>
          <w:iCs/>
        </w:rPr>
        <w:t>International Bulletin of Missionary Research</w:t>
      </w:r>
      <w:r>
        <w:t xml:space="preserve"> 24 (2): 50–58.</w:t>
      </w:r>
    </w:p>
    <w:p w14:paraId="494FB537" w14:textId="77777777" w:rsidR="00186675" w:rsidRDefault="00186675" w:rsidP="00186675">
      <w:pPr>
        <w:pStyle w:val="Bibliography"/>
      </w:pPr>
      <w:r>
        <w:t xml:space="preserve">Roberts  Jr., Bob. 2008. </w:t>
      </w:r>
      <w:r>
        <w:rPr>
          <w:i/>
          <w:iCs/>
        </w:rPr>
        <w:t>The Multiplying Church: The New Math for Starting New Churches</w:t>
      </w:r>
      <w:r>
        <w:t>. Grand Rapids, MI: Zondervan.</w:t>
      </w:r>
    </w:p>
    <w:p w14:paraId="11E7E017" w14:textId="77777777" w:rsidR="00186675" w:rsidRDefault="00186675" w:rsidP="00186675">
      <w:pPr>
        <w:pStyle w:val="Bibliography"/>
      </w:pPr>
      <w:r>
        <w:t>Schattner, Frank Walter. 2013. “Sustainability Within Church Planting Movements in East Asia.” DMiss dissertation, La Miranda, CA: Biola University.</w:t>
      </w:r>
    </w:p>
    <w:p w14:paraId="078C956C" w14:textId="77777777" w:rsidR="00186675" w:rsidRDefault="00186675" w:rsidP="00186675">
      <w:pPr>
        <w:pStyle w:val="Bibliography"/>
      </w:pPr>
      <w:r>
        <w:t>Sergeant, Curtis. 2021. Personal Interview with Curtis Sergeant on 17 June 2021, Zoom.</w:t>
      </w:r>
    </w:p>
    <w:p w14:paraId="374CF327" w14:textId="77777777" w:rsidR="00186675" w:rsidRDefault="00186675" w:rsidP="00186675">
      <w:pPr>
        <w:pStyle w:val="Bibliography"/>
      </w:pPr>
      <w:r>
        <w:t xml:space="preserve">Shalom, and Trevor Larsen. 2019. “Factors That Multiply Movements.” In </w:t>
      </w:r>
      <w:r>
        <w:rPr>
          <w:i/>
          <w:iCs/>
        </w:rPr>
        <w:t>Fruit to Harvest: Witness of God’s Great Work Among Muslims</w:t>
      </w:r>
      <w:r>
        <w:t>, 242–50. Littleton, CO: William Carey.</w:t>
      </w:r>
    </w:p>
    <w:p w14:paraId="1E18EB5F" w14:textId="77777777" w:rsidR="00186675" w:rsidRDefault="00186675" w:rsidP="00186675">
      <w:pPr>
        <w:pStyle w:val="Bibliography"/>
      </w:pPr>
      <w:r>
        <w:t xml:space="preserve">Shank, Nathan. 2013. “A Breakthrough in Holistic Ministry.” </w:t>
      </w:r>
      <w:r>
        <w:rPr>
          <w:i/>
          <w:iCs/>
        </w:rPr>
        <w:t>Mission Frontiers</w:t>
      </w:r>
      <w:r>
        <w:t xml:space="preserve"> 35 (3): 30–31.</w:t>
      </w:r>
    </w:p>
    <w:p w14:paraId="3D0A6AF0" w14:textId="77777777" w:rsidR="00186675" w:rsidRDefault="00186675" w:rsidP="00186675">
      <w:pPr>
        <w:pStyle w:val="Bibliography"/>
      </w:pPr>
      <w:r>
        <w:t>———. 2021. Personal Interview with Nathan Shank on 17 June 2021, Zoom.</w:t>
      </w:r>
    </w:p>
    <w:p w14:paraId="53B54158" w14:textId="77777777" w:rsidR="00186675" w:rsidRDefault="00186675" w:rsidP="00186675">
      <w:pPr>
        <w:pStyle w:val="Bibliography"/>
      </w:pPr>
      <w:r>
        <w:t xml:space="preserve">Smith, Steve. 2011. </w:t>
      </w:r>
      <w:r>
        <w:rPr>
          <w:i/>
          <w:iCs/>
        </w:rPr>
        <w:t>T4T: A Discipleship Re-Revolution</w:t>
      </w:r>
      <w:r>
        <w:t>. Monument, CO: WIGTake.</w:t>
      </w:r>
    </w:p>
    <w:p w14:paraId="6B98A3BC" w14:textId="77777777" w:rsidR="00186675" w:rsidRDefault="00186675" w:rsidP="00186675">
      <w:pPr>
        <w:pStyle w:val="Bibliography"/>
      </w:pPr>
      <w:r>
        <w:t>Smith, William. 2021. Personal Interview with Bill Smith on 2 June 2021, Zoom.</w:t>
      </w:r>
    </w:p>
    <w:p w14:paraId="59CE4A2C" w14:textId="77777777" w:rsidR="00186675" w:rsidRDefault="00186675" w:rsidP="00186675">
      <w:pPr>
        <w:pStyle w:val="Bibliography"/>
      </w:pPr>
      <w:r>
        <w:t xml:space="preserve">Stetzer, Ed. 2021. “Can You Be Both a Micro Church and a Large Church at the Same Time?” </w:t>
      </w:r>
      <w:r>
        <w:rPr>
          <w:i/>
          <w:iCs/>
        </w:rPr>
        <w:t>The Exchange</w:t>
      </w:r>
      <w:r>
        <w:t xml:space="preserve"> (blog). 2021. https://www.christianitytoday.com/edstetzer/2021/january/can-you-be-both-micro-church-and-large-church-at-same-time.html.</w:t>
      </w:r>
    </w:p>
    <w:p w14:paraId="5A0062F5" w14:textId="77777777" w:rsidR="00186675" w:rsidRDefault="00186675" w:rsidP="00186675">
      <w:pPr>
        <w:pStyle w:val="Bibliography"/>
      </w:pPr>
      <w:r>
        <w:t xml:space="preserve">Stetzer, Ed, and Daniel Im. 2017. </w:t>
      </w:r>
      <w:r>
        <w:rPr>
          <w:i/>
          <w:iCs/>
        </w:rPr>
        <w:t>1,000 Churches: How Past Movements Did It - And How Your Church Can, Too</w:t>
      </w:r>
      <w:r>
        <w:t>. Exponential Resources. Nashville, TN: Lifeway.</w:t>
      </w:r>
    </w:p>
    <w:p w14:paraId="5BE13D33" w14:textId="77777777" w:rsidR="00186675" w:rsidRDefault="00186675" w:rsidP="00186675">
      <w:pPr>
        <w:pStyle w:val="Bibliography"/>
      </w:pPr>
      <w:r>
        <w:t xml:space="preserve">Talman, Harley, and John Jay Travis, eds. 2015. </w:t>
      </w:r>
      <w:r>
        <w:rPr>
          <w:i/>
          <w:iCs/>
        </w:rPr>
        <w:t>Understanding Insider Movements: Disciples of Jesus Within Diverse Religious Communities</w:t>
      </w:r>
      <w:r>
        <w:t>. Pasadena, CA: William Carey.</w:t>
      </w:r>
    </w:p>
    <w:p w14:paraId="6AF5B274" w14:textId="77777777" w:rsidR="00186675" w:rsidRDefault="00186675" w:rsidP="00186675">
      <w:pPr>
        <w:pStyle w:val="Bibliography"/>
      </w:pPr>
      <w:r>
        <w:t xml:space="preserve">Trousdale, Jerry. 2010. “Why Is This Gathering Necessary?” In </w:t>
      </w:r>
      <w:r>
        <w:rPr>
          <w:i/>
          <w:iCs/>
        </w:rPr>
        <w:t>Rebranding Meeting</w:t>
      </w:r>
      <w:r>
        <w:t>, 1–10. San Jose, CA: Unpublished Paper.</w:t>
      </w:r>
    </w:p>
    <w:p w14:paraId="6ECBFFAD" w14:textId="77777777" w:rsidR="00186675" w:rsidRDefault="00186675" w:rsidP="00186675">
      <w:pPr>
        <w:pStyle w:val="Bibliography"/>
      </w:pPr>
      <w:r>
        <w:t xml:space="preserve">———. 2012. </w:t>
      </w:r>
      <w:r>
        <w:rPr>
          <w:i/>
          <w:iCs/>
        </w:rPr>
        <w:t>Miraculous Movements: How Hundreds of Thousands of Muslims Are Falling in Love with Jesus</w:t>
      </w:r>
      <w:r>
        <w:t>. Nashville, TN: Thomas Nelson.</w:t>
      </w:r>
    </w:p>
    <w:p w14:paraId="231C93A6" w14:textId="77777777" w:rsidR="00186675" w:rsidRDefault="00186675" w:rsidP="00186675">
      <w:pPr>
        <w:pStyle w:val="Bibliography"/>
      </w:pPr>
      <w:r>
        <w:t xml:space="preserve">Trousdale, Jerry, and Glenn Sunshine. 2018. </w:t>
      </w:r>
      <w:r>
        <w:rPr>
          <w:i/>
          <w:iCs/>
        </w:rPr>
        <w:t>The Kingdom Unleashed: How Jesus’ 1st-Century Kingdom Values Are Transforming Thousands of Cultures and Awakening His Church</w:t>
      </w:r>
      <w:r>
        <w:t>. Murfreesboro, TN: DMM Library.</w:t>
      </w:r>
    </w:p>
    <w:p w14:paraId="1A590E44" w14:textId="77777777" w:rsidR="00186675" w:rsidRDefault="00186675" w:rsidP="00186675">
      <w:pPr>
        <w:pStyle w:val="Bibliography"/>
      </w:pPr>
      <w:r>
        <w:t xml:space="preserve">Van Gelder, Craig, and Dwight J. Zscheile. 2011. </w:t>
      </w:r>
      <w:r>
        <w:rPr>
          <w:i/>
          <w:iCs/>
        </w:rPr>
        <w:t>The Missional Church in Perspective: Mapping Trends and Shaping the Conversation</w:t>
      </w:r>
      <w:r>
        <w:t>. Grand Rapids, MI: Baker Academic.</w:t>
      </w:r>
    </w:p>
    <w:p w14:paraId="6584FAB4" w14:textId="77777777" w:rsidR="00186675" w:rsidRDefault="00186675" w:rsidP="00186675">
      <w:pPr>
        <w:pStyle w:val="Bibliography"/>
      </w:pPr>
      <w:r>
        <w:t xml:space="preserve">Waldorf, Andrea C. 2020. “Community Development and the Formation of Vibrant Communities of Jesus Followers: Principle 9 Shared Principles of Excellence.” In </w:t>
      </w:r>
      <w:r>
        <w:rPr>
          <w:i/>
          <w:iCs/>
        </w:rPr>
        <w:t>Undivided Witness: Followers of Jesus, Community Development, and Least-Reached Communities</w:t>
      </w:r>
      <w:r>
        <w:t>, edited by David Greenlee and Mark Galpin, 131–42. Oxford, UK: Regnum.</w:t>
      </w:r>
    </w:p>
    <w:p w14:paraId="3992A77A" w14:textId="77777777" w:rsidR="00186675" w:rsidRDefault="00186675" w:rsidP="00186675">
      <w:pPr>
        <w:pStyle w:val="Bibliography"/>
      </w:pPr>
      <w:r>
        <w:lastRenderedPageBreak/>
        <w:t xml:space="preserve">Watson, David, and Paul Watson. 2014. </w:t>
      </w:r>
      <w:r>
        <w:rPr>
          <w:i/>
          <w:iCs/>
        </w:rPr>
        <w:t>Contagious Disciple Making: Leading Others on a Journey of Discovery</w:t>
      </w:r>
      <w:r>
        <w:t>. Nashville, TN: Thomas Nelson.</w:t>
      </w:r>
    </w:p>
    <w:p w14:paraId="4A2FD63A" w14:textId="77777777" w:rsidR="00186675" w:rsidRDefault="00186675" w:rsidP="00186675">
      <w:pPr>
        <w:pStyle w:val="Bibliography"/>
      </w:pPr>
      <w:r>
        <w:t xml:space="preserve">Wenger, Etienne. 1999. </w:t>
      </w:r>
      <w:r>
        <w:rPr>
          <w:i/>
          <w:iCs/>
        </w:rPr>
        <w:t>Communities of Practice: Learning, Meaning, and Identity</w:t>
      </w:r>
      <w:r>
        <w:t>. Cambridge, UK: Cambridge University Press.</w:t>
      </w:r>
    </w:p>
    <w:p w14:paraId="283A3FEB" w14:textId="77777777" w:rsidR="00186675" w:rsidRDefault="00186675" w:rsidP="00186675">
      <w:pPr>
        <w:pStyle w:val="Bibliography"/>
      </w:pPr>
      <w:r>
        <w:t xml:space="preserve">Wilkes, Steve. 2007. “From the Editor: Missiological Misgivings?” </w:t>
      </w:r>
      <w:r>
        <w:rPr>
          <w:i/>
          <w:iCs/>
        </w:rPr>
        <w:t>Journal of Evangelism and Missions</w:t>
      </w:r>
      <w:r>
        <w:t xml:space="preserve"> 6: 1–2.</w:t>
      </w:r>
    </w:p>
    <w:p w14:paraId="5DB2F3D6" w14:textId="77777777" w:rsidR="00186675" w:rsidRDefault="00186675" w:rsidP="00186675">
      <w:pPr>
        <w:pStyle w:val="Bibliography"/>
      </w:pPr>
      <w:r>
        <w:t xml:space="preserve">Williams, J.S. 2016. “Whose Story to Join? The Problem of Social Plausibility, Social Mission Stations, and Their Relationship to Church Planting Movements.” </w:t>
      </w:r>
      <w:r>
        <w:rPr>
          <w:i/>
          <w:iCs/>
        </w:rPr>
        <w:t>Great Commission Research Journal</w:t>
      </w:r>
      <w:r>
        <w:t xml:space="preserve"> 7 (2): 213–29.</w:t>
      </w:r>
    </w:p>
    <w:p w14:paraId="35412DF0" w14:textId="77777777" w:rsidR="00186675" w:rsidRDefault="00186675" w:rsidP="00186675">
      <w:pPr>
        <w:pStyle w:val="Bibliography"/>
      </w:pPr>
      <w:r>
        <w:t xml:space="preserve">Winter, Ralph D. 2004. “Church Planting Movements: Does This New Book Really Represent a Break with McGavran’s Thinking?” </w:t>
      </w:r>
      <w:r>
        <w:rPr>
          <w:i/>
          <w:iCs/>
        </w:rPr>
        <w:t>International Journal of Frontier Missiology</w:t>
      </w:r>
      <w:r>
        <w:t xml:space="preserve"> 21 (2): 129–30.</w:t>
      </w:r>
    </w:p>
    <w:p w14:paraId="208C17D2" w14:textId="77777777" w:rsidR="00186675" w:rsidRDefault="00186675" w:rsidP="00186675">
      <w:pPr>
        <w:pStyle w:val="Bibliography"/>
      </w:pPr>
      <w:r>
        <w:t xml:space="preserve">Winter, Ralph D., and Steven C. Hawthorne, eds. 1981. </w:t>
      </w:r>
      <w:r>
        <w:rPr>
          <w:i/>
          <w:iCs/>
        </w:rPr>
        <w:t>Perspectives on the World Christian Movement</w:t>
      </w:r>
      <w:r>
        <w:t>. Pasadena, CA: William Carey.</w:t>
      </w:r>
    </w:p>
    <w:p w14:paraId="397A9FA4" w14:textId="77777777" w:rsidR="00186675" w:rsidRDefault="00186675" w:rsidP="00186675">
      <w:pPr>
        <w:pStyle w:val="Bibliography"/>
      </w:pPr>
      <w:r>
        <w:t xml:space="preserve">Wood, Rick. 1995. “‘A Church-Planting Movement’ Within Every People: The Key to Reaching Every People and Every Person.” </w:t>
      </w:r>
      <w:r>
        <w:rPr>
          <w:i/>
          <w:iCs/>
        </w:rPr>
        <w:t>Mission Frontiers</w:t>
      </w:r>
      <w:r>
        <w:t xml:space="preserve"> May-June.</w:t>
      </w:r>
    </w:p>
    <w:p w14:paraId="304B33F1" w14:textId="77777777" w:rsidR="00186675" w:rsidRDefault="00186675" w:rsidP="00186675">
      <w:pPr>
        <w:pStyle w:val="Bibliography"/>
      </w:pPr>
      <w:r>
        <w:t xml:space="preserve">Wu, Jackson. 2014a. “The Influence of Culture on the Evolution of Mission Methods: Using ‘Church Planting Movements’ as a Case Study.” </w:t>
      </w:r>
      <w:r>
        <w:rPr>
          <w:i/>
          <w:iCs/>
        </w:rPr>
        <w:t>Global Missiology</w:t>
      </w:r>
      <w:r>
        <w:t xml:space="preserve"> 1 (12): 1–11.</w:t>
      </w:r>
    </w:p>
    <w:p w14:paraId="50146477" w14:textId="77777777" w:rsidR="00186675" w:rsidRDefault="00186675" w:rsidP="00186675">
      <w:pPr>
        <w:pStyle w:val="Bibliography"/>
      </w:pPr>
      <w:r>
        <w:t xml:space="preserve">———. 2014b. “There Are No Church Planting Movements in the Bible: Why Biblical Exegesis and Missiological Methods Cannot Be Separated.” </w:t>
      </w:r>
      <w:r>
        <w:rPr>
          <w:i/>
          <w:iCs/>
        </w:rPr>
        <w:t>Global Missiology</w:t>
      </w:r>
      <w:r>
        <w:t xml:space="preserve"> 1 (12): 1–14.</w:t>
      </w:r>
    </w:p>
    <w:p w14:paraId="395F00BF" w14:textId="77777777" w:rsidR="00186675" w:rsidRDefault="00186675" w:rsidP="00186675">
      <w:pPr>
        <w:pStyle w:val="Bibliography"/>
      </w:pPr>
      <w:r>
        <w:t xml:space="preserve">Zdero, Rad. 2013. </w:t>
      </w:r>
      <w:r>
        <w:rPr>
          <w:i/>
          <w:iCs/>
        </w:rPr>
        <w:t>Nexus: The World House Church Movement Reader</w:t>
      </w:r>
      <w:r>
        <w:t>. Pasadena, CA: William Carey.</w:t>
      </w:r>
    </w:p>
    <w:p w14:paraId="0CAC7F39" w14:textId="77777777" w:rsidR="00186675" w:rsidRDefault="00186675" w:rsidP="00186675">
      <w:pPr>
        <w:pStyle w:val="Bibliography"/>
      </w:pPr>
      <w:r>
        <w:t>Zurlo, Gina A. 2017. “‘A Miracle from Nairobi’: David B. Barrett and the Quantification of World Christianity, 1957–1982.” PhD dissertation, Boston, MA: Boston University.</w:t>
      </w:r>
    </w:p>
    <w:p w14:paraId="50996D65" w14:textId="77777777" w:rsidR="00186675" w:rsidRDefault="00186675" w:rsidP="00186675">
      <w:pPr>
        <w:pStyle w:val="Bibliography"/>
      </w:pPr>
      <w:r>
        <w:t xml:space="preserve">Zurlo, Gina A., and Todd M. Johnson. 2021. “Is Christianity Shrinking or Shifting? Findings from the World Christian Encyclopedia, 3rd Edition.” </w:t>
      </w:r>
      <w:r>
        <w:rPr>
          <w:i/>
          <w:iCs/>
        </w:rPr>
        <w:t>Lausanne Movement</w:t>
      </w:r>
      <w:r>
        <w:t xml:space="preserve"> 10 (2): 1–8.</w:t>
      </w:r>
    </w:p>
    <w:p w14:paraId="3A24DB98" w14:textId="7EE7F9F3" w:rsidR="001B51AD" w:rsidRDefault="005C5614" w:rsidP="00696FB7">
      <w:pPr>
        <w:pStyle w:val="Bibliography"/>
      </w:pPr>
      <w:r w:rsidRPr="00FB77ED">
        <w:rPr>
          <w:rFonts w:asciiTheme="majorBidi" w:hAnsiTheme="majorBidi" w:cstheme="majorBidi"/>
          <w:sz w:val="24"/>
          <w:szCs w:val="24"/>
        </w:rPr>
        <w:fldChar w:fldCharType="end"/>
      </w:r>
    </w:p>
    <w:sectPr w:rsidR="001B51A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Microsoft Office User" w:date="2021-08-24T19:59:00Z" w:initials="MOU">
    <w:p w14:paraId="10BAE818" w14:textId="5952E4FD" w:rsidR="00260CE8" w:rsidRDefault="00260CE8">
      <w:pPr>
        <w:pStyle w:val="CommentText"/>
      </w:pPr>
      <w:r>
        <w:rPr>
          <w:rStyle w:val="CommentReference"/>
        </w:rPr>
        <w:annotationRef/>
      </w:r>
      <w:r>
        <w:t xml:space="preserve">This is a pretty dense chart. In the end, it does not seem to simplify your point; rather, it may distract by bring too busy. Charts are helpful when they can show something that text alone cannot. Can you simplify the chart or make it more readable somehow? To be honest, readers will likely not take the time to wade through it. </w:t>
      </w:r>
    </w:p>
  </w:comment>
  <w:comment w:id="18" w:author="D C" w:date="2021-10-05T16:14:00Z" w:initials="DC">
    <w:p w14:paraId="7413A82A" w14:textId="71928F02" w:rsidR="005B0A11" w:rsidRDefault="005B0A11">
      <w:pPr>
        <w:pStyle w:val="CommentText"/>
      </w:pPr>
      <w:r>
        <w:rPr>
          <w:rStyle w:val="CommentReference"/>
        </w:rPr>
        <w:annotationRef/>
      </w:r>
      <w:r>
        <w:t>Is this supposed to be “meaning”?</w:t>
      </w:r>
    </w:p>
  </w:comment>
  <w:comment w:id="20" w:author="D C" w:date="2021-10-05T16:54:00Z" w:initials="DC">
    <w:p w14:paraId="6AD4DBFC" w14:textId="27B3BA52" w:rsidR="009A7488" w:rsidRDefault="009A7488">
      <w:pPr>
        <w:pStyle w:val="CommentText"/>
      </w:pPr>
      <w:r>
        <w:rPr>
          <w:rStyle w:val="CommentReference"/>
        </w:rPr>
        <w:annotationRef/>
      </w:r>
      <w:r>
        <w:t>“</w:t>
      </w:r>
      <w:r>
        <w:t>not necessarily</w:t>
      </w:r>
      <w:r>
        <w:t>”? Or simply “not”?</w:t>
      </w:r>
    </w:p>
  </w:comment>
  <w:comment w:id="21" w:author="D C" w:date="2021-10-05T16:58:00Z" w:initials="DC">
    <w:p w14:paraId="28B2BF1C" w14:textId="2A13F6BC" w:rsidR="00FC2640" w:rsidRDefault="00FC2640">
      <w:pPr>
        <w:pStyle w:val="CommentText"/>
      </w:pPr>
      <w:r>
        <w:rPr>
          <w:rStyle w:val="CommentReference"/>
        </w:rPr>
        <w:annotationRef/>
      </w:r>
      <w:r w:rsidRPr="00FC2640">
        <w:rPr>
          <w:i/>
        </w:rPr>
        <w:t>Less</w:t>
      </w:r>
      <w:r>
        <w:t xml:space="preserve"> felt? I sure know a lot of places in the global South where the divide is felt in the churches planted by missionaries of past generations.</w:t>
      </w:r>
    </w:p>
  </w:comment>
  <w:comment w:id="23" w:author="D C" w:date="2021-10-05T17:00:00Z" w:initials="DC">
    <w:p w14:paraId="5BFA147F" w14:textId="61792227" w:rsidR="00FC2640" w:rsidRDefault="00FC2640">
      <w:pPr>
        <w:pStyle w:val="CommentText"/>
      </w:pPr>
      <w:r>
        <w:rPr>
          <w:rStyle w:val="CommentReference"/>
        </w:rPr>
        <w:annotationRef/>
      </w:r>
      <w:r>
        <w:t>Why “of course”? What’s your evidence? And is this parenthetical comment needed or even helpful, since the sentence is talking about what they “aim” for’ not what they produce?</w:t>
      </w:r>
    </w:p>
  </w:comment>
  <w:comment w:id="27" w:author="D C" w:date="2021-10-05T17:04:00Z" w:initials="DC">
    <w:p w14:paraId="207022BD" w14:textId="2ED026D1" w:rsidR="00FC2640" w:rsidRPr="00FC2640" w:rsidRDefault="00FC2640">
      <w:pPr>
        <w:pStyle w:val="CommentText"/>
      </w:pPr>
      <w:r>
        <w:rPr>
          <w:rStyle w:val="CommentReference"/>
        </w:rPr>
        <w:annotationRef/>
      </w:r>
      <w:r>
        <w:t xml:space="preserve">You don’t want to mention Trousdale’s </w:t>
      </w:r>
      <w:r>
        <w:rPr>
          <w:i/>
        </w:rPr>
        <w:t>The Kingdom Unleashed</w:t>
      </w:r>
      <w:r>
        <w:t>? This is pretty much what the whole book is about.</w:t>
      </w:r>
    </w:p>
  </w:comment>
  <w:comment w:id="31" w:author="D C" w:date="2021-10-05T17:07:00Z" w:initials="DC">
    <w:p w14:paraId="7614A117" w14:textId="5F7AB9A3" w:rsidR="00F338AD" w:rsidRDefault="00F338AD">
      <w:pPr>
        <w:pStyle w:val="CommentText"/>
      </w:pPr>
      <w:r>
        <w:rPr>
          <w:rStyle w:val="CommentReference"/>
        </w:rPr>
        <w:annotationRef/>
      </w:r>
      <w:r>
        <w:t xml:space="preserve">Justin says it’s now over 1,400, though he hasn’t yet published that number anywhere. The number currently in print in </w:t>
      </w:r>
      <w:r w:rsidRPr="00F338AD">
        <w:rPr>
          <w:i/>
        </w:rPr>
        <w:t>Mission Frontiers</w:t>
      </w:r>
      <w:r>
        <w:t xml:space="preserve"> is 1,375.</w:t>
      </w:r>
    </w:p>
  </w:comment>
  <w:comment w:id="32" w:author="Microsoft Office User" w:date="2021-09-28T13:55:00Z" w:initials="MOU">
    <w:p w14:paraId="206026E6" w14:textId="3B40B23A" w:rsidR="00260CE8" w:rsidRDefault="00260CE8">
      <w:pPr>
        <w:pStyle w:val="CommentText"/>
      </w:pPr>
      <w:r>
        <w:rPr>
          <w:rStyle w:val="CommentReference"/>
        </w:rPr>
        <w:annotationRef/>
      </w:r>
      <w:r>
        <w:t>Is this true? If missiologists are researching these movements that are in the majority world, how can the majority world voice not be represented? While it may be true that majority world voices are not writing about CPM, it seems to me altogether untrue that their voices are underrepresented. I think you have to be careful here Wes. It feels like you are conflating contemporary social issues into something that is not present in missiology.</w:t>
      </w:r>
    </w:p>
  </w:comment>
  <w:comment w:id="33" w:author="Microsoft Office User" w:date="2021-09-28T13:58:00Z" w:initials="MOU">
    <w:p w14:paraId="3C022480" w14:textId="3558DAF5" w:rsidR="00260CE8" w:rsidRDefault="00260CE8">
      <w:pPr>
        <w:pStyle w:val="CommentText"/>
      </w:pPr>
      <w:r>
        <w:rPr>
          <w:rStyle w:val="CommentReference"/>
        </w:rPr>
        <w:annotationRef/>
      </w:r>
      <w:r>
        <w:t>Same issue here. It seems like you are conflating American exceptionalism with an academic discipline that should be dispassionate about such things. Perhaps if you are talking about methodology you might have an argument. But here you are talking about missiology.</w:t>
      </w:r>
    </w:p>
  </w:comment>
  <w:comment w:id="34" w:author="D C" w:date="2021-10-05T17:12:00Z" w:initials="DC">
    <w:p w14:paraId="7227E2B9" w14:textId="0C3024F5" w:rsidR="005C3290" w:rsidRDefault="005C3290">
      <w:pPr>
        <w:pStyle w:val="CommentText"/>
      </w:pPr>
      <w:r>
        <w:rPr>
          <w:rStyle w:val="CommentReference"/>
        </w:rPr>
        <w:annotationRef/>
      </w:r>
      <w:r>
        <w:t>You don’t have to add the word “many,” but I for one (and I suspect there are other proponents who feel the same) am dubious about this. I’d love to see it, but I think deeply ingrained individualism tends to mitigate against movements.</w:t>
      </w:r>
    </w:p>
  </w:comment>
  <w:comment w:id="39" w:author="D C" w:date="2021-10-05T17:15:00Z" w:initials="DC">
    <w:p w14:paraId="1AAB8346" w14:textId="223E8DD5" w:rsidR="005C3290" w:rsidRDefault="005C3290">
      <w:pPr>
        <w:pStyle w:val="CommentText"/>
      </w:pPr>
      <w:r>
        <w:rPr>
          <w:rStyle w:val="CommentReference"/>
        </w:rPr>
        <w:annotationRef/>
      </w:r>
      <w:r>
        <w:t>I’m confused by this. Are you missing a word or phrase that would clarify?</w:t>
      </w:r>
    </w:p>
  </w:comment>
  <w:comment w:id="43" w:author="D C" w:date="2021-10-05T17:17:00Z" w:initials="DC">
    <w:p w14:paraId="497AB115" w14:textId="22A28219" w:rsidR="005C3290" w:rsidRDefault="005C3290">
      <w:pPr>
        <w:pStyle w:val="CommentText"/>
      </w:pPr>
      <w:r>
        <w:rPr>
          <w:rStyle w:val="CommentReference"/>
        </w:rPr>
        <w:annotationRef/>
      </w:r>
      <w:r>
        <w:t>have?</w:t>
      </w:r>
    </w:p>
  </w:comment>
  <w:comment w:id="47" w:author="D C" w:date="2021-10-05T17:18:00Z" w:initials="DC">
    <w:p w14:paraId="23107F53" w14:textId="2A4B4552" w:rsidR="005C3290" w:rsidRDefault="005C3290">
      <w:pPr>
        <w:pStyle w:val="CommentText"/>
      </w:pPr>
      <w:r>
        <w:rPr>
          <w:rStyle w:val="CommentReference"/>
        </w:rPr>
        <w:annotationRef/>
      </w:r>
      <w:r>
        <w:t>Are you missing a word here?</w:t>
      </w:r>
    </w:p>
  </w:comment>
  <w:comment w:id="48" w:author="D C" w:date="2021-10-05T17:18:00Z" w:initials="DC">
    <w:p w14:paraId="24AF128A" w14:textId="726487C0" w:rsidR="005C3290" w:rsidRDefault="005C3290">
      <w:pPr>
        <w:pStyle w:val="CommentText"/>
      </w:pPr>
      <w:r>
        <w:rPr>
          <w:rStyle w:val="CommentReference"/>
        </w:rPr>
        <w:annotationRef/>
      </w:r>
      <w:r>
        <w:t xml:space="preserve">This seems really strange. I would see it as precisely the opposite! It’s the </w:t>
      </w:r>
      <w:r>
        <w:t xml:space="preserve">Christendom ecclesiology </w:t>
      </w:r>
      <w:r>
        <w:rPr>
          <w:rStyle w:val="CommentReference"/>
        </w:rPr>
        <w:annotationRef/>
      </w:r>
      <w:r>
        <w:t xml:space="preserve">people who are the strongest </w:t>
      </w:r>
      <w:r w:rsidRPr="005C3290">
        <w:rPr>
          <w:i/>
        </w:rPr>
        <w:t>critics</w:t>
      </w:r>
      <w:r>
        <w:t xml:space="preserve"> of CPM. Did you mean “from” instead of “to”?</w:t>
      </w:r>
      <w:r w:rsidR="00D939E2">
        <w:t xml:space="preserve"> Or “to those holding 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BAE818" w15:done="0"/>
  <w15:commentEx w15:paraId="7413A82A" w15:done="0"/>
  <w15:commentEx w15:paraId="6AD4DBFC" w15:done="0"/>
  <w15:commentEx w15:paraId="28B2BF1C" w15:done="0"/>
  <w15:commentEx w15:paraId="5BFA147F" w15:done="0"/>
  <w15:commentEx w15:paraId="207022BD" w15:done="0"/>
  <w15:commentEx w15:paraId="7614A117" w15:done="0"/>
  <w15:commentEx w15:paraId="206026E6" w15:done="0"/>
  <w15:commentEx w15:paraId="3C022480" w15:done="0"/>
  <w15:commentEx w15:paraId="7227E2B9" w15:done="0"/>
  <w15:commentEx w15:paraId="1AAB8346" w15:done="0"/>
  <w15:commentEx w15:paraId="497AB115" w15:done="0"/>
  <w15:commentEx w15:paraId="23107F53" w15:done="0"/>
  <w15:commentEx w15:paraId="24AF12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FCE35" w16cex:dateUtc="2021-08-24T23: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BAE818" w16cid:durableId="24CFCE35"/>
  <w16cid:commentId w16cid:paraId="206026E6" w16cid:durableId="24FD9D6D"/>
  <w16cid:commentId w16cid:paraId="3C022480" w16cid:durableId="24FD9E0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FA706B" w14:textId="77777777" w:rsidR="006507FD" w:rsidRDefault="006507FD" w:rsidP="008A2A15">
      <w:pPr>
        <w:spacing w:after="0" w:line="240" w:lineRule="auto"/>
      </w:pPr>
      <w:r>
        <w:separator/>
      </w:r>
    </w:p>
  </w:endnote>
  <w:endnote w:type="continuationSeparator" w:id="0">
    <w:p w14:paraId="6F05D2FD" w14:textId="77777777" w:rsidR="006507FD" w:rsidRDefault="006507FD" w:rsidP="008A2A15">
      <w:pPr>
        <w:spacing w:after="0" w:line="240" w:lineRule="auto"/>
      </w:pPr>
      <w:r>
        <w:continuationSeparator/>
      </w:r>
    </w:p>
  </w:endnote>
  <w:endnote w:type="continuationNotice" w:id="1">
    <w:p w14:paraId="2CC07E22" w14:textId="77777777" w:rsidR="006507FD" w:rsidRDefault="006507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Arial Unicode MS"/>
    <w:charset w:val="86"/>
    <w:family w:val="auto"/>
    <w:pitch w:val="variable"/>
    <w:sig w:usb0="00000000"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18E3BB" w14:textId="77777777" w:rsidR="006507FD" w:rsidRDefault="006507FD" w:rsidP="008A2A15">
      <w:pPr>
        <w:spacing w:after="0" w:line="240" w:lineRule="auto"/>
      </w:pPr>
      <w:r>
        <w:separator/>
      </w:r>
    </w:p>
  </w:footnote>
  <w:footnote w:type="continuationSeparator" w:id="0">
    <w:p w14:paraId="75901187" w14:textId="77777777" w:rsidR="006507FD" w:rsidRDefault="006507FD" w:rsidP="008A2A15">
      <w:pPr>
        <w:spacing w:after="0" w:line="240" w:lineRule="auto"/>
      </w:pPr>
      <w:r>
        <w:continuationSeparator/>
      </w:r>
    </w:p>
  </w:footnote>
  <w:footnote w:type="continuationNotice" w:id="1">
    <w:p w14:paraId="3D58D8DC" w14:textId="77777777" w:rsidR="006507FD" w:rsidRDefault="006507FD">
      <w:pPr>
        <w:spacing w:after="0" w:line="240" w:lineRule="auto"/>
      </w:pPr>
    </w:p>
  </w:footnote>
  <w:footnote w:id="2">
    <w:p w14:paraId="2AEC8AB3" w14:textId="1B7D6ABA" w:rsidR="00260CE8" w:rsidRDefault="00260CE8" w:rsidP="000449FD">
      <w:pPr>
        <w:pStyle w:val="FootnoteText"/>
      </w:pPr>
      <w:r>
        <w:rPr>
          <w:rStyle w:val="FootnoteReference"/>
        </w:rPr>
        <w:footnoteRef/>
      </w:r>
      <w:r>
        <w:t xml:space="preserve"> The “people group” concept has gone through significant missiological revision recently, see Bartlotti </w:t>
      </w:r>
      <w:r>
        <w:fldChar w:fldCharType="begin"/>
      </w:r>
      <w:r>
        <w:instrText xml:space="preserve"> ADDIN ZOTERO_ITEM CSL_CITATION {"citationID":"UoWYXpZz","properties":{"formattedCitation":"(2020)","plainCitation":"(2020)","noteIndex":1},"citationItems":[{"id":1813,"uris":["http://zotero.org/users/5944696/items/8AT3GHH5"],"uri":["http://zotero.org/users/5944696/items/8AT3GHH5"],"itemData":{"id":1813,"type":"article-journal","container-title":"Evangelical Missions Quarterly","issue":"4","language":"en-US","title":"Reimagining and Re-envisioning People Groups","URL":"https://missionexus.org/reimagining-re-envisioning-people-groups/","volume":"56","author":[{"family":"Bartlotti","given":"Leonard N."}],"accessed":{"date-parts":[["2021",6,18]]},"issued":{"date-parts":[["2020"]]}},"suppress-author":true}],"schema":"https://github.com/citation-style-language/schema/raw/master/csl-citation.json"} </w:instrText>
      </w:r>
      <w:r>
        <w:fldChar w:fldCharType="separate"/>
      </w:r>
      <w:r w:rsidRPr="000449FD">
        <w:rPr>
          <w:rFonts w:cs="Times New Roman"/>
        </w:rPr>
        <w:t>(2020)</w:t>
      </w:r>
      <w:r>
        <w:fldChar w:fldCharType="end"/>
      </w:r>
      <w:r>
        <w:t xml:space="preserve"> and </w:t>
      </w:r>
      <w:proofErr w:type="spellStart"/>
      <w:r>
        <w:t>Datema</w:t>
      </w:r>
      <w:proofErr w:type="spellEnd"/>
      <w:r>
        <w:t xml:space="preserve"> </w:t>
      </w:r>
      <w:r>
        <w:fldChar w:fldCharType="begin"/>
      </w:r>
      <w:r>
        <w:instrText xml:space="preserve"> ADDIN ZOTERO_ITEM CSL_CITATION {"citationID":"L3FfRPRH","properties":{"formattedCitation":"(2021)","plainCitation":"(2021)","noteIndex":1},"citationItems":[{"id":1811,"uris":["http://zotero.org/users/5944696/items/TR69X4WY"],"uri":["http://zotero.org/users/5944696/items/TR69X4WY"],"itemData":{"id":1811,"type":"article-journal","abstract":"This article is a partial response to Lee and Park’s 2018 contribution to Missiology, “Beyond people group thinking: A critical reevaluation of unreached people groups,” and focuses on the meaning of panta ta ethne in Matthew 28:19. The author does not agree that Matthew had in mind primarily “Gentiles in distinction from Jews,” although that is indeed a common meaning of the phrase in the New Testament. Interpreting ethne as “Gentiles” obscures the dimension of particularism inherent in the way humanity is described in Scripture (as parts not just a whole). By contrast, the author submits that ethne as “nations” or “people groups” better displays this particularism of all people as they exist in diverse human groupings. The author takes a step back from Matthew 28 and first gives an overview of the way human grouping (particularism) is understood in the Old and New Testaments. He then highlights the way New Testament authors appropriated Old Testament promises related to the “nations,” showing their comprehension and continuation of that Old Testament understanding. The article then deals with the exegetical issues related to Matthew 28:19 and concludes by urging refinement of the people group concept, rather than replacement.","container-title":"Missiology","ISSN":"0091-8296","journalAbbreviation":"Missiology","note":"publisher: SAGE Publications Ltd","page":"1-14","source":"SAGE Journals","title":"The Universal Particularism of Panta Ta Ethne: A Biblical Case for the Continued Viability of the People Group Concept in Mission","title-short":"The Universal Particularism of Panta Ta Ethne","volume":"OnlineFirst","author":[{"family":"Datema","given":"David Earl"}],"issued":{"date-parts":[["2021"]]}},"suppress-author":true}],"schema":"https://github.com/citation-style-language/schema/raw/master/csl-citation.json"} </w:instrText>
      </w:r>
      <w:r>
        <w:fldChar w:fldCharType="separate"/>
      </w:r>
      <w:r w:rsidRPr="000449FD">
        <w:rPr>
          <w:rFonts w:cs="Times New Roman"/>
        </w:rPr>
        <w:t>(2021)</w:t>
      </w:r>
      <w:r>
        <w:fldChar w:fldCharType="end"/>
      </w:r>
      <w:r>
        <w:t>.</w:t>
      </w:r>
    </w:p>
  </w:footnote>
  <w:footnote w:id="3">
    <w:p w14:paraId="2AD6BCF0" w14:textId="010092CE" w:rsidR="00260CE8" w:rsidRDefault="00260CE8" w:rsidP="00DA0636">
      <w:pPr>
        <w:pStyle w:val="FootnoteText"/>
      </w:pPr>
      <w:r>
        <w:rPr>
          <w:rStyle w:val="FootnoteReference"/>
        </w:rPr>
        <w:footnoteRef/>
      </w:r>
      <w:r>
        <w:t xml:space="preserve"> Defined as a “</w:t>
      </w:r>
      <w:r w:rsidRPr="00DA0636">
        <w:t>full-time, professional career foreign missionary who is matched up with a single unevangelized population segment for purposes of concentrating on priorities of initial evangelization and eliminating gaps and inadvertent duplications with other agencies</w:t>
      </w:r>
      <w:r>
        <w:t xml:space="preserve">” </w:t>
      </w:r>
      <w:r>
        <w:fldChar w:fldCharType="begin"/>
      </w:r>
      <w:r>
        <w:instrText xml:space="preserve"> ADDIN ZOTERO_ITEM CSL_CITATION {"citationID":"hWgCYhkr","properties":{"formattedCitation":"(Garrison 1990, 13)","plainCitation":"(Garrison 1990, 13)","noteIndex":2},"citationItems":[{"id":1806,"uris":["http://zotero.org/users/5944696/items/KTL9F2HE"],"uri":["http://zotero.org/users/5944696/items/KTL9F2HE"],"itemData":{"id":1806,"type":"book","event-place":"Monrovia, CA","ISBN":"978-0-912552-71-2","publisher":"MARC","publisher-place":"Monrovia, CA","title":"The Nonresidential Missionary: A New Strategy and the People It Serves","author":[{"family":"Garrison","given":"David"}],"issued":{"date-parts":[["1990"]]}},"locator":"13"}],"schema":"https://github.com/citation-style-language/schema/raw/master/csl-citation.json"} </w:instrText>
      </w:r>
      <w:r>
        <w:fldChar w:fldCharType="separate"/>
      </w:r>
      <w:r w:rsidRPr="00DA0636">
        <w:rPr>
          <w:rFonts w:cs="Times New Roman"/>
        </w:rPr>
        <w:t>(Garrison 1990, 13)</w:t>
      </w:r>
      <w:r>
        <w:fldChar w:fldCharType="end"/>
      </w:r>
    </w:p>
  </w:footnote>
  <w:footnote w:id="4">
    <w:p w14:paraId="6E01515B" w14:textId="27C40665" w:rsidR="00260CE8" w:rsidRDefault="00260CE8">
      <w:pPr>
        <w:pStyle w:val="FootnoteText"/>
      </w:pPr>
      <w:r>
        <w:rPr>
          <w:rStyle w:val="FootnoteReference"/>
        </w:rPr>
        <w:footnoteRef/>
      </w:r>
      <w:r>
        <w:t xml:space="preserve"> The IMB was also adept at creating three-letter acronyms (TLAs).</w:t>
      </w:r>
    </w:p>
  </w:footnote>
  <w:footnote w:id="5">
    <w:p w14:paraId="4B935086" w14:textId="26DA3B04" w:rsidR="00260CE8" w:rsidRDefault="00260CE8">
      <w:pPr>
        <w:pStyle w:val="FootnoteText"/>
      </w:pPr>
      <w:r>
        <w:rPr>
          <w:rStyle w:val="FootnoteReference"/>
        </w:rPr>
        <w:footnoteRef/>
      </w:r>
      <w:r>
        <w:t xml:space="preserve"> Historically, m</w:t>
      </w:r>
      <w:r w:rsidRPr="00465C91">
        <w:t>ost</w:t>
      </w:r>
      <w:r>
        <w:t xml:space="preserve"> missiological</w:t>
      </w:r>
      <w:r w:rsidRPr="00465C91">
        <w:t xml:space="preserve"> innovations </w:t>
      </w:r>
      <w:r>
        <w:t>have not been</w:t>
      </w:r>
      <w:r w:rsidRPr="00465C91">
        <w:t xml:space="preserve"> radical paradigm shifts</w:t>
      </w:r>
      <w:r>
        <w:t xml:space="preserve"> of the </w:t>
      </w:r>
      <w:proofErr w:type="spellStart"/>
      <w:r>
        <w:t>Kuhnian</w:t>
      </w:r>
      <w:proofErr w:type="spellEnd"/>
      <w:r>
        <w:t xml:space="preserve"> type</w:t>
      </w:r>
      <w:r w:rsidRPr="00465C91">
        <w:t xml:space="preserve"> but small tweaks to existing models.</w:t>
      </w:r>
    </w:p>
  </w:footnote>
  <w:footnote w:id="6">
    <w:p w14:paraId="1E188606" w14:textId="717E7599" w:rsidR="00260CE8" w:rsidRDefault="00260CE8" w:rsidP="002945F2">
      <w:pPr>
        <w:pStyle w:val="FootnoteText"/>
      </w:pPr>
      <w:r>
        <w:rPr>
          <w:rStyle w:val="FootnoteReference"/>
        </w:rPr>
        <w:footnoteRef/>
      </w:r>
      <w:r>
        <w:t xml:space="preserve"> According to David Garrison, “</w:t>
      </w:r>
      <w:r w:rsidRPr="004629AD">
        <w:t>No one recalls who fir</w:t>
      </w:r>
      <w:r>
        <w:t>st</w:t>
      </w:r>
      <w:r w:rsidRPr="004629AD">
        <w:t xml:space="preserve"> coined the term </w:t>
      </w:r>
      <w:r>
        <w:t>‘</w:t>
      </w:r>
      <w:r w:rsidRPr="004629AD">
        <w:t>Church Planting Movements,</w:t>
      </w:r>
      <w:r>
        <w:t>’</w:t>
      </w:r>
      <w:r w:rsidRPr="004629AD">
        <w:t xml:space="preserve"> though it appears to be a modification of Donald </w:t>
      </w:r>
      <w:proofErr w:type="spellStart"/>
      <w:r w:rsidRPr="004629AD">
        <w:t>McGavran’s</w:t>
      </w:r>
      <w:proofErr w:type="spellEnd"/>
      <w:r w:rsidRPr="004629AD">
        <w:t xml:space="preserve"> landmark </w:t>
      </w:r>
      <w:r>
        <w:t>‘</w:t>
      </w:r>
      <w:r w:rsidRPr="004629AD">
        <w:t>People Movements</w:t>
      </w:r>
      <w:r>
        <w:t>’</w:t>
      </w:r>
      <w:r w:rsidRPr="004629AD">
        <w:t xml:space="preserve"> adapted to emphasize the distinctive of generating multiplying indigenous churches</w:t>
      </w:r>
      <w:r>
        <w:t xml:space="preserve">” </w:t>
      </w:r>
      <w:r>
        <w:fldChar w:fldCharType="begin"/>
      </w:r>
      <w:r>
        <w:instrText xml:space="preserve"> ADDIN ZOTERO_ITEM CSL_CITATION {"citationID":"l7R04sMf","properties":{"formattedCitation":"(2011, 9)","plainCitation":"(2011, 9)","noteIndex":5},"citationItems":[{"id":1405,"uris":["http://zotero.org/users/5944696/items/BUGK5I25"],"uri":["http://zotero.org/users/5944696/items/BUGK5I25"],"itemData":{"id":1405,"type":"article-journal","container-title":"Mission Frontiers","issue":"2","page":"9-11","title":"10 Church Planting Movement FAQS","volume":"33","author":[{"family":"Garrison","given":"David"}],"issued":{"date-parts":[["2011"]]}},"locator":"9","suppress-author":true}],"schema":"https://github.com/citation-style-language/schema/raw/master/csl-citation.json"} </w:instrText>
      </w:r>
      <w:r>
        <w:fldChar w:fldCharType="separate"/>
      </w:r>
      <w:r w:rsidRPr="00F10BDC">
        <w:t>(2011, 9)</w:t>
      </w:r>
      <w:r>
        <w:fldChar w:fldCharType="end"/>
      </w:r>
      <w:r>
        <w:t xml:space="preserve">. David Watson has also previously remarked that he participated in the 1996 focus group with Garrison where the term “Church Planting Movement” was coined </w:t>
      </w:r>
      <w:r>
        <w:fldChar w:fldCharType="begin"/>
      </w:r>
      <w:r>
        <w:instrText xml:space="preserve"> ADDIN ZOTERO_ITEM CSL_CITATION {"citationID":"0eAIFHYe","properties":{"formattedCitation":"(2014, 3)","plainCitation":"(2014, 3)","noteIndex":5},"citationItems":[{"id":850,"uris":["http://zotero.org/users/5944696/items/YJFAT66E"],"uri":["http://zotero.org/users/5944696/items/YJFAT66E"],"itemData":{"id":850,"type":"book","event-place":"Nashville, TN","publisher":"Thomas Nelson","publisher-place":"Nashville, TN","title":"Contagious Disciple Making: Leading Others on a Journey of Discovery","author":[{"family":"Watson","given":"David"},{"family":"Watson","given":"Paul"}],"issued":{"date-parts":[["2014"]]}},"locator":"3","suppress-author":true}],"schema":"https://github.com/citation-style-language/schema/raw/master/csl-citation.json"} </w:instrText>
      </w:r>
      <w:r>
        <w:fldChar w:fldCharType="separate"/>
      </w:r>
      <w:r w:rsidRPr="002945F2">
        <w:rPr>
          <w:rFonts w:cs="Times New Roman"/>
        </w:rPr>
        <w:t>(2014, 3)</w:t>
      </w:r>
      <w:r>
        <w:fldChar w:fldCharType="end"/>
      </w:r>
      <w:r>
        <w:t>, but the term actually originated in the USCWM in the 1980s.</w:t>
      </w:r>
    </w:p>
  </w:footnote>
  <w:footnote w:id="7">
    <w:p w14:paraId="3F1A3F22" w14:textId="1BA6843D" w:rsidR="00260CE8" w:rsidRDefault="00260CE8">
      <w:pPr>
        <w:pStyle w:val="FootnoteText"/>
      </w:pPr>
      <w:r>
        <w:rPr>
          <w:rStyle w:val="FootnoteReference"/>
        </w:rPr>
        <w:footnoteRef/>
      </w:r>
      <w:r>
        <w:t xml:space="preserve"> David Watson and others were made aware of the “person of peace” aspect of initiating CPMs through a message derived from Luke 10 delivered at a CSI annual meeting by pastor and missionary Thom Wolf in 1992. </w:t>
      </w:r>
    </w:p>
  </w:footnote>
  <w:footnote w:id="8">
    <w:p w14:paraId="2FCFB2EB" w14:textId="2F03D252" w:rsidR="00260CE8" w:rsidRDefault="00260CE8" w:rsidP="00A441C5">
      <w:pPr>
        <w:pStyle w:val="FootnoteText"/>
      </w:pPr>
      <w:r>
        <w:rPr>
          <w:rStyle w:val="FootnoteReference"/>
        </w:rPr>
        <w:footnoteRef/>
      </w:r>
      <w:r>
        <w:t xml:space="preserve"> There are other missiological conversations related to CPM, but space precludes an adequate treatment. Two are worth mentioning: World Christian Revitalization Movements Studies (see </w:t>
      </w:r>
      <w:hyperlink r:id="rId1" w:history="1">
        <w:r w:rsidRPr="008F7015">
          <w:rPr>
            <w:rStyle w:val="Hyperlink"/>
          </w:rPr>
          <w:t>https://place.asburyseminary.edu/revitalization</w:t>
        </w:r>
      </w:hyperlink>
      <w:r>
        <w:t xml:space="preserve">), and the house church movement </w:t>
      </w:r>
      <w:r>
        <w:fldChar w:fldCharType="begin"/>
      </w:r>
      <w:r>
        <w:instrText xml:space="preserve"> ADDIN ZOTERO_ITEM CSL_CITATION {"citationID":"hz6V8TyH","properties":{"formattedCitation":"(Lim 2016; Zdero 2013)","plainCitation":"(Lim 2016; Zdero 2013)","noteIndex":7},"citationItems":[{"id":1719,"uris":["http://zotero.org/users/5944696/items/JDJU3JFP"],"uri":["http://zotero.org/users/5944696/items/JDJU3JFP"],"itemData":{"id":1719,"type":"article-journal","container-title":"Asian Missions Advance","language":"en-US","page":"7-12","title":"Asia’s House Church Movements Today","volume":"52","author":[{"family":"Lim","given":"David"}],"issued":{"date-parts":[["2016"]]}}},{"id":1835,"uris":["http://zotero.org/users/5944696/items/3VDRGQ54"],"uri":["http://zotero.org/users/5944696/items/3VDRGQ54"],"itemData":{"id":1835,"type":"book","abstract":"Welcome to the Nexus, your point of connection to the world house church movement. Grassroots Christianity is exploding all over the worl...","event-place":"Pasadena, CA","publisher":"William Carey","publisher-place":"Pasadena, CA","title":"Nexus: The World House Church Movement Reader","author":[{"family":"Zdero","given":"Rad"}],"accessed":{"date-parts":[["2021",6,30]]},"issued":{"date-parts":[["2013"]]}}}],"schema":"https://github.com/citation-style-language/schema/raw/master/csl-citation.json"} </w:instrText>
      </w:r>
      <w:r>
        <w:fldChar w:fldCharType="separate"/>
      </w:r>
      <w:r w:rsidRPr="00056067">
        <w:rPr>
          <w:rFonts w:cs="Times New Roman"/>
        </w:rPr>
        <w:t>(Lim 2016; Zdero 2013)</w:t>
      </w:r>
      <w:r>
        <w:fldChar w:fldCharType="end"/>
      </w:r>
      <w:r>
        <w:t xml:space="preserve">. </w:t>
      </w:r>
    </w:p>
  </w:footnote>
  <w:footnote w:id="9">
    <w:p w14:paraId="144536EA" w14:textId="5EA942B7" w:rsidR="00260CE8" w:rsidRDefault="00260CE8" w:rsidP="00B642B1">
      <w:pPr>
        <w:pStyle w:val="FootnoteText"/>
      </w:pPr>
      <w:r>
        <w:rPr>
          <w:rStyle w:val="FootnoteReference"/>
        </w:rPr>
        <w:footnoteRef/>
      </w:r>
      <w:r>
        <w:t xml:space="preserve"> Two other recent publications envision CPM missiology in a Western context: </w:t>
      </w:r>
      <w:r w:rsidRPr="00524751">
        <w:rPr>
          <w:i/>
          <w:iCs/>
        </w:rPr>
        <w:t>From Megachurch to Multiplication</w:t>
      </w:r>
      <w:r>
        <w:t xml:space="preserve"> </w:t>
      </w:r>
      <w:r>
        <w:fldChar w:fldCharType="begin"/>
      </w:r>
      <w:r>
        <w:instrText xml:space="preserve"> ADDIN ZOTERO_ITEM CSL_CITATION {"citationID":"rxuFIvf9","properties":{"formattedCitation":"(Galanos 2018)","plainCitation":"(Galanos 2018)","noteIndex":8},"citationItems":[{"id":1245,"uris":["http://zotero.org/users/5944696/items/VRP9CCXT"],"uri":["http://zotero.org/users/5944696/items/VRP9CCXT"],"itemData":{"id":1245,"type":"book","abstract":"What would cause Experience Life Church, frequently named one of the fastest-growing churches in the country, to completely change directions? Why would they risk an attendance drop and a decrease in giving in pursuit of a vision that has seldom been attempted in the American church? The leaders of Experience Life knew this journey would be risky and calculated the costs before ever beginning. They believed that following Jesus and aiming to reach millions was worth any cost. Be careful with this book. It might inspire you to risk everything you have to follow Jesus. You've been warned.","event-place":"Lubbock, TX","ISBN":"978-1-73286-960-8","language":"en","note":"Google-Books-ID: qGfIvAEACAAJ","number-of-pages":"book","publisher":"Experience Life Church","publisher-place":"Lubbock, TX","source":"Google Books","title":"From Megachurch to Multiplication: A Church's Journey Toward Movement","title-short":"From Megachurch to Multiplication","author":[{"family":"Galanos","given":"Chris"}],"issued":{"date-parts":[["2018"]]}}}],"schema":"https://github.com/citation-style-language/schema/raw/master/csl-citation.json"} </w:instrText>
      </w:r>
      <w:r>
        <w:fldChar w:fldCharType="separate"/>
      </w:r>
      <w:r w:rsidRPr="00B642B1">
        <w:rPr>
          <w:rFonts w:cs="Times New Roman"/>
        </w:rPr>
        <w:t>(Galanos 2018)</w:t>
      </w:r>
      <w:r>
        <w:fldChar w:fldCharType="end"/>
      </w:r>
      <w:r>
        <w:t xml:space="preserve">, and </w:t>
      </w:r>
      <w:r w:rsidRPr="00524751">
        <w:rPr>
          <w:i/>
          <w:iCs/>
        </w:rPr>
        <w:t>The Kingdom Unleashed</w:t>
      </w:r>
      <w:r>
        <w:t xml:space="preserve"> </w:t>
      </w:r>
      <w:r>
        <w:fldChar w:fldCharType="begin"/>
      </w:r>
      <w:r>
        <w:instrText xml:space="preserve"> ADDIN ZOTERO_ITEM CSL_CITATION {"citationID":"nHmXW0mq","properties":{"formattedCitation":"(Trousdale and Sunshine 2018)","plainCitation":"(Trousdale and Sunshine 2018)","noteIndex":8},"citationItems":[{"id":1170,"uris":["http://zotero.org/users/5944696/items/79W9FNND"],"uri":["http://zotero.org/users/5944696/items/79W9FNND"],"itemData":{"id":1170,"type":"book","abstract":"Christianity is growing faster than at any time in history. So why is the church in Europe and America stagnant or declining, and what will it take for that to change? The Kingdom Unleashed explores God's Kingdom Movements. Central to every movement are the core values of the Kingdom of God, which Jesus proclaimed and modeled throughout His ministry. The authors of The Kingdom Unleashed spent three years researching why only a few such movements are happening in North America and Western Europe. They identify historical and worldview issues that hinder Kingdom movements in the West. Interviews with many leading movement catalysts illuminate the biblical principles, paradigms, and practices that Jesus mandated for His disciples. By returning to these, we can revitalize Christianity in the Global North and see the Kingdom Unleashed.","event-place":"Murfreesboro, TN","ISBN":"978-1-73223-990-6","publisher":"DMM Library","publisher-place":"Murfreesboro, TN","source":"Amazon","title":"The Kingdom Unleashed: How Jesus' 1st-Century Kingdom Values Are Transforming Thousands of Cultures and Awakening His Church","title-short":"The Kingdom Unleashed","author":[{"family":"Trousdale","given":"Jerry"},{"family":"Sunshine","given":"Glenn"}],"issued":{"date-parts":[["2018"]]}}}],"schema":"https://github.com/citation-style-language/schema/raw/master/csl-citation.json"} </w:instrText>
      </w:r>
      <w:r>
        <w:fldChar w:fldCharType="separate"/>
      </w:r>
      <w:r w:rsidRPr="00B642B1">
        <w:rPr>
          <w:rFonts w:cs="Times New Roman"/>
        </w:rPr>
        <w:t>(Trousdale and Sunshine 2018)</w:t>
      </w:r>
      <w:r>
        <w:fldChar w:fldCharType="end"/>
      </w:r>
      <w:r>
        <w:t>.</w:t>
      </w:r>
    </w:p>
  </w:footnote>
  <w:footnote w:id="10">
    <w:p w14:paraId="15A5E19B" w14:textId="4B02BCC9" w:rsidR="00260CE8" w:rsidRDefault="00260CE8" w:rsidP="008F0903">
      <w:pPr>
        <w:pStyle w:val="FootnoteText"/>
      </w:pPr>
      <w:r>
        <w:rPr>
          <w:rStyle w:val="FootnoteReference"/>
        </w:rPr>
        <w:footnoteRef/>
      </w:r>
      <w:r>
        <w:t xml:space="preserve"> In addition to the previously mentioned CPM resources written in narrative form by Asians and Africans </w:t>
      </w:r>
      <w:r>
        <w:fldChar w:fldCharType="begin"/>
      </w:r>
      <w:r>
        <w:instrText xml:space="preserve"> ADDIN ZOTERO_ITEM CSL_CITATION {"citationID":"DhwCaWxd","properties":{"formattedCitation":"(Kai and Kai 2018; John 2019; Johnson 2021)","plainCitation":"(Kai and Kai 2018; John 2019; Johnson 2021)","noteIndex":9},"citationItems":[{"id":1463,"uris":["http://zotero.org/users/5944696/items/546UA34D"],"uri":["http://zotero.org/users/5944696/items/546UA34D"],"itemData":{"id":1463,"type":"book","event-place":"Monument, CO","publisher":"WIGTake","publisher-place":"Monument, CO","title":"Training for Trainers: The Movement that Changed the World","author":[{"family":"Kai","given":"Ying"},{"family":"Kai","given":"Grace"}],"editor":[{"family":"Garrison","given":"David"}],"issued":{"date-parts":[["2018"]]}}},{"id":1408,"uris":["http://zotero.org/users/5944696/items/JVDTCLX6"],"uri":["http://zotero.org/users/5944696/items/JVDTCLX6"],"itemData":{"id":1408,"type":"book","event-place":"Monument, CO","publisher":"WIGTake","publisher-place":"Monument, CO","title":"Bhojpuri Breakthrough: A Movement that Keeps Multiplying","author":[{"family":"John","given":"Victor"}],"issued":{"date-parts":[["2019"]]}}},{"id":1807,"uris":["http://zotero.org/users/5944696/items/GAJKY432"],"uri":["http://zotero.org/users/5944696/items/GAJKY432"],"itemData":{"id":1807,"type":"book","event-place":"Chicago, IL","publisher":"Moody","publisher-place":"Chicago, IL","title":"Same God Here!","author":[{"family":"Johnson","given":"Shodankeh"}],"issued":{"date-parts":[["2021"]],"season":"forthcoming"}}}],"schema":"https://github.com/citation-style-language/schema/raw/master/csl-citation.json"} </w:instrText>
      </w:r>
      <w:r>
        <w:fldChar w:fldCharType="separate"/>
      </w:r>
      <w:r w:rsidRPr="00B32ACA">
        <w:rPr>
          <w:rFonts w:cs="Times New Roman"/>
        </w:rPr>
        <w:t>(Kai and Kai 2018; John 2019; Johnson 2021)</w:t>
      </w:r>
      <w:r>
        <w:fldChar w:fldCharType="end"/>
      </w:r>
      <w:r>
        <w:t xml:space="preserve">, there are two recent outlines of CPM missiology written by Africans </w:t>
      </w:r>
      <w:r>
        <w:fldChar w:fldCharType="begin"/>
      </w:r>
      <w:r>
        <w:instrText xml:space="preserve"> ADDIN ZOTERO_ITEM CSL_CITATION {"citationID":"WkuF9xtB","properties":{"formattedCitation":"(Shalom and Larsen 2019; Kebreab 2021)","plainCitation":"(Shalom and Larsen 2019; Kebreab 2021)","noteIndex":9},"citationItems":[{"id":1864,"uris":["http://zotero.org/users/5944696/items/8R4N7I9B"],"uri":["http://zotero.org/users/5944696/items/8R4N7I9B"],"itemData":{"id":1864,"type":"chapter","container-title":"Fruit to Harvest: Witness of God's Great Work Among Muslims","event-place":"Littleton, CO","page":"242-250","publisher":"William Carey","publisher-place":"Littleton, CO","title":"Factors that Multiply Movements","author":[{"family":"Shalom","given":""},{"family":"Larsen","given":"Trevor"}],"issued":{"date-parts":[["2019"]]}}},{"id":1863,"uris":["http://zotero.org/users/5944696/items/7ASH7MUP"],"uri":["http://zotero.org/users/5944696/items/7ASH7MUP"],"itemData":{"id":1863,"type":"chapter","container-title":"Motus Dei: The Movement of God to Disciple the Nations","event-place":"Littleton, CO","publisher":"William Carey","publisher-place":"Littleton, CO","title":"Observations Over Fifteen Years of Disciple Making Movements","author":[{"family":"Kebreab","given":"Samuel"}],"editor":[{"family":"Farah","given":"Warrick"}],"issued":{"date-parts":[["2021"]]}}}],"schema":"https://github.com/citation-style-language/schema/raw/master/csl-citation.json"} </w:instrText>
      </w:r>
      <w:r>
        <w:fldChar w:fldCharType="separate"/>
      </w:r>
      <w:r w:rsidRPr="008F0903">
        <w:rPr>
          <w:rFonts w:cs="Times New Roman"/>
        </w:rPr>
        <w:t>(Shalom and Larsen 2019; Kebreab 2021)</w:t>
      </w:r>
      <w:r>
        <w:fldChar w:fldCharType="end"/>
      </w:r>
      <w:r>
        <w:t xml:space="preserve">. These CPM </w:t>
      </w:r>
      <w:proofErr w:type="spellStart"/>
      <w:r>
        <w:t>missiologies</w:t>
      </w:r>
      <w:proofErr w:type="spellEnd"/>
      <w:r>
        <w:t xml:space="preserve"> are remarkably similar to those listed in Table 1.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8395F"/>
    <w:multiLevelType w:val="hybridMultilevel"/>
    <w:tmpl w:val="74C65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26FF3"/>
    <w:multiLevelType w:val="hybridMultilevel"/>
    <w:tmpl w:val="F730B2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15215B"/>
    <w:multiLevelType w:val="hybridMultilevel"/>
    <w:tmpl w:val="91E8E1C8"/>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15:restartNumberingAfterBreak="0">
    <w:nsid w:val="417E3D9E"/>
    <w:multiLevelType w:val="hybridMultilevel"/>
    <w:tmpl w:val="2D16F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D7598A"/>
    <w:multiLevelType w:val="multilevel"/>
    <w:tmpl w:val="86C83CC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54557A2B"/>
    <w:multiLevelType w:val="hybridMultilevel"/>
    <w:tmpl w:val="0B9CC9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DA4914"/>
    <w:multiLevelType w:val="hybridMultilevel"/>
    <w:tmpl w:val="9A808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5"/>
  </w:num>
  <w:num w:numId="5">
    <w:abstractNumId w:val="4"/>
  </w:num>
  <w:num w:numId="6">
    <w:abstractNumId w:val="3"/>
  </w:num>
  <w:num w:numId="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 C">
    <w15:presenceInfo w15:providerId="Windows Live" w15:userId="2bdc2fb83d3fa38a"/>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1AD"/>
    <w:rsid w:val="00000933"/>
    <w:rsid w:val="0000167D"/>
    <w:rsid w:val="000024A0"/>
    <w:rsid w:val="00002877"/>
    <w:rsid w:val="00003B11"/>
    <w:rsid w:val="00005567"/>
    <w:rsid w:val="00005634"/>
    <w:rsid w:val="00007096"/>
    <w:rsid w:val="0000764A"/>
    <w:rsid w:val="00010295"/>
    <w:rsid w:val="00010ABC"/>
    <w:rsid w:val="000118DB"/>
    <w:rsid w:val="00012798"/>
    <w:rsid w:val="00013E31"/>
    <w:rsid w:val="000144DA"/>
    <w:rsid w:val="00014BDD"/>
    <w:rsid w:val="00015823"/>
    <w:rsid w:val="000165E6"/>
    <w:rsid w:val="0001679F"/>
    <w:rsid w:val="00016F5F"/>
    <w:rsid w:val="00017002"/>
    <w:rsid w:val="00017BC3"/>
    <w:rsid w:val="000203B9"/>
    <w:rsid w:val="0002086E"/>
    <w:rsid w:val="00020AA1"/>
    <w:rsid w:val="00021895"/>
    <w:rsid w:val="00021F84"/>
    <w:rsid w:val="000221C6"/>
    <w:rsid w:val="00022E8C"/>
    <w:rsid w:val="000243AF"/>
    <w:rsid w:val="00024E5E"/>
    <w:rsid w:val="0002553C"/>
    <w:rsid w:val="00026B49"/>
    <w:rsid w:val="00027173"/>
    <w:rsid w:val="00027E7D"/>
    <w:rsid w:val="0003118E"/>
    <w:rsid w:val="000313C3"/>
    <w:rsid w:val="00031484"/>
    <w:rsid w:val="0003191B"/>
    <w:rsid w:val="000320B3"/>
    <w:rsid w:val="0003316F"/>
    <w:rsid w:val="000335A6"/>
    <w:rsid w:val="000338C6"/>
    <w:rsid w:val="00033AAD"/>
    <w:rsid w:val="00033BF9"/>
    <w:rsid w:val="00033E92"/>
    <w:rsid w:val="000345A0"/>
    <w:rsid w:val="000349B4"/>
    <w:rsid w:val="000359A2"/>
    <w:rsid w:val="0003719A"/>
    <w:rsid w:val="000376FF"/>
    <w:rsid w:val="000409E5"/>
    <w:rsid w:val="00040CD2"/>
    <w:rsid w:val="000412C5"/>
    <w:rsid w:val="00042350"/>
    <w:rsid w:val="00042392"/>
    <w:rsid w:val="00042A05"/>
    <w:rsid w:val="0004309C"/>
    <w:rsid w:val="000431E1"/>
    <w:rsid w:val="0004369B"/>
    <w:rsid w:val="00043CB7"/>
    <w:rsid w:val="00044446"/>
    <w:rsid w:val="00044726"/>
    <w:rsid w:val="000449F5"/>
    <w:rsid w:val="000449FD"/>
    <w:rsid w:val="0004606A"/>
    <w:rsid w:val="000462CF"/>
    <w:rsid w:val="00046A63"/>
    <w:rsid w:val="0005031E"/>
    <w:rsid w:val="000508C3"/>
    <w:rsid w:val="000516AC"/>
    <w:rsid w:val="0005251F"/>
    <w:rsid w:val="000527C0"/>
    <w:rsid w:val="00052B0A"/>
    <w:rsid w:val="00052C5B"/>
    <w:rsid w:val="00052F85"/>
    <w:rsid w:val="00053893"/>
    <w:rsid w:val="000541C0"/>
    <w:rsid w:val="000546D4"/>
    <w:rsid w:val="00054A00"/>
    <w:rsid w:val="00054CF3"/>
    <w:rsid w:val="00055771"/>
    <w:rsid w:val="00055D6A"/>
    <w:rsid w:val="00056067"/>
    <w:rsid w:val="00056766"/>
    <w:rsid w:val="00056BD9"/>
    <w:rsid w:val="0005767F"/>
    <w:rsid w:val="00057D99"/>
    <w:rsid w:val="0006037B"/>
    <w:rsid w:val="000615BE"/>
    <w:rsid w:val="00061958"/>
    <w:rsid w:val="00061CEC"/>
    <w:rsid w:val="000635B1"/>
    <w:rsid w:val="00065428"/>
    <w:rsid w:val="00065579"/>
    <w:rsid w:val="00065C02"/>
    <w:rsid w:val="000662AA"/>
    <w:rsid w:val="0006652B"/>
    <w:rsid w:val="00066963"/>
    <w:rsid w:val="00070632"/>
    <w:rsid w:val="00070C12"/>
    <w:rsid w:val="00070EA9"/>
    <w:rsid w:val="00071F61"/>
    <w:rsid w:val="00072828"/>
    <w:rsid w:val="00073E5E"/>
    <w:rsid w:val="000740B0"/>
    <w:rsid w:val="000740F6"/>
    <w:rsid w:val="00074567"/>
    <w:rsid w:val="00074C28"/>
    <w:rsid w:val="000819E1"/>
    <w:rsid w:val="00081BF2"/>
    <w:rsid w:val="00081E07"/>
    <w:rsid w:val="00081E5B"/>
    <w:rsid w:val="000821CF"/>
    <w:rsid w:val="00082306"/>
    <w:rsid w:val="000836DE"/>
    <w:rsid w:val="0008386D"/>
    <w:rsid w:val="00084B3F"/>
    <w:rsid w:val="00085693"/>
    <w:rsid w:val="000867E8"/>
    <w:rsid w:val="00086CE2"/>
    <w:rsid w:val="000874C2"/>
    <w:rsid w:val="00087A21"/>
    <w:rsid w:val="00087EA1"/>
    <w:rsid w:val="00090004"/>
    <w:rsid w:val="00090D02"/>
    <w:rsid w:val="000914EF"/>
    <w:rsid w:val="00091EC5"/>
    <w:rsid w:val="000926D5"/>
    <w:rsid w:val="0009296A"/>
    <w:rsid w:val="00092A18"/>
    <w:rsid w:val="00092F70"/>
    <w:rsid w:val="000936CB"/>
    <w:rsid w:val="0009393D"/>
    <w:rsid w:val="000950F0"/>
    <w:rsid w:val="0009597A"/>
    <w:rsid w:val="00095A17"/>
    <w:rsid w:val="000A0B68"/>
    <w:rsid w:val="000A1319"/>
    <w:rsid w:val="000A15B8"/>
    <w:rsid w:val="000A167D"/>
    <w:rsid w:val="000A17CF"/>
    <w:rsid w:val="000A3A0C"/>
    <w:rsid w:val="000A4467"/>
    <w:rsid w:val="000A4F44"/>
    <w:rsid w:val="000A53E3"/>
    <w:rsid w:val="000A64A9"/>
    <w:rsid w:val="000A6BE6"/>
    <w:rsid w:val="000A700C"/>
    <w:rsid w:val="000A78F6"/>
    <w:rsid w:val="000A7B30"/>
    <w:rsid w:val="000B01E4"/>
    <w:rsid w:val="000B0964"/>
    <w:rsid w:val="000B0B3C"/>
    <w:rsid w:val="000B0E44"/>
    <w:rsid w:val="000B1047"/>
    <w:rsid w:val="000B277F"/>
    <w:rsid w:val="000B2BED"/>
    <w:rsid w:val="000B2F70"/>
    <w:rsid w:val="000B32FB"/>
    <w:rsid w:val="000B35FE"/>
    <w:rsid w:val="000B3607"/>
    <w:rsid w:val="000B36F1"/>
    <w:rsid w:val="000B3CC0"/>
    <w:rsid w:val="000B3F3A"/>
    <w:rsid w:val="000B42ED"/>
    <w:rsid w:val="000B4571"/>
    <w:rsid w:val="000B47E8"/>
    <w:rsid w:val="000B5355"/>
    <w:rsid w:val="000B574D"/>
    <w:rsid w:val="000B6B23"/>
    <w:rsid w:val="000B6BEE"/>
    <w:rsid w:val="000B6EAD"/>
    <w:rsid w:val="000B78F2"/>
    <w:rsid w:val="000B7B20"/>
    <w:rsid w:val="000C08C6"/>
    <w:rsid w:val="000C219D"/>
    <w:rsid w:val="000C2231"/>
    <w:rsid w:val="000C3D04"/>
    <w:rsid w:val="000C3E24"/>
    <w:rsid w:val="000C49F1"/>
    <w:rsid w:val="000C54D1"/>
    <w:rsid w:val="000C56F4"/>
    <w:rsid w:val="000C65ED"/>
    <w:rsid w:val="000D144D"/>
    <w:rsid w:val="000D17C4"/>
    <w:rsid w:val="000D30DB"/>
    <w:rsid w:val="000D30E3"/>
    <w:rsid w:val="000D4000"/>
    <w:rsid w:val="000D46EE"/>
    <w:rsid w:val="000D5D42"/>
    <w:rsid w:val="000D7814"/>
    <w:rsid w:val="000E0491"/>
    <w:rsid w:val="000E0D8E"/>
    <w:rsid w:val="000E0F97"/>
    <w:rsid w:val="000E1692"/>
    <w:rsid w:val="000E1DF0"/>
    <w:rsid w:val="000E267E"/>
    <w:rsid w:val="000E4198"/>
    <w:rsid w:val="000E4A4E"/>
    <w:rsid w:val="000E53BE"/>
    <w:rsid w:val="000E5487"/>
    <w:rsid w:val="000E57B0"/>
    <w:rsid w:val="000E599E"/>
    <w:rsid w:val="000E7F08"/>
    <w:rsid w:val="000F0F8C"/>
    <w:rsid w:val="000F112B"/>
    <w:rsid w:val="000F1949"/>
    <w:rsid w:val="000F1F23"/>
    <w:rsid w:val="000F20F1"/>
    <w:rsid w:val="000F3AA5"/>
    <w:rsid w:val="000F3B9E"/>
    <w:rsid w:val="000F4E9F"/>
    <w:rsid w:val="000F5E4C"/>
    <w:rsid w:val="000F628E"/>
    <w:rsid w:val="000F6A23"/>
    <w:rsid w:val="000F743B"/>
    <w:rsid w:val="001002D4"/>
    <w:rsid w:val="00100962"/>
    <w:rsid w:val="00100AD7"/>
    <w:rsid w:val="00100C2D"/>
    <w:rsid w:val="0010129A"/>
    <w:rsid w:val="0010279A"/>
    <w:rsid w:val="001028CA"/>
    <w:rsid w:val="001035DB"/>
    <w:rsid w:val="00104582"/>
    <w:rsid w:val="001046A4"/>
    <w:rsid w:val="001048F9"/>
    <w:rsid w:val="00104A8A"/>
    <w:rsid w:val="00104C1B"/>
    <w:rsid w:val="001056A3"/>
    <w:rsid w:val="00105B2C"/>
    <w:rsid w:val="0010613A"/>
    <w:rsid w:val="00107801"/>
    <w:rsid w:val="0011010C"/>
    <w:rsid w:val="0011019F"/>
    <w:rsid w:val="00110A72"/>
    <w:rsid w:val="00112D17"/>
    <w:rsid w:val="00112D20"/>
    <w:rsid w:val="0011380F"/>
    <w:rsid w:val="001138C1"/>
    <w:rsid w:val="001140AD"/>
    <w:rsid w:val="00114B1E"/>
    <w:rsid w:val="001150CA"/>
    <w:rsid w:val="0011656D"/>
    <w:rsid w:val="00117305"/>
    <w:rsid w:val="00117389"/>
    <w:rsid w:val="00117E52"/>
    <w:rsid w:val="0012227E"/>
    <w:rsid w:val="00122655"/>
    <w:rsid w:val="00122FD3"/>
    <w:rsid w:val="00123D18"/>
    <w:rsid w:val="00124843"/>
    <w:rsid w:val="00126C85"/>
    <w:rsid w:val="001301F1"/>
    <w:rsid w:val="00134F19"/>
    <w:rsid w:val="00135353"/>
    <w:rsid w:val="00135B07"/>
    <w:rsid w:val="00136597"/>
    <w:rsid w:val="0013758B"/>
    <w:rsid w:val="0013767C"/>
    <w:rsid w:val="00137B37"/>
    <w:rsid w:val="0014055E"/>
    <w:rsid w:val="001410FF"/>
    <w:rsid w:val="001414AE"/>
    <w:rsid w:val="00141E41"/>
    <w:rsid w:val="00142520"/>
    <w:rsid w:val="001451FC"/>
    <w:rsid w:val="00145FD8"/>
    <w:rsid w:val="001465B3"/>
    <w:rsid w:val="001475D5"/>
    <w:rsid w:val="0014776F"/>
    <w:rsid w:val="00147A8D"/>
    <w:rsid w:val="00147C03"/>
    <w:rsid w:val="001502A8"/>
    <w:rsid w:val="0015212A"/>
    <w:rsid w:val="00152293"/>
    <w:rsid w:val="001549E9"/>
    <w:rsid w:val="001549FC"/>
    <w:rsid w:val="00154DDF"/>
    <w:rsid w:val="00154FB2"/>
    <w:rsid w:val="0015572F"/>
    <w:rsid w:val="00155B44"/>
    <w:rsid w:val="00156C00"/>
    <w:rsid w:val="001574FA"/>
    <w:rsid w:val="00157DCB"/>
    <w:rsid w:val="00160FC7"/>
    <w:rsid w:val="001614E4"/>
    <w:rsid w:val="001619B1"/>
    <w:rsid w:val="001625AE"/>
    <w:rsid w:val="00162DA0"/>
    <w:rsid w:val="0016353A"/>
    <w:rsid w:val="00164C3F"/>
    <w:rsid w:val="00164C4C"/>
    <w:rsid w:val="00164D59"/>
    <w:rsid w:val="001665C3"/>
    <w:rsid w:val="00166799"/>
    <w:rsid w:val="0016709B"/>
    <w:rsid w:val="001677A2"/>
    <w:rsid w:val="00167817"/>
    <w:rsid w:val="00167BC1"/>
    <w:rsid w:val="00167F3A"/>
    <w:rsid w:val="00170813"/>
    <w:rsid w:val="00170B21"/>
    <w:rsid w:val="0017189A"/>
    <w:rsid w:val="00172EA4"/>
    <w:rsid w:val="001736BA"/>
    <w:rsid w:val="00175C31"/>
    <w:rsid w:val="00175FE9"/>
    <w:rsid w:val="00176C2C"/>
    <w:rsid w:val="00180211"/>
    <w:rsid w:val="00180B21"/>
    <w:rsid w:val="00180DE7"/>
    <w:rsid w:val="00180F35"/>
    <w:rsid w:val="00182B65"/>
    <w:rsid w:val="001841A7"/>
    <w:rsid w:val="0018425E"/>
    <w:rsid w:val="00184A42"/>
    <w:rsid w:val="00184E2E"/>
    <w:rsid w:val="00185153"/>
    <w:rsid w:val="0018611B"/>
    <w:rsid w:val="00186675"/>
    <w:rsid w:val="00186D1E"/>
    <w:rsid w:val="00186DB5"/>
    <w:rsid w:val="00187109"/>
    <w:rsid w:val="001873C0"/>
    <w:rsid w:val="00187B07"/>
    <w:rsid w:val="00190265"/>
    <w:rsid w:val="00190B72"/>
    <w:rsid w:val="001914AB"/>
    <w:rsid w:val="00192F1C"/>
    <w:rsid w:val="00193232"/>
    <w:rsid w:val="00193671"/>
    <w:rsid w:val="001937BE"/>
    <w:rsid w:val="0019404A"/>
    <w:rsid w:val="00194E26"/>
    <w:rsid w:val="00195E65"/>
    <w:rsid w:val="00197D8A"/>
    <w:rsid w:val="001A105D"/>
    <w:rsid w:val="001A12CF"/>
    <w:rsid w:val="001A1303"/>
    <w:rsid w:val="001A142A"/>
    <w:rsid w:val="001A1A3D"/>
    <w:rsid w:val="001A20E1"/>
    <w:rsid w:val="001A24E8"/>
    <w:rsid w:val="001A2E54"/>
    <w:rsid w:val="001A32B4"/>
    <w:rsid w:val="001A33D9"/>
    <w:rsid w:val="001A484E"/>
    <w:rsid w:val="001A6BFA"/>
    <w:rsid w:val="001A6DDF"/>
    <w:rsid w:val="001B089C"/>
    <w:rsid w:val="001B0962"/>
    <w:rsid w:val="001B10BD"/>
    <w:rsid w:val="001B2FA4"/>
    <w:rsid w:val="001B3134"/>
    <w:rsid w:val="001B3B1C"/>
    <w:rsid w:val="001B3F23"/>
    <w:rsid w:val="001B48F5"/>
    <w:rsid w:val="001B51AD"/>
    <w:rsid w:val="001B6CF8"/>
    <w:rsid w:val="001B79EA"/>
    <w:rsid w:val="001B7D18"/>
    <w:rsid w:val="001C19F0"/>
    <w:rsid w:val="001C2CD4"/>
    <w:rsid w:val="001C2EE9"/>
    <w:rsid w:val="001C3AE4"/>
    <w:rsid w:val="001C42E2"/>
    <w:rsid w:val="001C49AC"/>
    <w:rsid w:val="001C4CD3"/>
    <w:rsid w:val="001C556C"/>
    <w:rsid w:val="001C5B76"/>
    <w:rsid w:val="001D00DD"/>
    <w:rsid w:val="001D04F3"/>
    <w:rsid w:val="001D07CA"/>
    <w:rsid w:val="001D1894"/>
    <w:rsid w:val="001D1D84"/>
    <w:rsid w:val="001D1FC7"/>
    <w:rsid w:val="001D2169"/>
    <w:rsid w:val="001D3C57"/>
    <w:rsid w:val="001D4471"/>
    <w:rsid w:val="001D45EF"/>
    <w:rsid w:val="001D4D56"/>
    <w:rsid w:val="001D4F58"/>
    <w:rsid w:val="001D60CF"/>
    <w:rsid w:val="001D6ECC"/>
    <w:rsid w:val="001D75EB"/>
    <w:rsid w:val="001D785C"/>
    <w:rsid w:val="001D78EE"/>
    <w:rsid w:val="001D7FF5"/>
    <w:rsid w:val="001E12AE"/>
    <w:rsid w:val="001E1678"/>
    <w:rsid w:val="001E1F88"/>
    <w:rsid w:val="001E33D4"/>
    <w:rsid w:val="001E4C33"/>
    <w:rsid w:val="001E5220"/>
    <w:rsid w:val="001E5A68"/>
    <w:rsid w:val="001E5D8D"/>
    <w:rsid w:val="001E6BDC"/>
    <w:rsid w:val="001E6C3E"/>
    <w:rsid w:val="001E7D18"/>
    <w:rsid w:val="001F0CE9"/>
    <w:rsid w:val="001F13DE"/>
    <w:rsid w:val="001F1B38"/>
    <w:rsid w:val="001F37AE"/>
    <w:rsid w:val="001F48A4"/>
    <w:rsid w:val="001F5AF2"/>
    <w:rsid w:val="001F6F01"/>
    <w:rsid w:val="001F7E38"/>
    <w:rsid w:val="0020007D"/>
    <w:rsid w:val="002006EE"/>
    <w:rsid w:val="00200D37"/>
    <w:rsid w:val="002022AE"/>
    <w:rsid w:val="00203584"/>
    <w:rsid w:val="00204F16"/>
    <w:rsid w:val="002051B2"/>
    <w:rsid w:val="00205528"/>
    <w:rsid w:val="00206172"/>
    <w:rsid w:val="00206A11"/>
    <w:rsid w:val="002071D7"/>
    <w:rsid w:val="00207E98"/>
    <w:rsid w:val="00207F60"/>
    <w:rsid w:val="00210665"/>
    <w:rsid w:val="002108C4"/>
    <w:rsid w:val="00211307"/>
    <w:rsid w:val="00212B31"/>
    <w:rsid w:val="002133A3"/>
    <w:rsid w:val="00213779"/>
    <w:rsid w:val="0021378D"/>
    <w:rsid w:val="002146A0"/>
    <w:rsid w:val="00214D4F"/>
    <w:rsid w:val="0021529D"/>
    <w:rsid w:val="002156AA"/>
    <w:rsid w:val="002157C0"/>
    <w:rsid w:val="002167EE"/>
    <w:rsid w:val="00216D2D"/>
    <w:rsid w:val="002178A5"/>
    <w:rsid w:val="00217B86"/>
    <w:rsid w:val="00217D4C"/>
    <w:rsid w:val="002200F3"/>
    <w:rsid w:val="00220473"/>
    <w:rsid w:val="00220C22"/>
    <w:rsid w:val="002216F0"/>
    <w:rsid w:val="0022222E"/>
    <w:rsid w:val="0022237B"/>
    <w:rsid w:val="002229F9"/>
    <w:rsid w:val="00222DB9"/>
    <w:rsid w:val="00222E0A"/>
    <w:rsid w:val="00222FA2"/>
    <w:rsid w:val="00223ADF"/>
    <w:rsid w:val="00224A18"/>
    <w:rsid w:val="0022635D"/>
    <w:rsid w:val="002267EB"/>
    <w:rsid w:val="00226C1B"/>
    <w:rsid w:val="002271E3"/>
    <w:rsid w:val="00227D9E"/>
    <w:rsid w:val="00232864"/>
    <w:rsid w:val="00233394"/>
    <w:rsid w:val="00233B64"/>
    <w:rsid w:val="00233BF7"/>
    <w:rsid w:val="002344E0"/>
    <w:rsid w:val="002346F0"/>
    <w:rsid w:val="00234EF2"/>
    <w:rsid w:val="002350B8"/>
    <w:rsid w:val="0023529A"/>
    <w:rsid w:val="00235368"/>
    <w:rsid w:val="00235548"/>
    <w:rsid w:val="002358A1"/>
    <w:rsid w:val="00237866"/>
    <w:rsid w:val="00240115"/>
    <w:rsid w:val="002407F4"/>
    <w:rsid w:val="00240D46"/>
    <w:rsid w:val="002435FD"/>
    <w:rsid w:val="00243FBC"/>
    <w:rsid w:val="002440DD"/>
    <w:rsid w:val="00244803"/>
    <w:rsid w:val="002448A6"/>
    <w:rsid w:val="00245428"/>
    <w:rsid w:val="00246933"/>
    <w:rsid w:val="00246D00"/>
    <w:rsid w:val="00246F8A"/>
    <w:rsid w:val="00247502"/>
    <w:rsid w:val="002477B4"/>
    <w:rsid w:val="00250521"/>
    <w:rsid w:val="0025061B"/>
    <w:rsid w:val="00251C77"/>
    <w:rsid w:val="0025207F"/>
    <w:rsid w:val="00252649"/>
    <w:rsid w:val="00252A31"/>
    <w:rsid w:val="00252B36"/>
    <w:rsid w:val="00252B56"/>
    <w:rsid w:val="0025427C"/>
    <w:rsid w:val="00254857"/>
    <w:rsid w:val="00254E97"/>
    <w:rsid w:val="00255808"/>
    <w:rsid w:val="00255A82"/>
    <w:rsid w:val="00256452"/>
    <w:rsid w:val="00257022"/>
    <w:rsid w:val="00260151"/>
    <w:rsid w:val="00260CE8"/>
    <w:rsid w:val="00260F63"/>
    <w:rsid w:val="00261018"/>
    <w:rsid w:val="00261224"/>
    <w:rsid w:val="0026166B"/>
    <w:rsid w:val="002623AB"/>
    <w:rsid w:val="00262F05"/>
    <w:rsid w:val="0026303E"/>
    <w:rsid w:val="00263075"/>
    <w:rsid w:val="00263153"/>
    <w:rsid w:val="00263909"/>
    <w:rsid w:val="00263CAA"/>
    <w:rsid w:val="002646EE"/>
    <w:rsid w:val="00264706"/>
    <w:rsid w:val="00264CE7"/>
    <w:rsid w:val="002654E6"/>
    <w:rsid w:val="00266C6E"/>
    <w:rsid w:val="00267B70"/>
    <w:rsid w:val="00267C84"/>
    <w:rsid w:val="002703FA"/>
    <w:rsid w:val="002720DB"/>
    <w:rsid w:val="002721E9"/>
    <w:rsid w:val="00272879"/>
    <w:rsid w:val="002730E8"/>
    <w:rsid w:val="00273F98"/>
    <w:rsid w:val="00274250"/>
    <w:rsid w:val="00274DAE"/>
    <w:rsid w:val="00274DBD"/>
    <w:rsid w:val="00274F26"/>
    <w:rsid w:val="0027646C"/>
    <w:rsid w:val="00280A09"/>
    <w:rsid w:val="00280A6D"/>
    <w:rsid w:val="00280DD0"/>
    <w:rsid w:val="00280EB2"/>
    <w:rsid w:val="002818E7"/>
    <w:rsid w:val="00282360"/>
    <w:rsid w:val="002831CE"/>
    <w:rsid w:val="00283606"/>
    <w:rsid w:val="00284BAE"/>
    <w:rsid w:val="00284FC5"/>
    <w:rsid w:val="0028510F"/>
    <w:rsid w:val="0028530F"/>
    <w:rsid w:val="00285562"/>
    <w:rsid w:val="00285690"/>
    <w:rsid w:val="00286281"/>
    <w:rsid w:val="00287F8F"/>
    <w:rsid w:val="00291028"/>
    <w:rsid w:val="00291326"/>
    <w:rsid w:val="0029134F"/>
    <w:rsid w:val="00291353"/>
    <w:rsid w:val="00292D6D"/>
    <w:rsid w:val="002941CF"/>
    <w:rsid w:val="002945F2"/>
    <w:rsid w:val="002948C8"/>
    <w:rsid w:val="00295CA8"/>
    <w:rsid w:val="00296755"/>
    <w:rsid w:val="00296D7A"/>
    <w:rsid w:val="0029719B"/>
    <w:rsid w:val="00297B48"/>
    <w:rsid w:val="002A20AB"/>
    <w:rsid w:val="002A25B3"/>
    <w:rsid w:val="002A55E7"/>
    <w:rsid w:val="002A5FB2"/>
    <w:rsid w:val="002A6319"/>
    <w:rsid w:val="002A67E5"/>
    <w:rsid w:val="002A787C"/>
    <w:rsid w:val="002A78E0"/>
    <w:rsid w:val="002A7C2B"/>
    <w:rsid w:val="002B0CC9"/>
    <w:rsid w:val="002B0DBF"/>
    <w:rsid w:val="002B19C9"/>
    <w:rsid w:val="002B1B8B"/>
    <w:rsid w:val="002B28D0"/>
    <w:rsid w:val="002B2A82"/>
    <w:rsid w:val="002B3BFF"/>
    <w:rsid w:val="002B4364"/>
    <w:rsid w:val="002B4804"/>
    <w:rsid w:val="002B4F87"/>
    <w:rsid w:val="002C0425"/>
    <w:rsid w:val="002C0CF8"/>
    <w:rsid w:val="002C1D20"/>
    <w:rsid w:val="002C306D"/>
    <w:rsid w:val="002C379E"/>
    <w:rsid w:val="002C3BD0"/>
    <w:rsid w:val="002C47A4"/>
    <w:rsid w:val="002C4BAE"/>
    <w:rsid w:val="002C4EAF"/>
    <w:rsid w:val="002C5390"/>
    <w:rsid w:val="002C5A03"/>
    <w:rsid w:val="002C6132"/>
    <w:rsid w:val="002C6C31"/>
    <w:rsid w:val="002C6F04"/>
    <w:rsid w:val="002C78E2"/>
    <w:rsid w:val="002C7AB9"/>
    <w:rsid w:val="002C7F95"/>
    <w:rsid w:val="002C7FEB"/>
    <w:rsid w:val="002D1204"/>
    <w:rsid w:val="002D15BF"/>
    <w:rsid w:val="002D2EB7"/>
    <w:rsid w:val="002D3043"/>
    <w:rsid w:val="002D34A0"/>
    <w:rsid w:val="002D3C40"/>
    <w:rsid w:val="002D43E9"/>
    <w:rsid w:val="002D49C6"/>
    <w:rsid w:val="002D4B00"/>
    <w:rsid w:val="002D4B59"/>
    <w:rsid w:val="002D5142"/>
    <w:rsid w:val="002D67B4"/>
    <w:rsid w:val="002D6DC0"/>
    <w:rsid w:val="002D7029"/>
    <w:rsid w:val="002D751F"/>
    <w:rsid w:val="002D7CD5"/>
    <w:rsid w:val="002E0438"/>
    <w:rsid w:val="002E0666"/>
    <w:rsid w:val="002E07D8"/>
    <w:rsid w:val="002E0996"/>
    <w:rsid w:val="002E1207"/>
    <w:rsid w:val="002E27EB"/>
    <w:rsid w:val="002E30DB"/>
    <w:rsid w:val="002E360D"/>
    <w:rsid w:val="002E4C69"/>
    <w:rsid w:val="002E63C7"/>
    <w:rsid w:val="002E67E5"/>
    <w:rsid w:val="002E6CE2"/>
    <w:rsid w:val="002E7BE0"/>
    <w:rsid w:val="002F19B0"/>
    <w:rsid w:val="002F1F2A"/>
    <w:rsid w:val="002F2C0D"/>
    <w:rsid w:val="002F3F9C"/>
    <w:rsid w:val="002F4314"/>
    <w:rsid w:val="002F49F0"/>
    <w:rsid w:val="002F4A1E"/>
    <w:rsid w:val="002F4DC2"/>
    <w:rsid w:val="002F4E79"/>
    <w:rsid w:val="002F572F"/>
    <w:rsid w:val="002F627C"/>
    <w:rsid w:val="002F6F6D"/>
    <w:rsid w:val="002F7006"/>
    <w:rsid w:val="002F73EF"/>
    <w:rsid w:val="002F790D"/>
    <w:rsid w:val="0030032C"/>
    <w:rsid w:val="00300447"/>
    <w:rsid w:val="0030068B"/>
    <w:rsid w:val="00300716"/>
    <w:rsid w:val="00300B00"/>
    <w:rsid w:val="00301D5F"/>
    <w:rsid w:val="003021D7"/>
    <w:rsid w:val="00302774"/>
    <w:rsid w:val="00302CE7"/>
    <w:rsid w:val="00303FCC"/>
    <w:rsid w:val="003041EC"/>
    <w:rsid w:val="00304457"/>
    <w:rsid w:val="00305177"/>
    <w:rsid w:val="00306D4A"/>
    <w:rsid w:val="003070EE"/>
    <w:rsid w:val="00307264"/>
    <w:rsid w:val="0030774D"/>
    <w:rsid w:val="003100E6"/>
    <w:rsid w:val="003108B2"/>
    <w:rsid w:val="00310E8C"/>
    <w:rsid w:val="00311D0F"/>
    <w:rsid w:val="00311E91"/>
    <w:rsid w:val="00312040"/>
    <w:rsid w:val="00312591"/>
    <w:rsid w:val="0031264C"/>
    <w:rsid w:val="00312D55"/>
    <w:rsid w:val="0031373F"/>
    <w:rsid w:val="00314F43"/>
    <w:rsid w:val="003158F6"/>
    <w:rsid w:val="00316303"/>
    <w:rsid w:val="00316780"/>
    <w:rsid w:val="00316AFD"/>
    <w:rsid w:val="00316B79"/>
    <w:rsid w:val="00321150"/>
    <w:rsid w:val="00321CC5"/>
    <w:rsid w:val="00322607"/>
    <w:rsid w:val="00322635"/>
    <w:rsid w:val="00323CE6"/>
    <w:rsid w:val="00324D62"/>
    <w:rsid w:val="0032567B"/>
    <w:rsid w:val="003305CB"/>
    <w:rsid w:val="00330D19"/>
    <w:rsid w:val="003318C6"/>
    <w:rsid w:val="0033296D"/>
    <w:rsid w:val="0033304C"/>
    <w:rsid w:val="00333F48"/>
    <w:rsid w:val="003350E2"/>
    <w:rsid w:val="00335109"/>
    <w:rsid w:val="003365E9"/>
    <w:rsid w:val="00336ED5"/>
    <w:rsid w:val="00340039"/>
    <w:rsid w:val="00340DF0"/>
    <w:rsid w:val="003419B9"/>
    <w:rsid w:val="00341B13"/>
    <w:rsid w:val="00341B96"/>
    <w:rsid w:val="00341F99"/>
    <w:rsid w:val="00342D37"/>
    <w:rsid w:val="00343311"/>
    <w:rsid w:val="00343546"/>
    <w:rsid w:val="0034491C"/>
    <w:rsid w:val="003453C3"/>
    <w:rsid w:val="0034591B"/>
    <w:rsid w:val="00345F89"/>
    <w:rsid w:val="0034625C"/>
    <w:rsid w:val="00346F01"/>
    <w:rsid w:val="00346F57"/>
    <w:rsid w:val="003478AB"/>
    <w:rsid w:val="00347EE0"/>
    <w:rsid w:val="0035189B"/>
    <w:rsid w:val="00351BB3"/>
    <w:rsid w:val="003527B9"/>
    <w:rsid w:val="00352A9B"/>
    <w:rsid w:val="0035342F"/>
    <w:rsid w:val="00353CBF"/>
    <w:rsid w:val="00354177"/>
    <w:rsid w:val="00354710"/>
    <w:rsid w:val="00356843"/>
    <w:rsid w:val="0035684C"/>
    <w:rsid w:val="00356E39"/>
    <w:rsid w:val="00357C5E"/>
    <w:rsid w:val="00360217"/>
    <w:rsid w:val="00361BEF"/>
    <w:rsid w:val="0036440F"/>
    <w:rsid w:val="003647D5"/>
    <w:rsid w:val="00364BA9"/>
    <w:rsid w:val="003659F2"/>
    <w:rsid w:val="0036614E"/>
    <w:rsid w:val="003671E0"/>
    <w:rsid w:val="003709D3"/>
    <w:rsid w:val="00370D96"/>
    <w:rsid w:val="00370EC5"/>
    <w:rsid w:val="0037134F"/>
    <w:rsid w:val="003713A5"/>
    <w:rsid w:val="00371AF7"/>
    <w:rsid w:val="00371CD0"/>
    <w:rsid w:val="0037209C"/>
    <w:rsid w:val="003720D0"/>
    <w:rsid w:val="0037255F"/>
    <w:rsid w:val="003727B9"/>
    <w:rsid w:val="003730C8"/>
    <w:rsid w:val="00376251"/>
    <w:rsid w:val="003776E5"/>
    <w:rsid w:val="0038072D"/>
    <w:rsid w:val="00381438"/>
    <w:rsid w:val="0038147A"/>
    <w:rsid w:val="00381CC4"/>
    <w:rsid w:val="00382700"/>
    <w:rsid w:val="003827F7"/>
    <w:rsid w:val="00382A75"/>
    <w:rsid w:val="00382F47"/>
    <w:rsid w:val="0038331F"/>
    <w:rsid w:val="003841A7"/>
    <w:rsid w:val="003841EF"/>
    <w:rsid w:val="003844AA"/>
    <w:rsid w:val="003844D4"/>
    <w:rsid w:val="003847B9"/>
    <w:rsid w:val="00386C30"/>
    <w:rsid w:val="00386EAB"/>
    <w:rsid w:val="0038700D"/>
    <w:rsid w:val="0038795E"/>
    <w:rsid w:val="00390974"/>
    <w:rsid w:val="00391105"/>
    <w:rsid w:val="00391A65"/>
    <w:rsid w:val="00392BA4"/>
    <w:rsid w:val="00392DB2"/>
    <w:rsid w:val="003936D1"/>
    <w:rsid w:val="003950A4"/>
    <w:rsid w:val="00395523"/>
    <w:rsid w:val="00395CAA"/>
    <w:rsid w:val="003963B0"/>
    <w:rsid w:val="0039709B"/>
    <w:rsid w:val="00397918"/>
    <w:rsid w:val="003A0F01"/>
    <w:rsid w:val="003A1102"/>
    <w:rsid w:val="003A1166"/>
    <w:rsid w:val="003A17F7"/>
    <w:rsid w:val="003A1FE4"/>
    <w:rsid w:val="003A23B8"/>
    <w:rsid w:val="003A2871"/>
    <w:rsid w:val="003A2EC3"/>
    <w:rsid w:val="003A4222"/>
    <w:rsid w:val="003A5F45"/>
    <w:rsid w:val="003A628D"/>
    <w:rsid w:val="003A64A9"/>
    <w:rsid w:val="003A6E52"/>
    <w:rsid w:val="003A7522"/>
    <w:rsid w:val="003B0896"/>
    <w:rsid w:val="003B41B2"/>
    <w:rsid w:val="003B53B3"/>
    <w:rsid w:val="003B572E"/>
    <w:rsid w:val="003B5D36"/>
    <w:rsid w:val="003B6050"/>
    <w:rsid w:val="003B65DF"/>
    <w:rsid w:val="003B7B65"/>
    <w:rsid w:val="003C027B"/>
    <w:rsid w:val="003C085A"/>
    <w:rsid w:val="003C0C5E"/>
    <w:rsid w:val="003C2237"/>
    <w:rsid w:val="003C2AEF"/>
    <w:rsid w:val="003C4824"/>
    <w:rsid w:val="003C4B06"/>
    <w:rsid w:val="003C4EEE"/>
    <w:rsid w:val="003C60EF"/>
    <w:rsid w:val="003C7297"/>
    <w:rsid w:val="003D054A"/>
    <w:rsid w:val="003D0759"/>
    <w:rsid w:val="003D0892"/>
    <w:rsid w:val="003D0DBE"/>
    <w:rsid w:val="003D1283"/>
    <w:rsid w:val="003D1929"/>
    <w:rsid w:val="003D1D8C"/>
    <w:rsid w:val="003D25FA"/>
    <w:rsid w:val="003D28CB"/>
    <w:rsid w:val="003D38AB"/>
    <w:rsid w:val="003D5E8E"/>
    <w:rsid w:val="003D602C"/>
    <w:rsid w:val="003D729D"/>
    <w:rsid w:val="003D73F5"/>
    <w:rsid w:val="003D74A1"/>
    <w:rsid w:val="003D776D"/>
    <w:rsid w:val="003D7C20"/>
    <w:rsid w:val="003E0C8B"/>
    <w:rsid w:val="003E0F22"/>
    <w:rsid w:val="003E174F"/>
    <w:rsid w:val="003E1D08"/>
    <w:rsid w:val="003E1DA6"/>
    <w:rsid w:val="003E25C8"/>
    <w:rsid w:val="003E2DFB"/>
    <w:rsid w:val="003E3ACA"/>
    <w:rsid w:val="003E48F1"/>
    <w:rsid w:val="003E5CA7"/>
    <w:rsid w:val="003E60A8"/>
    <w:rsid w:val="003E6367"/>
    <w:rsid w:val="003E6522"/>
    <w:rsid w:val="003E6AA8"/>
    <w:rsid w:val="003E75E0"/>
    <w:rsid w:val="003E7805"/>
    <w:rsid w:val="003F17C6"/>
    <w:rsid w:val="003F2203"/>
    <w:rsid w:val="003F25B8"/>
    <w:rsid w:val="003F4A1E"/>
    <w:rsid w:val="003F4A94"/>
    <w:rsid w:val="003F5595"/>
    <w:rsid w:val="003F593F"/>
    <w:rsid w:val="003F70E2"/>
    <w:rsid w:val="00400340"/>
    <w:rsid w:val="00400861"/>
    <w:rsid w:val="00400879"/>
    <w:rsid w:val="00401657"/>
    <w:rsid w:val="00401BCB"/>
    <w:rsid w:val="004021C5"/>
    <w:rsid w:val="00402BFE"/>
    <w:rsid w:val="0040318E"/>
    <w:rsid w:val="00403ED9"/>
    <w:rsid w:val="004048B5"/>
    <w:rsid w:val="00405B91"/>
    <w:rsid w:val="00405DC9"/>
    <w:rsid w:val="00406055"/>
    <w:rsid w:val="004071BB"/>
    <w:rsid w:val="004071FD"/>
    <w:rsid w:val="00407CEC"/>
    <w:rsid w:val="00410724"/>
    <w:rsid w:val="004109F5"/>
    <w:rsid w:val="00410D9E"/>
    <w:rsid w:val="00410DFA"/>
    <w:rsid w:val="0041123C"/>
    <w:rsid w:val="00411454"/>
    <w:rsid w:val="004114A9"/>
    <w:rsid w:val="004121A9"/>
    <w:rsid w:val="00412C8E"/>
    <w:rsid w:val="00413213"/>
    <w:rsid w:val="00413B75"/>
    <w:rsid w:val="00415042"/>
    <w:rsid w:val="004161D1"/>
    <w:rsid w:val="00417207"/>
    <w:rsid w:val="004179E9"/>
    <w:rsid w:val="00417A53"/>
    <w:rsid w:val="004200CB"/>
    <w:rsid w:val="00420844"/>
    <w:rsid w:val="00420F54"/>
    <w:rsid w:val="004232BE"/>
    <w:rsid w:val="004240BF"/>
    <w:rsid w:val="004243F6"/>
    <w:rsid w:val="00424F49"/>
    <w:rsid w:val="00425161"/>
    <w:rsid w:val="00426F2D"/>
    <w:rsid w:val="00427627"/>
    <w:rsid w:val="004277D2"/>
    <w:rsid w:val="004316AD"/>
    <w:rsid w:val="00431A9F"/>
    <w:rsid w:val="00431D24"/>
    <w:rsid w:val="00431D92"/>
    <w:rsid w:val="00432CB7"/>
    <w:rsid w:val="004335B6"/>
    <w:rsid w:val="00433683"/>
    <w:rsid w:val="00433977"/>
    <w:rsid w:val="00433978"/>
    <w:rsid w:val="00435072"/>
    <w:rsid w:val="00435563"/>
    <w:rsid w:val="0043586A"/>
    <w:rsid w:val="00435A46"/>
    <w:rsid w:val="00435F69"/>
    <w:rsid w:val="004375C7"/>
    <w:rsid w:val="00437D76"/>
    <w:rsid w:val="004416A4"/>
    <w:rsid w:val="00441A8D"/>
    <w:rsid w:val="00441DE7"/>
    <w:rsid w:val="00442695"/>
    <w:rsid w:val="0044315F"/>
    <w:rsid w:val="004434F2"/>
    <w:rsid w:val="00443D75"/>
    <w:rsid w:val="004452CF"/>
    <w:rsid w:val="00445BD6"/>
    <w:rsid w:val="00445DF5"/>
    <w:rsid w:val="00446BD2"/>
    <w:rsid w:val="0044763C"/>
    <w:rsid w:val="004507D3"/>
    <w:rsid w:val="00450DBA"/>
    <w:rsid w:val="00451B0E"/>
    <w:rsid w:val="00451E6E"/>
    <w:rsid w:val="00452263"/>
    <w:rsid w:val="004522C9"/>
    <w:rsid w:val="00453DA5"/>
    <w:rsid w:val="00454204"/>
    <w:rsid w:val="0045499A"/>
    <w:rsid w:val="0045571E"/>
    <w:rsid w:val="0045678F"/>
    <w:rsid w:val="004567EA"/>
    <w:rsid w:val="004604FA"/>
    <w:rsid w:val="004612DA"/>
    <w:rsid w:val="004625F3"/>
    <w:rsid w:val="00462CED"/>
    <w:rsid w:val="00462EC6"/>
    <w:rsid w:val="0046376C"/>
    <w:rsid w:val="00464DB3"/>
    <w:rsid w:val="00465C91"/>
    <w:rsid w:val="00465D09"/>
    <w:rsid w:val="004669FA"/>
    <w:rsid w:val="00466EAA"/>
    <w:rsid w:val="00466F25"/>
    <w:rsid w:val="00467160"/>
    <w:rsid w:val="00467800"/>
    <w:rsid w:val="00467982"/>
    <w:rsid w:val="00467A96"/>
    <w:rsid w:val="0047086A"/>
    <w:rsid w:val="00470C2A"/>
    <w:rsid w:val="004710F7"/>
    <w:rsid w:val="00472896"/>
    <w:rsid w:val="00472BE8"/>
    <w:rsid w:val="00473514"/>
    <w:rsid w:val="00473753"/>
    <w:rsid w:val="00474FFA"/>
    <w:rsid w:val="00475717"/>
    <w:rsid w:val="00476395"/>
    <w:rsid w:val="00477FB8"/>
    <w:rsid w:val="00480659"/>
    <w:rsid w:val="00480994"/>
    <w:rsid w:val="004817E0"/>
    <w:rsid w:val="00482C94"/>
    <w:rsid w:val="00483784"/>
    <w:rsid w:val="00483A47"/>
    <w:rsid w:val="00484B13"/>
    <w:rsid w:val="004860DA"/>
    <w:rsid w:val="0049144E"/>
    <w:rsid w:val="00492170"/>
    <w:rsid w:val="00492FD0"/>
    <w:rsid w:val="0049388E"/>
    <w:rsid w:val="004960CE"/>
    <w:rsid w:val="0049665E"/>
    <w:rsid w:val="00497937"/>
    <w:rsid w:val="004A0106"/>
    <w:rsid w:val="004A04C3"/>
    <w:rsid w:val="004A0B42"/>
    <w:rsid w:val="004A144C"/>
    <w:rsid w:val="004A1500"/>
    <w:rsid w:val="004A1716"/>
    <w:rsid w:val="004A1EE5"/>
    <w:rsid w:val="004A2428"/>
    <w:rsid w:val="004A2778"/>
    <w:rsid w:val="004A2C2F"/>
    <w:rsid w:val="004A331C"/>
    <w:rsid w:val="004A3467"/>
    <w:rsid w:val="004A3513"/>
    <w:rsid w:val="004A4B83"/>
    <w:rsid w:val="004A4E8C"/>
    <w:rsid w:val="004A65E4"/>
    <w:rsid w:val="004A69C2"/>
    <w:rsid w:val="004A6A13"/>
    <w:rsid w:val="004A6C2C"/>
    <w:rsid w:val="004B01C5"/>
    <w:rsid w:val="004B0957"/>
    <w:rsid w:val="004B0B0B"/>
    <w:rsid w:val="004B1958"/>
    <w:rsid w:val="004B2E3B"/>
    <w:rsid w:val="004B4F83"/>
    <w:rsid w:val="004B5981"/>
    <w:rsid w:val="004B59CC"/>
    <w:rsid w:val="004B5A0E"/>
    <w:rsid w:val="004B5BD5"/>
    <w:rsid w:val="004B6EF1"/>
    <w:rsid w:val="004B7A79"/>
    <w:rsid w:val="004B7B69"/>
    <w:rsid w:val="004B7D05"/>
    <w:rsid w:val="004C10AC"/>
    <w:rsid w:val="004C1358"/>
    <w:rsid w:val="004C1454"/>
    <w:rsid w:val="004C21FC"/>
    <w:rsid w:val="004C25BC"/>
    <w:rsid w:val="004C37B2"/>
    <w:rsid w:val="004C3A99"/>
    <w:rsid w:val="004C402C"/>
    <w:rsid w:val="004C4ADA"/>
    <w:rsid w:val="004C570A"/>
    <w:rsid w:val="004C74E7"/>
    <w:rsid w:val="004D00C4"/>
    <w:rsid w:val="004D3D4F"/>
    <w:rsid w:val="004D49D8"/>
    <w:rsid w:val="004D4C1D"/>
    <w:rsid w:val="004D52C2"/>
    <w:rsid w:val="004D6A85"/>
    <w:rsid w:val="004D7057"/>
    <w:rsid w:val="004D789D"/>
    <w:rsid w:val="004D7B9F"/>
    <w:rsid w:val="004E216E"/>
    <w:rsid w:val="004E29CD"/>
    <w:rsid w:val="004E2E10"/>
    <w:rsid w:val="004E3C7D"/>
    <w:rsid w:val="004E412D"/>
    <w:rsid w:val="004E46D3"/>
    <w:rsid w:val="004E5012"/>
    <w:rsid w:val="004E5322"/>
    <w:rsid w:val="004E5E74"/>
    <w:rsid w:val="004E5EEF"/>
    <w:rsid w:val="004E68F5"/>
    <w:rsid w:val="004E6D48"/>
    <w:rsid w:val="004E7A8C"/>
    <w:rsid w:val="004F0888"/>
    <w:rsid w:val="004F1C03"/>
    <w:rsid w:val="004F2C90"/>
    <w:rsid w:val="004F2CFE"/>
    <w:rsid w:val="004F2EC5"/>
    <w:rsid w:val="004F3129"/>
    <w:rsid w:val="004F349E"/>
    <w:rsid w:val="004F37A8"/>
    <w:rsid w:val="004F4ED6"/>
    <w:rsid w:val="004F65C3"/>
    <w:rsid w:val="004F7279"/>
    <w:rsid w:val="00502B81"/>
    <w:rsid w:val="00502D1B"/>
    <w:rsid w:val="00503D4C"/>
    <w:rsid w:val="00504657"/>
    <w:rsid w:val="00504970"/>
    <w:rsid w:val="00504E53"/>
    <w:rsid w:val="0051050A"/>
    <w:rsid w:val="00510D57"/>
    <w:rsid w:val="0051197C"/>
    <w:rsid w:val="00511C16"/>
    <w:rsid w:val="00512387"/>
    <w:rsid w:val="0051286D"/>
    <w:rsid w:val="00512FB5"/>
    <w:rsid w:val="00513190"/>
    <w:rsid w:val="0051505A"/>
    <w:rsid w:val="0051583C"/>
    <w:rsid w:val="00516725"/>
    <w:rsid w:val="0051697B"/>
    <w:rsid w:val="00516FC5"/>
    <w:rsid w:val="005171DA"/>
    <w:rsid w:val="00517A1F"/>
    <w:rsid w:val="005208E4"/>
    <w:rsid w:val="00520F4E"/>
    <w:rsid w:val="0052144D"/>
    <w:rsid w:val="005215DF"/>
    <w:rsid w:val="00521C51"/>
    <w:rsid w:val="00521EB6"/>
    <w:rsid w:val="00522BE6"/>
    <w:rsid w:val="0052326E"/>
    <w:rsid w:val="00523422"/>
    <w:rsid w:val="00523563"/>
    <w:rsid w:val="0052393D"/>
    <w:rsid w:val="00523A00"/>
    <w:rsid w:val="005243CA"/>
    <w:rsid w:val="00524531"/>
    <w:rsid w:val="00524751"/>
    <w:rsid w:val="00524DE3"/>
    <w:rsid w:val="005255FF"/>
    <w:rsid w:val="00526139"/>
    <w:rsid w:val="00526840"/>
    <w:rsid w:val="00526979"/>
    <w:rsid w:val="00530554"/>
    <w:rsid w:val="005305C2"/>
    <w:rsid w:val="00530E64"/>
    <w:rsid w:val="00531BED"/>
    <w:rsid w:val="00532571"/>
    <w:rsid w:val="00532E91"/>
    <w:rsid w:val="005335EA"/>
    <w:rsid w:val="00533B3D"/>
    <w:rsid w:val="00533E2D"/>
    <w:rsid w:val="005362CB"/>
    <w:rsid w:val="00536744"/>
    <w:rsid w:val="005367D2"/>
    <w:rsid w:val="00536FA6"/>
    <w:rsid w:val="005371EA"/>
    <w:rsid w:val="0053756F"/>
    <w:rsid w:val="0053783E"/>
    <w:rsid w:val="0053799C"/>
    <w:rsid w:val="00537A30"/>
    <w:rsid w:val="00537E14"/>
    <w:rsid w:val="0054016A"/>
    <w:rsid w:val="00540410"/>
    <w:rsid w:val="00540742"/>
    <w:rsid w:val="0054074F"/>
    <w:rsid w:val="00540A20"/>
    <w:rsid w:val="00540A74"/>
    <w:rsid w:val="00540FDE"/>
    <w:rsid w:val="00541044"/>
    <w:rsid w:val="00541675"/>
    <w:rsid w:val="005419C0"/>
    <w:rsid w:val="00541D0D"/>
    <w:rsid w:val="00542916"/>
    <w:rsid w:val="00542D26"/>
    <w:rsid w:val="0054493E"/>
    <w:rsid w:val="00544C68"/>
    <w:rsid w:val="00544E79"/>
    <w:rsid w:val="005456E8"/>
    <w:rsid w:val="005457A5"/>
    <w:rsid w:val="00545DD0"/>
    <w:rsid w:val="005462D5"/>
    <w:rsid w:val="00546928"/>
    <w:rsid w:val="00546D47"/>
    <w:rsid w:val="00550B96"/>
    <w:rsid w:val="0055137D"/>
    <w:rsid w:val="00551E07"/>
    <w:rsid w:val="005520B8"/>
    <w:rsid w:val="00552153"/>
    <w:rsid w:val="00552D85"/>
    <w:rsid w:val="00552E06"/>
    <w:rsid w:val="0055349A"/>
    <w:rsid w:val="00553BC5"/>
    <w:rsid w:val="00555F6E"/>
    <w:rsid w:val="0055657D"/>
    <w:rsid w:val="005569CD"/>
    <w:rsid w:val="005573AD"/>
    <w:rsid w:val="00557632"/>
    <w:rsid w:val="0055780C"/>
    <w:rsid w:val="00557904"/>
    <w:rsid w:val="0056059C"/>
    <w:rsid w:val="005605EF"/>
    <w:rsid w:val="005608B6"/>
    <w:rsid w:val="00560AA3"/>
    <w:rsid w:val="00561A98"/>
    <w:rsid w:val="005648E8"/>
    <w:rsid w:val="005649CA"/>
    <w:rsid w:val="00565BD9"/>
    <w:rsid w:val="00566886"/>
    <w:rsid w:val="00570C28"/>
    <w:rsid w:val="00571848"/>
    <w:rsid w:val="005734E9"/>
    <w:rsid w:val="0057474C"/>
    <w:rsid w:val="005748B1"/>
    <w:rsid w:val="00574A4B"/>
    <w:rsid w:val="00575B6A"/>
    <w:rsid w:val="005779F4"/>
    <w:rsid w:val="00577AB5"/>
    <w:rsid w:val="00580241"/>
    <w:rsid w:val="005807AD"/>
    <w:rsid w:val="00581634"/>
    <w:rsid w:val="00581DC5"/>
    <w:rsid w:val="00582F0F"/>
    <w:rsid w:val="00583425"/>
    <w:rsid w:val="00583462"/>
    <w:rsid w:val="005843E5"/>
    <w:rsid w:val="00585695"/>
    <w:rsid w:val="00586F5C"/>
    <w:rsid w:val="0058712A"/>
    <w:rsid w:val="0058713B"/>
    <w:rsid w:val="00587BF7"/>
    <w:rsid w:val="00590161"/>
    <w:rsid w:val="00590218"/>
    <w:rsid w:val="0059061B"/>
    <w:rsid w:val="00590EEC"/>
    <w:rsid w:val="00592393"/>
    <w:rsid w:val="0059287A"/>
    <w:rsid w:val="0059414E"/>
    <w:rsid w:val="0059436C"/>
    <w:rsid w:val="00594772"/>
    <w:rsid w:val="00594B6C"/>
    <w:rsid w:val="005958E8"/>
    <w:rsid w:val="00596F47"/>
    <w:rsid w:val="00597214"/>
    <w:rsid w:val="00597512"/>
    <w:rsid w:val="00597A89"/>
    <w:rsid w:val="005A0DFE"/>
    <w:rsid w:val="005A11BF"/>
    <w:rsid w:val="005A1381"/>
    <w:rsid w:val="005A1747"/>
    <w:rsid w:val="005A1D6A"/>
    <w:rsid w:val="005A1EB8"/>
    <w:rsid w:val="005A24F9"/>
    <w:rsid w:val="005A3031"/>
    <w:rsid w:val="005A4E38"/>
    <w:rsid w:val="005A4F6D"/>
    <w:rsid w:val="005A55AD"/>
    <w:rsid w:val="005A571F"/>
    <w:rsid w:val="005A5E1D"/>
    <w:rsid w:val="005A72DD"/>
    <w:rsid w:val="005A7CFD"/>
    <w:rsid w:val="005B081F"/>
    <w:rsid w:val="005B0A11"/>
    <w:rsid w:val="005B18C6"/>
    <w:rsid w:val="005B349A"/>
    <w:rsid w:val="005B3D20"/>
    <w:rsid w:val="005B4C9A"/>
    <w:rsid w:val="005B6795"/>
    <w:rsid w:val="005B69AE"/>
    <w:rsid w:val="005B78E4"/>
    <w:rsid w:val="005B7A9D"/>
    <w:rsid w:val="005B7B26"/>
    <w:rsid w:val="005B7E0B"/>
    <w:rsid w:val="005C1AE0"/>
    <w:rsid w:val="005C1F32"/>
    <w:rsid w:val="005C3290"/>
    <w:rsid w:val="005C3955"/>
    <w:rsid w:val="005C4570"/>
    <w:rsid w:val="005C49E0"/>
    <w:rsid w:val="005C52A2"/>
    <w:rsid w:val="005C53A8"/>
    <w:rsid w:val="005C5614"/>
    <w:rsid w:val="005C6D55"/>
    <w:rsid w:val="005C74AD"/>
    <w:rsid w:val="005C754E"/>
    <w:rsid w:val="005C75A9"/>
    <w:rsid w:val="005C7A22"/>
    <w:rsid w:val="005C7F64"/>
    <w:rsid w:val="005D002B"/>
    <w:rsid w:val="005D0775"/>
    <w:rsid w:val="005D0EF1"/>
    <w:rsid w:val="005D101B"/>
    <w:rsid w:val="005D1538"/>
    <w:rsid w:val="005D1613"/>
    <w:rsid w:val="005D1E56"/>
    <w:rsid w:val="005D21F2"/>
    <w:rsid w:val="005D2450"/>
    <w:rsid w:val="005D248A"/>
    <w:rsid w:val="005D2683"/>
    <w:rsid w:val="005D3280"/>
    <w:rsid w:val="005D3409"/>
    <w:rsid w:val="005D3810"/>
    <w:rsid w:val="005D388B"/>
    <w:rsid w:val="005D3DF9"/>
    <w:rsid w:val="005D4637"/>
    <w:rsid w:val="005D4888"/>
    <w:rsid w:val="005D4ED7"/>
    <w:rsid w:val="005D5A39"/>
    <w:rsid w:val="005D7CD9"/>
    <w:rsid w:val="005D7E9C"/>
    <w:rsid w:val="005E0AFC"/>
    <w:rsid w:val="005E1B0E"/>
    <w:rsid w:val="005E2998"/>
    <w:rsid w:val="005E2C90"/>
    <w:rsid w:val="005E332E"/>
    <w:rsid w:val="005E39B9"/>
    <w:rsid w:val="005E42DF"/>
    <w:rsid w:val="005E49EF"/>
    <w:rsid w:val="005E5B1A"/>
    <w:rsid w:val="005E5BE3"/>
    <w:rsid w:val="005E5FA6"/>
    <w:rsid w:val="005E7256"/>
    <w:rsid w:val="005E74B8"/>
    <w:rsid w:val="005F02AC"/>
    <w:rsid w:val="005F08B1"/>
    <w:rsid w:val="005F0FC7"/>
    <w:rsid w:val="005F143D"/>
    <w:rsid w:val="005F169B"/>
    <w:rsid w:val="005F18EC"/>
    <w:rsid w:val="005F24E1"/>
    <w:rsid w:val="005F3599"/>
    <w:rsid w:val="005F4CAD"/>
    <w:rsid w:val="005F51C3"/>
    <w:rsid w:val="005F552E"/>
    <w:rsid w:val="005F5F21"/>
    <w:rsid w:val="005F7A0E"/>
    <w:rsid w:val="005F7A45"/>
    <w:rsid w:val="00601022"/>
    <w:rsid w:val="0060141A"/>
    <w:rsid w:val="0060147C"/>
    <w:rsid w:val="00601B49"/>
    <w:rsid w:val="0060278D"/>
    <w:rsid w:val="00602FCD"/>
    <w:rsid w:val="00603754"/>
    <w:rsid w:val="00603BAB"/>
    <w:rsid w:val="00603E8D"/>
    <w:rsid w:val="00604857"/>
    <w:rsid w:val="00604BAD"/>
    <w:rsid w:val="0060539D"/>
    <w:rsid w:val="00605ABB"/>
    <w:rsid w:val="00605D68"/>
    <w:rsid w:val="00606B94"/>
    <w:rsid w:val="00610523"/>
    <w:rsid w:val="00610D7C"/>
    <w:rsid w:val="0061130E"/>
    <w:rsid w:val="00611DBB"/>
    <w:rsid w:val="00613465"/>
    <w:rsid w:val="00613D9B"/>
    <w:rsid w:val="00613F70"/>
    <w:rsid w:val="00614C56"/>
    <w:rsid w:val="00614F4B"/>
    <w:rsid w:val="00615CB8"/>
    <w:rsid w:val="006164D4"/>
    <w:rsid w:val="006206D5"/>
    <w:rsid w:val="006208BA"/>
    <w:rsid w:val="006208E8"/>
    <w:rsid w:val="006214A6"/>
    <w:rsid w:val="006218F7"/>
    <w:rsid w:val="00621D40"/>
    <w:rsid w:val="00622816"/>
    <w:rsid w:val="00622F5D"/>
    <w:rsid w:val="00623112"/>
    <w:rsid w:val="00623472"/>
    <w:rsid w:val="00623A57"/>
    <w:rsid w:val="00630E52"/>
    <w:rsid w:val="0063111B"/>
    <w:rsid w:val="0063115C"/>
    <w:rsid w:val="006312BC"/>
    <w:rsid w:val="00631B88"/>
    <w:rsid w:val="00631C6E"/>
    <w:rsid w:val="00632FBF"/>
    <w:rsid w:val="006340BF"/>
    <w:rsid w:val="00634138"/>
    <w:rsid w:val="006343B5"/>
    <w:rsid w:val="00635106"/>
    <w:rsid w:val="00635478"/>
    <w:rsid w:val="0063561B"/>
    <w:rsid w:val="0063703D"/>
    <w:rsid w:val="00640FAC"/>
    <w:rsid w:val="00640FF3"/>
    <w:rsid w:val="00642FDE"/>
    <w:rsid w:val="00645314"/>
    <w:rsid w:val="00645BA7"/>
    <w:rsid w:val="00645DDD"/>
    <w:rsid w:val="00646286"/>
    <w:rsid w:val="0064724C"/>
    <w:rsid w:val="0065069F"/>
    <w:rsid w:val="006507FD"/>
    <w:rsid w:val="00650843"/>
    <w:rsid w:val="00650B83"/>
    <w:rsid w:val="00652CE7"/>
    <w:rsid w:val="00653428"/>
    <w:rsid w:val="006546A6"/>
    <w:rsid w:val="0065474A"/>
    <w:rsid w:val="00657333"/>
    <w:rsid w:val="006576BE"/>
    <w:rsid w:val="006608EC"/>
    <w:rsid w:val="00660AA4"/>
    <w:rsid w:val="00660AD5"/>
    <w:rsid w:val="00660B29"/>
    <w:rsid w:val="00660B74"/>
    <w:rsid w:val="00660B91"/>
    <w:rsid w:val="006620DF"/>
    <w:rsid w:val="0066231E"/>
    <w:rsid w:val="00663C3A"/>
    <w:rsid w:val="00663F64"/>
    <w:rsid w:val="00665C52"/>
    <w:rsid w:val="00666ABB"/>
    <w:rsid w:val="00666B74"/>
    <w:rsid w:val="0066764E"/>
    <w:rsid w:val="0066773F"/>
    <w:rsid w:val="00667B40"/>
    <w:rsid w:val="00667CDD"/>
    <w:rsid w:val="0067019A"/>
    <w:rsid w:val="00670334"/>
    <w:rsid w:val="00670957"/>
    <w:rsid w:val="00672F94"/>
    <w:rsid w:val="00673F6B"/>
    <w:rsid w:val="006747C0"/>
    <w:rsid w:val="00674BDE"/>
    <w:rsid w:val="00674DF3"/>
    <w:rsid w:val="00675056"/>
    <w:rsid w:val="006761D7"/>
    <w:rsid w:val="00677234"/>
    <w:rsid w:val="0067723E"/>
    <w:rsid w:val="00677F14"/>
    <w:rsid w:val="00680750"/>
    <w:rsid w:val="006809EC"/>
    <w:rsid w:val="00680BED"/>
    <w:rsid w:val="00680E8A"/>
    <w:rsid w:val="00681A74"/>
    <w:rsid w:val="00682AF0"/>
    <w:rsid w:val="00684A05"/>
    <w:rsid w:val="006860D5"/>
    <w:rsid w:val="00686A93"/>
    <w:rsid w:val="00686D7D"/>
    <w:rsid w:val="00687B15"/>
    <w:rsid w:val="00687FC4"/>
    <w:rsid w:val="006906C5"/>
    <w:rsid w:val="006914CC"/>
    <w:rsid w:val="00691B5A"/>
    <w:rsid w:val="00691B75"/>
    <w:rsid w:val="00692103"/>
    <w:rsid w:val="00692B97"/>
    <w:rsid w:val="00692D9A"/>
    <w:rsid w:val="006933AF"/>
    <w:rsid w:val="00693651"/>
    <w:rsid w:val="006950ED"/>
    <w:rsid w:val="006960F5"/>
    <w:rsid w:val="00696CA5"/>
    <w:rsid w:val="00696FB7"/>
    <w:rsid w:val="0069707F"/>
    <w:rsid w:val="006972FE"/>
    <w:rsid w:val="006979C1"/>
    <w:rsid w:val="00697D50"/>
    <w:rsid w:val="00697D6B"/>
    <w:rsid w:val="006A003B"/>
    <w:rsid w:val="006A14BF"/>
    <w:rsid w:val="006A1D5B"/>
    <w:rsid w:val="006A2FAB"/>
    <w:rsid w:val="006A31E5"/>
    <w:rsid w:val="006A4BEB"/>
    <w:rsid w:val="006A57BB"/>
    <w:rsid w:val="006A5908"/>
    <w:rsid w:val="006A60BB"/>
    <w:rsid w:val="006A6A38"/>
    <w:rsid w:val="006A6AE7"/>
    <w:rsid w:val="006A6D0E"/>
    <w:rsid w:val="006A7ADC"/>
    <w:rsid w:val="006B03C5"/>
    <w:rsid w:val="006B063E"/>
    <w:rsid w:val="006B1BDC"/>
    <w:rsid w:val="006B24E5"/>
    <w:rsid w:val="006B2EF6"/>
    <w:rsid w:val="006B308B"/>
    <w:rsid w:val="006B3352"/>
    <w:rsid w:val="006B372A"/>
    <w:rsid w:val="006B41A3"/>
    <w:rsid w:val="006B58D6"/>
    <w:rsid w:val="006B6510"/>
    <w:rsid w:val="006B6C73"/>
    <w:rsid w:val="006B7F2A"/>
    <w:rsid w:val="006C0716"/>
    <w:rsid w:val="006C0B11"/>
    <w:rsid w:val="006C147C"/>
    <w:rsid w:val="006C359F"/>
    <w:rsid w:val="006C35E9"/>
    <w:rsid w:val="006C3D04"/>
    <w:rsid w:val="006C4009"/>
    <w:rsid w:val="006C543A"/>
    <w:rsid w:val="006C5A79"/>
    <w:rsid w:val="006C5B5A"/>
    <w:rsid w:val="006C67FC"/>
    <w:rsid w:val="006C6E56"/>
    <w:rsid w:val="006C7338"/>
    <w:rsid w:val="006C77E5"/>
    <w:rsid w:val="006D0151"/>
    <w:rsid w:val="006D0EF0"/>
    <w:rsid w:val="006D1793"/>
    <w:rsid w:val="006D17C2"/>
    <w:rsid w:val="006D35B5"/>
    <w:rsid w:val="006D38F5"/>
    <w:rsid w:val="006D5C66"/>
    <w:rsid w:val="006D6264"/>
    <w:rsid w:val="006D693F"/>
    <w:rsid w:val="006D764D"/>
    <w:rsid w:val="006D7CFD"/>
    <w:rsid w:val="006E069B"/>
    <w:rsid w:val="006E2B39"/>
    <w:rsid w:val="006E2CB4"/>
    <w:rsid w:val="006E31A1"/>
    <w:rsid w:val="006E50BF"/>
    <w:rsid w:val="006E62E5"/>
    <w:rsid w:val="006E6E54"/>
    <w:rsid w:val="006E6FEF"/>
    <w:rsid w:val="006E75A9"/>
    <w:rsid w:val="006F06F3"/>
    <w:rsid w:val="006F09DA"/>
    <w:rsid w:val="006F0E7A"/>
    <w:rsid w:val="006F1107"/>
    <w:rsid w:val="006F276F"/>
    <w:rsid w:val="006F2E7B"/>
    <w:rsid w:val="006F3777"/>
    <w:rsid w:val="006F3928"/>
    <w:rsid w:val="006F39F2"/>
    <w:rsid w:val="006F46D9"/>
    <w:rsid w:val="006F5303"/>
    <w:rsid w:val="006F61DA"/>
    <w:rsid w:val="006F674E"/>
    <w:rsid w:val="006F77D8"/>
    <w:rsid w:val="007019EF"/>
    <w:rsid w:val="007030C3"/>
    <w:rsid w:val="0070320C"/>
    <w:rsid w:val="00703EDB"/>
    <w:rsid w:val="0070442E"/>
    <w:rsid w:val="007049B0"/>
    <w:rsid w:val="007053BC"/>
    <w:rsid w:val="00705446"/>
    <w:rsid w:val="00706176"/>
    <w:rsid w:val="007067D1"/>
    <w:rsid w:val="007069B7"/>
    <w:rsid w:val="0070724E"/>
    <w:rsid w:val="00707518"/>
    <w:rsid w:val="00710F44"/>
    <w:rsid w:val="0071300F"/>
    <w:rsid w:val="00713CB1"/>
    <w:rsid w:val="00714C77"/>
    <w:rsid w:val="00715AE9"/>
    <w:rsid w:val="00716550"/>
    <w:rsid w:val="00716867"/>
    <w:rsid w:val="00717115"/>
    <w:rsid w:val="00717DE1"/>
    <w:rsid w:val="007206FF"/>
    <w:rsid w:val="007208A3"/>
    <w:rsid w:val="00720C60"/>
    <w:rsid w:val="007212DE"/>
    <w:rsid w:val="0072139B"/>
    <w:rsid w:val="00721E7C"/>
    <w:rsid w:val="0072280A"/>
    <w:rsid w:val="00722C56"/>
    <w:rsid w:val="00722CB6"/>
    <w:rsid w:val="00723447"/>
    <w:rsid w:val="00723B83"/>
    <w:rsid w:val="00724035"/>
    <w:rsid w:val="0072539E"/>
    <w:rsid w:val="00725A63"/>
    <w:rsid w:val="00727233"/>
    <w:rsid w:val="00727577"/>
    <w:rsid w:val="00727E5B"/>
    <w:rsid w:val="0073006F"/>
    <w:rsid w:val="00730FEF"/>
    <w:rsid w:val="007339B6"/>
    <w:rsid w:val="007341CD"/>
    <w:rsid w:val="00735217"/>
    <w:rsid w:val="007355DC"/>
    <w:rsid w:val="00736E38"/>
    <w:rsid w:val="007417DC"/>
    <w:rsid w:val="007432D1"/>
    <w:rsid w:val="00743E9F"/>
    <w:rsid w:val="00743FDB"/>
    <w:rsid w:val="007451EA"/>
    <w:rsid w:val="0074536A"/>
    <w:rsid w:val="0074539A"/>
    <w:rsid w:val="00745626"/>
    <w:rsid w:val="007463C9"/>
    <w:rsid w:val="007465B8"/>
    <w:rsid w:val="007465FE"/>
    <w:rsid w:val="00746C9D"/>
    <w:rsid w:val="00750542"/>
    <w:rsid w:val="00750771"/>
    <w:rsid w:val="00750781"/>
    <w:rsid w:val="00751187"/>
    <w:rsid w:val="007519F0"/>
    <w:rsid w:val="00752C44"/>
    <w:rsid w:val="00753D2B"/>
    <w:rsid w:val="00753D4A"/>
    <w:rsid w:val="00755297"/>
    <w:rsid w:val="00755B48"/>
    <w:rsid w:val="0075633E"/>
    <w:rsid w:val="00757DD3"/>
    <w:rsid w:val="00762A52"/>
    <w:rsid w:val="00762F23"/>
    <w:rsid w:val="00764DE8"/>
    <w:rsid w:val="00766165"/>
    <w:rsid w:val="00766AA4"/>
    <w:rsid w:val="00766C06"/>
    <w:rsid w:val="00766E91"/>
    <w:rsid w:val="007672B2"/>
    <w:rsid w:val="00767628"/>
    <w:rsid w:val="00767B0F"/>
    <w:rsid w:val="00767B6A"/>
    <w:rsid w:val="0077284A"/>
    <w:rsid w:val="00773D62"/>
    <w:rsid w:val="007740A6"/>
    <w:rsid w:val="007746FD"/>
    <w:rsid w:val="007751BB"/>
    <w:rsid w:val="00776310"/>
    <w:rsid w:val="0077648F"/>
    <w:rsid w:val="00777788"/>
    <w:rsid w:val="00780508"/>
    <w:rsid w:val="00780B7B"/>
    <w:rsid w:val="0078137D"/>
    <w:rsid w:val="00781604"/>
    <w:rsid w:val="007817EA"/>
    <w:rsid w:val="007818CC"/>
    <w:rsid w:val="00781B40"/>
    <w:rsid w:val="00782A6E"/>
    <w:rsid w:val="007832CD"/>
    <w:rsid w:val="007839D2"/>
    <w:rsid w:val="00783DD5"/>
    <w:rsid w:val="007842CF"/>
    <w:rsid w:val="0078485B"/>
    <w:rsid w:val="00785501"/>
    <w:rsid w:val="00785E5B"/>
    <w:rsid w:val="007862E2"/>
    <w:rsid w:val="0078683B"/>
    <w:rsid w:val="00787058"/>
    <w:rsid w:val="007874A1"/>
    <w:rsid w:val="00787D29"/>
    <w:rsid w:val="00790C1B"/>
    <w:rsid w:val="007912D9"/>
    <w:rsid w:val="007915CF"/>
    <w:rsid w:val="00791827"/>
    <w:rsid w:val="00791AC3"/>
    <w:rsid w:val="00792899"/>
    <w:rsid w:val="00792A63"/>
    <w:rsid w:val="00792EB4"/>
    <w:rsid w:val="00792F48"/>
    <w:rsid w:val="00793719"/>
    <w:rsid w:val="007941D5"/>
    <w:rsid w:val="00794C9F"/>
    <w:rsid w:val="0079500A"/>
    <w:rsid w:val="007961FD"/>
    <w:rsid w:val="007A02DA"/>
    <w:rsid w:val="007A0469"/>
    <w:rsid w:val="007A0EE6"/>
    <w:rsid w:val="007A169E"/>
    <w:rsid w:val="007A1C87"/>
    <w:rsid w:val="007A1E64"/>
    <w:rsid w:val="007A5907"/>
    <w:rsid w:val="007A6640"/>
    <w:rsid w:val="007A793E"/>
    <w:rsid w:val="007B0575"/>
    <w:rsid w:val="007B12FC"/>
    <w:rsid w:val="007B1536"/>
    <w:rsid w:val="007B1552"/>
    <w:rsid w:val="007B1DDA"/>
    <w:rsid w:val="007B1E99"/>
    <w:rsid w:val="007B202D"/>
    <w:rsid w:val="007B30B3"/>
    <w:rsid w:val="007B3C73"/>
    <w:rsid w:val="007B444E"/>
    <w:rsid w:val="007B50F2"/>
    <w:rsid w:val="007B5627"/>
    <w:rsid w:val="007B5BCB"/>
    <w:rsid w:val="007B676F"/>
    <w:rsid w:val="007B6F66"/>
    <w:rsid w:val="007B732E"/>
    <w:rsid w:val="007C18ED"/>
    <w:rsid w:val="007C1BD1"/>
    <w:rsid w:val="007C2474"/>
    <w:rsid w:val="007C25A4"/>
    <w:rsid w:val="007C3FB8"/>
    <w:rsid w:val="007C52FB"/>
    <w:rsid w:val="007C557A"/>
    <w:rsid w:val="007C6614"/>
    <w:rsid w:val="007C681D"/>
    <w:rsid w:val="007C6A88"/>
    <w:rsid w:val="007C721E"/>
    <w:rsid w:val="007C7987"/>
    <w:rsid w:val="007C7B69"/>
    <w:rsid w:val="007C7E7C"/>
    <w:rsid w:val="007C7F09"/>
    <w:rsid w:val="007D0481"/>
    <w:rsid w:val="007D1F8D"/>
    <w:rsid w:val="007D1FC3"/>
    <w:rsid w:val="007D24FE"/>
    <w:rsid w:val="007D26E0"/>
    <w:rsid w:val="007D27FE"/>
    <w:rsid w:val="007D349B"/>
    <w:rsid w:val="007D46D0"/>
    <w:rsid w:val="007D4785"/>
    <w:rsid w:val="007D4E6E"/>
    <w:rsid w:val="007D5A91"/>
    <w:rsid w:val="007D6614"/>
    <w:rsid w:val="007D6697"/>
    <w:rsid w:val="007D6EA1"/>
    <w:rsid w:val="007E0B1C"/>
    <w:rsid w:val="007E1426"/>
    <w:rsid w:val="007E1758"/>
    <w:rsid w:val="007E1A34"/>
    <w:rsid w:val="007E2325"/>
    <w:rsid w:val="007E3E39"/>
    <w:rsid w:val="007E491C"/>
    <w:rsid w:val="007E5008"/>
    <w:rsid w:val="007E514A"/>
    <w:rsid w:val="007E52E2"/>
    <w:rsid w:val="007E70E1"/>
    <w:rsid w:val="007F021D"/>
    <w:rsid w:val="007F0251"/>
    <w:rsid w:val="007F0573"/>
    <w:rsid w:val="007F057C"/>
    <w:rsid w:val="007F0BCF"/>
    <w:rsid w:val="007F1224"/>
    <w:rsid w:val="007F177E"/>
    <w:rsid w:val="007F1E76"/>
    <w:rsid w:val="007F333E"/>
    <w:rsid w:val="007F4BB9"/>
    <w:rsid w:val="007F4F90"/>
    <w:rsid w:val="007F6B27"/>
    <w:rsid w:val="007F6CDA"/>
    <w:rsid w:val="007F6F2A"/>
    <w:rsid w:val="007F6FDE"/>
    <w:rsid w:val="007F7DBD"/>
    <w:rsid w:val="008017F6"/>
    <w:rsid w:val="00802B06"/>
    <w:rsid w:val="00803CB8"/>
    <w:rsid w:val="00804101"/>
    <w:rsid w:val="00804B37"/>
    <w:rsid w:val="00804FC8"/>
    <w:rsid w:val="00805919"/>
    <w:rsid w:val="00805A96"/>
    <w:rsid w:val="00806D6A"/>
    <w:rsid w:val="00806F06"/>
    <w:rsid w:val="0080737D"/>
    <w:rsid w:val="00807FDF"/>
    <w:rsid w:val="00810A45"/>
    <w:rsid w:val="00811EBB"/>
    <w:rsid w:val="00811FBC"/>
    <w:rsid w:val="00812AEF"/>
    <w:rsid w:val="00813126"/>
    <w:rsid w:val="00813183"/>
    <w:rsid w:val="00813189"/>
    <w:rsid w:val="00813850"/>
    <w:rsid w:val="00814579"/>
    <w:rsid w:val="0081470F"/>
    <w:rsid w:val="008152AF"/>
    <w:rsid w:val="00815437"/>
    <w:rsid w:val="0081595B"/>
    <w:rsid w:val="00817688"/>
    <w:rsid w:val="00817A77"/>
    <w:rsid w:val="00817F40"/>
    <w:rsid w:val="00820935"/>
    <w:rsid w:val="00820D14"/>
    <w:rsid w:val="00822AB4"/>
    <w:rsid w:val="00822BF2"/>
    <w:rsid w:val="00823973"/>
    <w:rsid w:val="00823AD8"/>
    <w:rsid w:val="00823EA6"/>
    <w:rsid w:val="00823F7F"/>
    <w:rsid w:val="0082543F"/>
    <w:rsid w:val="00825499"/>
    <w:rsid w:val="008257E2"/>
    <w:rsid w:val="00825C7A"/>
    <w:rsid w:val="00826B35"/>
    <w:rsid w:val="008309CB"/>
    <w:rsid w:val="00830EF6"/>
    <w:rsid w:val="008310A0"/>
    <w:rsid w:val="0083116C"/>
    <w:rsid w:val="00831C5E"/>
    <w:rsid w:val="0083272F"/>
    <w:rsid w:val="008327F7"/>
    <w:rsid w:val="008331D5"/>
    <w:rsid w:val="00834D68"/>
    <w:rsid w:val="00835F37"/>
    <w:rsid w:val="0083612C"/>
    <w:rsid w:val="00836185"/>
    <w:rsid w:val="0083654B"/>
    <w:rsid w:val="00836A3B"/>
    <w:rsid w:val="00836E18"/>
    <w:rsid w:val="008371FC"/>
    <w:rsid w:val="00837601"/>
    <w:rsid w:val="008410BC"/>
    <w:rsid w:val="0084110A"/>
    <w:rsid w:val="008413B4"/>
    <w:rsid w:val="008413CB"/>
    <w:rsid w:val="008420B2"/>
    <w:rsid w:val="00842BB1"/>
    <w:rsid w:val="00843FA4"/>
    <w:rsid w:val="00844F28"/>
    <w:rsid w:val="00845838"/>
    <w:rsid w:val="00845C70"/>
    <w:rsid w:val="0084610D"/>
    <w:rsid w:val="0084664A"/>
    <w:rsid w:val="00846B08"/>
    <w:rsid w:val="00847863"/>
    <w:rsid w:val="00847F14"/>
    <w:rsid w:val="00850E4A"/>
    <w:rsid w:val="008526A5"/>
    <w:rsid w:val="00852FF1"/>
    <w:rsid w:val="00853165"/>
    <w:rsid w:val="008536B3"/>
    <w:rsid w:val="00854BEE"/>
    <w:rsid w:val="00855B0F"/>
    <w:rsid w:val="00855C05"/>
    <w:rsid w:val="00855D17"/>
    <w:rsid w:val="008560CA"/>
    <w:rsid w:val="0085657C"/>
    <w:rsid w:val="00856991"/>
    <w:rsid w:val="00856B84"/>
    <w:rsid w:val="00856D7F"/>
    <w:rsid w:val="008571A3"/>
    <w:rsid w:val="00857E5D"/>
    <w:rsid w:val="00857E7B"/>
    <w:rsid w:val="00857EC7"/>
    <w:rsid w:val="00860E14"/>
    <w:rsid w:val="0086108C"/>
    <w:rsid w:val="00861254"/>
    <w:rsid w:val="0086185C"/>
    <w:rsid w:val="00861A14"/>
    <w:rsid w:val="00861C5D"/>
    <w:rsid w:val="00863450"/>
    <w:rsid w:val="00863490"/>
    <w:rsid w:val="00863A53"/>
    <w:rsid w:val="00864BCC"/>
    <w:rsid w:val="008651FC"/>
    <w:rsid w:val="0086585B"/>
    <w:rsid w:val="008675F8"/>
    <w:rsid w:val="008714ED"/>
    <w:rsid w:val="0087206B"/>
    <w:rsid w:val="008722AC"/>
    <w:rsid w:val="00872653"/>
    <w:rsid w:val="00872F0F"/>
    <w:rsid w:val="00875B53"/>
    <w:rsid w:val="008764B9"/>
    <w:rsid w:val="0087695C"/>
    <w:rsid w:val="00877092"/>
    <w:rsid w:val="008772E5"/>
    <w:rsid w:val="00880485"/>
    <w:rsid w:val="008804A0"/>
    <w:rsid w:val="00881606"/>
    <w:rsid w:val="00881AAC"/>
    <w:rsid w:val="0088282F"/>
    <w:rsid w:val="0088414C"/>
    <w:rsid w:val="008841BC"/>
    <w:rsid w:val="0088473A"/>
    <w:rsid w:val="00885312"/>
    <w:rsid w:val="00886BF6"/>
    <w:rsid w:val="00890E3D"/>
    <w:rsid w:val="00892D4D"/>
    <w:rsid w:val="00893F6F"/>
    <w:rsid w:val="00894785"/>
    <w:rsid w:val="008950BC"/>
    <w:rsid w:val="00895DA4"/>
    <w:rsid w:val="00896AAE"/>
    <w:rsid w:val="0089734E"/>
    <w:rsid w:val="008A0CED"/>
    <w:rsid w:val="008A272C"/>
    <w:rsid w:val="008A2A15"/>
    <w:rsid w:val="008A2CC0"/>
    <w:rsid w:val="008A4574"/>
    <w:rsid w:val="008A5E47"/>
    <w:rsid w:val="008A66D8"/>
    <w:rsid w:val="008A6E68"/>
    <w:rsid w:val="008A79BA"/>
    <w:rsid w:val="008B00E2"/>
    <w:rsid w:val="008B146B"/>
    <w:rsid w:val="008B1A1A"/>
    <w:rsid w:val="008B1BF3"/>
    <w:rsid w:val="008B346A"/>
    <w:rsid w:val="008B41EF"/>
    <w:rsid w:val="008B4371"/>
    <w:rsid w:val="008B4D64"/>
    <w:rsid w:val="008B4D91"/>
    <w:rsid w:val="008B5F6A"/>
    <w:rsid w:val="008B6230"/>
    <w:rsid w:val="008B6A28"/>
    <w:rsid w:val="008B6FC0"/>
    <w:rsid w:val="008B7068"/>
    <w:rsid w:val="008B7170"/>
    <w:rsid w:val="008C02C0"/>
    <w:rsid w:val="008C0651"/>
    <w:rsid w:val="008C0B32"/>
    <w:rsid w:val="008C1621"/>
    <w:rsid w:val="008C1F7B"/>
    <w:rsid w:val="008C2730"/>
    <w:rsid w:val="008C27DD"/>
    <w:rsid w:val="008C36B0"/>
    <w:rsid w:val="008C37FC"/>
    <w:rsid w:val="008C461E"/>
    <w:rsid w:val="008C4856"/>
    <w:rsid w:val="008C4A5F"/>
    <w:rsid w:val="008C53CB"/>
    <w:rsid w:val="008C5F1E"/>
    <w:rsid w:val="008C5FE1"/>
    <w:rsid w:val="008C6712"/>
    <w:rsid w:val="008C6ED9"/>
    <w:rsid w:val="008C74E0"/>
    <w:rsid w:val="008C7593"/>
    <w:rsid w:val="008C7B5B"/>
    <w:rsid w:val="008C7CD0"/>
    <w:rsid w:val="008C7F59"/>
    <w:rsid w:val="008D00AB"/>
    <w:rsid w:val="008D02E4"/>
    <w:rsid w:val="008D2170"/>
    <w:rsid w:val="008D2226"/>
    <w:rsid w:val="008D2969"/>
    <w:rsid w:val="008D3102"/>
    <w:rsid w:val="008D333A"/>
    <w:rsid w:val="008D335B"/>
    <w:rsid w:val="008D3A5E"/>
    <w:rsid w:val="008D3AAA"/>
    <w:rsid w:val="008D4CA6"/>
    <w:rsid w:val="008D7097"/>
    <w:rsid w:val="008E1471"/>
    <w:rsid w:val="008E1740"/>
    <w:rsid w:val="008E2DA0"/>
    <w:rsid w:val="008E42EA"/>
    <w:rsid w:val="008E4607"/>
    <w:rsid w:val="008E4FA6"/>
    <w:rsid w:val="008E5BF3"/>
    <w:rsid w:val="008F0903"/>
    <w:rsid w:val="008F28C2"/>
    <w:rsid w:val="008F30A9"/>
    <w:rsid w:val="008F493D"/>
    <w:rsid w:val="008F4CB6"/>
    <w:rsid w:val="008F505E"/>
    <w:rsid w:val="008F559B"/>
    <w:rsid w:val="008F5746"/>
    <w:rsid w:val="008F6F1F"/>
    <w:rsid w:val="008F7559"/>
    <w:rsid w:val="0090054E"/>
    <w:rsid w:val="00902B89"/>
    <w:rsid w:val="00903100"/>
    <w:rsid w:val="009034FC"/>
    <w:rsid w:val="009039A0"/>
    <w:rsid w:val="009060B8"/>
    <w:rsid w:val="00906B28"/>
    <w:rsid w:val="00907994"/>
    <w:rsid w:val="00910239"/>
    <w:rsid w:val="009105D4"/>
    <w:rsid w:val="00910964"/>
    <w:rsid w:val="00911250"/>
    <w:rsid w:val="00912628"/>
    <w:rsid w:val="00912886"/>
    <w:rsid w:val="00912E26"/>
    <w:rsid w:val="0091308E"/>
    <w:rsid w:val="00913B9C"/>
    <w:rsid w:val="00914E6C"/>
    <w:rsid w:val="00915004"/>
    <w:rsid w:val="00915313"/>
    <w:rsid w:val="0091711F"/>
    <w:rsid w:val="00917190"/>
    <w:rsid w:val="0091745C"/>
    <w:rsid w:val="009204AB"/>
    <w:rsid w:val="00921B54"/>
    <w:rsid w:val="00922AD9"/>
    <w:rsid w:val="00922AF3"/>
    <w:rsid w:val="009231D3"/>
    <w:rsid w:val="0092375E"/>
    <w:rsid w:val="00923AF7"/>
    <w:rsid w:val="00923F1F"/>
    <w:rsid w:val="00924E14"/>
    <w:rsid w:val="00925CE9"/>
    <w:rsid w:val="00927166"/>
    <w:rsid w:val="009272AE"/>
    <w:rsid w:val="00927DB3"/>
    <w:rsid w:val="009301C0"/>
    <w:rsid w:val="0093030E"/>
    <w:rsid w:val="00932178"/>
    <w:rsid w:val="00932892"/>
    <w:rsid w:val="00932997"/>
    <w:rsid w:val="0093299A"/>
    <w:rsid w:val="00933733"/>
    <w:rsid w:val="009356B6"/>
    <w:rsid w:val="009401B9"/>
    <w:rsid w:val="00940C7F"/>
    <w:rsid w:val="00940DC1"/>
    <w:rsid w:val="0094120A"/>
    <w:rsid w:val="0094132A"/>
    <w:rsid w:val="009419FF"/>
    <w:rsid w:val="00941FA8"/>
    <w:rsid w:val="00942065"/>
    <w:rsid w:val="0094208D"/>
    <w:rsid w:val="00943530"/>
    <w:rsid w:val="00943567"/>
    <w:rsid w:val="00943F7C"/>
    <w:rsid w:val="009447A9"/>
    <w:rsid w:val="00944917"/>
    <w:rsid w:val="00944D64"/>
    <w:rsid w:val="009457CA"/>
    <w:rsid w:val="00945BC2"/>
    <w:rsid w:val="00945D1A"/>
    <w:rsid w:val="009461DC"/>
    <w:rsid w:val="00946602"/>
    <w:rsid w:val="00946A2E"/>
    <w:rsid w:val="00946D24"/>
    <w:rsid w:val="00946ED9"/>
    <w:rsid w:val="00947ACD"/>
    <w:rsid w:val="00951B6D"/>
    <w:rsid w:val="00952239"/>
    <w:rsid w:val="009538E9"/>
    <w:rsid w:val="00953E27"/>
    <w:rsid w:val="0095430D"/>
    <w:rsid w:val="00954743"/>
    <w:rsid w:val="009550D9"/>
    <w:rsid w:val="00955506"/>
    <w:rsid w:val="00957575"/>
    <w:rsid w:val="009576E2"/>
    <w:rsid w:val="009577B4"/>
    <w:rsid w:val="00960E31"/>
    <w:rsid w:val="00961155"/>
    <w:rsid w:val="0096195B"/>
    <w:rsid w:val="0096206B"/>
    <w:rsid w:val="00962E4D"/>
    <w:rsid w:val="00965448"/>
    <w:rsid w:val="00965C10"/>
    <w:rsid w:val="00965DCD"/>
    <w:rsid w:val="009705EF"/>
    <w:rsid w:val="0097099A"/>
    <w:rsid w:val="00972701"/>
    <w:rsid w:val="00972CC7"/>
    <w:rsid w:val="009730CE"/>
    <w:rsid w:val="00974009"/>
    <w:rsid w:val="0097417F"/>
    <w:rsid w:val="0097429D"/>
    <w:rsid w:val="00974F86"/>
    <w:rsid w:val="009753AB"/>
    <w:rsid w:val="009753CB"/>
    <w:rsid w:val="00975B06"/>
    <w:rsid w:val="009763E0"/>
    <w:rsid w:val="00976724"/>
    <w:rsid w:val="009767F4"/>
    <w:rsid w:val="009779FB"/>
    <w:rsid w:val="00980A45"/>
    <w:rsid w:val="00981DDE"/>
    <w:rsid w:val="00983078"/>
    <w:rsid w:val="009838D3"/>
    <w:rsid w:val="00983A26"/>
    <w:rsid w:val="00983D6C"/>
    <w:rsid w:val="00985CD0"/>
    <w:rsid w:val="00986D4B"/>
    <w:rsid w:val="00990425"/>
    <w:rsid w:val="0099065B"/>
    <w:rsid w:val="0099134D"/>
    <w:rsid w:val="00991542"/>
    <w:rsid w:val="0099267A"/>
    <w:rsid w:val="0099284C"/>
    <w:rsid w:val="00992A41"/>
    <w:rsid w:val="00993AF8"/>
    <w:rsid w:val="009944F7"/>
    <w:rsid w:val="00994B55"/>
    <w:rsid w:val="00995254"/>
    <w:rsid w:val="00995365"/>
    <w:rsid w:val="0099607F"/>
    <w:rsid w:val="00996877"/>
    <w:rsid w:val="009968C3"/>
    <w:rsid w:val="00997C75"/>
    <w:rsid w:val="009A011F"/>
    <w:rsid w:val="009A0421"/>
    <w:rsid w:val="009A0486"/>
    <w:rsid w:val="009A27D0"/>
    <w:rsid w:val="009A34E7"/>
    <w:rsid w:val="009A3532"/>
    <w:rsid w:val="009A39FA"/>
    <w:rsid w:val="009A3B56"/>
    <w:rsid w:val="009A3F55"/>
    <w:rsid w:val="009A45DF"/>
    <w:rsid w:val="009A46B6"/>
    <w:rsid w:val="009A49B2"/>
    <w:rsid w:val="009A51E3"/>
    <w:rsid w:val="009A66F4"/>
    <w:rsid w:val="009A6B78"/>
    <w:rsid w:val="009A7488"/>
    <w:rsid w:val="009A79A7"/>
    <w:rsid w:val="009A7B47"/>
    <w:rsid w:val="009B1D9A"/>
    <w:rsid w:val="009B232F"/>
    <w:rsid w:val="009B273F"/>
    <w:rsid w:val="009B2FC3"/>
    <w:rsid w:val="009B30F4"/>
    <w:rsid w:val="009B3EED"/>
    <w:rsid w:val="009B4470"/>
    <w:rsid w:val="009B52AF"/>
    <w:rsid w:val="009B5C2A"/>
    <w:rsid w:val="009B61E6"/>
    <w:rsid w:val="009B6EBC"/>
    <w:rsid w:val="009B7264"/>
    <w:rsid w:val="009B79CB"/>
    <w:rsid w:val="009B7B90"/>
    <w:rsid w:val="009C082C"/>
    <w:rsid w:val="009C0C0E"/>
    <w:rsid w:val="009C233E"/>
    <w:rsid w:val="009C267F"/>
    <w:rsid w:val="009C2D0A"/>
    <w:rsid w:val="009C2F72"/>
    <w:rsid w:val="009C3071"/>
    <w:rsid w:val="009C49E2"/>
    <w:rsid w:val="009C5417"/>
    <w:rsid w:val="009C5586"/>
    <w:rsid w:val="009C57DA"/>
    <w:rsid w:val="009C59A9"/>
    <w:rsid w:val="009C6B6A"/>
    <w:rsid w:val="009C6E66"/>
    <w:rsid w:val="009C7C6E"/>
    <w:rsid w:val="009C7D87"/>
    <w:rsid w:val="009D04BB"/>
    <w:rsid w:val="009D09EE"/>
    <w:rsid w:val="009D0E45"/>
    <w:rsid w:val="009D13CB"/>
    <w:rsid w:val="009D14B7"/>
    <w:rsid w:val="009D2841"/>
    <w:rsid w:val="009D2980"/>
    <w:rsid w:val="009D29AB"/>
    <w:rsid w:val="009D340E"/>
    <w:rsid w:val="009D3494"/>
    <w:rsid w:val="009D3E6F"/>
    <w:rsid w:val="009D4FF1"/>
    <w:rsid w:val="009D59FB"/>
    <w:rsid w:val="009D5A41"/>
    <w:rsid w:val="009D63B8"/>
    <w:rsid w:val="009D6BBB"/>
    <w:rsid w:val="009D6CFA"/>
    <w:rsid w:val="009D7441"/>
    <w:rsid w:val="009D7538"/>
    <w:rsid w:val="009E0BC5"/>
    <w:rsid w:val="009E0DE5"/>
    <w:rsid w:val="009E2241"/>
    <w:rsid w:val="009E295F"/>
    <w:rsid w:val="009E29B3"/>
    <w:rsid w:val="009E2A8F"/>
    <w:rsid w:val="009E2BD8"/>
    <w:rsid w:val="009E2F4C"/>
    <w:rsid w:val="009E30B8"/>
    <w:rsid w:val="009E315F"/>
    <w:rsid w:val="009E3498"/>
    <w:rsid w:val="009E3642"/>
    <w:rsid w:val="009E3BB6"/>
    <w:rsid w:val="009E4963"/>
    <w:rsid w:val="009E4C75"/>
    <w:rsid w:val="009E5768"/>
    <w:rsid w:val="009E583F"/>
    <w:rsid w:val="009E661C"/>
    <w:rsid w:val="009E6ED7"/>
    <w:rsid w:val="009E739D"/>
    <w:rsid w:val="009F1D49"/>
    <w:rsid w:val="009F1DC7"/>
    <w:rsid w:val="009F28BA"/>
    <w:rsid w:val="009F2E61"/>
    <w:rsid w:val="009F2E66"/>
    <w:rsid w:val="009F4236"/>
    <w:rsid w:val="009F5167"/>
    <w:rsid w:val="009F5C2F"/>
    <w:rsid w:val="009F6242"/>
    <w:rsid w:val="009F62D1"/>
    <w:rsid w:val="009F7990"/>
    <w:rsid w:val="00A00373"/>
    <w:rsid w:val="00A0092D"/>
    <w:rsid w:val="00A00959"/>
    <w:rsid w:val="00A009D9"/>
    <w:rsid w:val="00A00EDD"/>
    <w:rsid w:val="00A03CC5"/>
    <w:rsid w:val="00A041D6"/>
    <w:rsid w:val="00A05112"/>
    <w:rsid w:val="00A0683F"/>
    <w:rsid w:val="00A0775E"/>
    <w:rsid w:val="00A10D10"/>
    <w:rsid w:val="00A1106C"/>
    <w:rsid w:val="00A115B7"/>
    <w:rsid w:val="00A1332F"/>
    <w:rsid w:val="00A13F3E"/>
    <w:rsid w:val="00A14B7C"/>
    <w:rsid w:val="00A14DD2"/>
    <w:rsid w:val="00A1518B"/>
    <w:rsid w:val="00A15B85"/>
    <w:rsid w:val="00A15E4F"/>
    <w:rsid w:val="00A15EF2"/>
    <w:rsid w:val="00A16653"/>
    <w:rsid w:val="00A1723C"/>
    <w:rsid w:val="00A177EC"/>
    <w:rsid w:val="00A178EE"/>
    <w:rsid w:val="00A17A1F"/>
    <w:rsid w:val="00A17A70"/>
    <w:rsid w:val="00A17CCC"/>
    <w:rsid w:val="00A2036C"/>
    <w:rsid w:val="00A207AD"/>
    <w:rsid w:val="00A21793"/>
    <w:rsid w:val="00A217FB"/>
    <w:rsid w:val="00A21B89"/>
    <w:rsid w:val="00A21FDD"/>
    <w:rsid w:val="00A2251B"/>
    <w:rsid w:val="00A232C8"/>
    <w:rsid w:val="00A2340A"/>
    <w:rsid w:val="00A24426"/>
    <w:rsid w:val="00A259CB"/>
    <w:rsid w:val="00A26690"/>
    <w:rsid w:val="00A30B01"/>
    <w:rsid w:val="00A310FE"/>
    <w:rsid w:val="00A3159C"/>
    <w:rsid w:val="00A321B3"/>
    <w:rsid w:val="00A32363"/>
    <w:rsid w:val="00A32453"/>
    <w:rsid w:val="00A32871"/>
    <w:rsid w:val="00A32F63"/>
    <w:rsid w:val="00A33F99"/>
    <w:rsid w:val="00A33FAE"/>
    <w:rsid w:val="00A346C0"/>
    <w:rsid w:val="00A355CA"/>
    <w:rsid w:val="00A36D9F"/>
    <w:rsid w:val="00A37A67"/>
    <w:rsid w:val="00A40D2F"/>
    <w:rsid w:val="00A42AD1"/>
    <w:rsid w:val="00A42DE8"/>
    <w:rsid w:val="00A43672"/>
    <w:rsid w:val="00A43BD4"/>
    <w:rsid w:val="00A441C5"/>
    <w:rsid w:val="00A44649"/>
    <w:rsid w:val="00A44F67"/>
    <w:rsid w:val="00A451E8"/>
    <w:rsid w:val="00A45EF5"/>
    <w:rsid w:val="00A463CC"/>
    <w:rsid w:val="00A46BAB"/>
    <w:rsid w:val="00A474D5"/>
    <w:rsid w:val="00A47B9B"/>
    <w:rsid w:val="00A47ED4"/>
    <w:rsid w:val="00A47F8A"/>
    <w:rsid w:val="00A508B6"/>
    <w:rsid w:val="00A511D0"/>
    <w:rsid w:val="00A51A65"/>
    <w:rsid w:val="00A51C6A"/>
    <w:rsid w:val="00A51F21"/>
    <w:rsid w:val="00A5222D"/>
    <w:rsid w:val="00A522FB"/>
    <w:rsid w:val="00A5330B"/>
    <w:rsid w:val="00A5372E"/>
    <w:rsid w:val="00A539C3"/>
    <w:rsid w:val="00A53BAF"/>
    <w:rsid w:val="00A54930"/>
    <w:rsid w:val="00A54A53"/>
    <w:rsid w:val="00A54B9E"/>
    <w:rsid w:val="00A54FB8"/>
    <w:rsid w:val="00A57E36"/>
    <w:rsid w:val="00A57E50"/>
    <w:rsid w:val="00A60715"/>
    <w:rsid w:val="00A60B81"/>
    <w:rsid w:val="00A60C9C"/>
    <w:rsid w:val="00A611A5"/>
    <w:rsid w:val="00A62768"/>
    <w:rsid w:val="00A632DF"/>
    <w:rsid w:val="00A64708"/>
    <w:rsid w:val="00A65960"/>
    <w:rsid w:val="00A66047"/>
    <w:rsid w:val="00A67449"/>
    <w:rsid w:val="00A6751D"/>
    <w:rsid w:val="00A67928"/>
    <w:rsid w:val="00A67F33"/>
    <w:rsid w:val="00A710B8"/>
    <w:rsid w:val="00A710C6"/>
    <w:rsid w:val="00A713F6"/>
    <w:rsid w:val="00A73091"/>
    <w:rsid w:val="00A735A6"/>
    <w:rsid w:val="00A737E9"/>
    <w:rsid w:val="00A7381B"/>
    <w:rsid w:val="00A745A1"/>
    <w:rsid w:val="00A75346"/>
    <w:rsid w:val="00A75FF9"/>
    <w:rsid w:val="00A7690D"/>
    <w:rsid w:val="00A77173"/>
    <w:rsid w:val="00A776C7"/>
    <w:rsid w:val="00A8035E"/>
    <w:rsid w:val="00A80A23"/>
    <w:rsid w:val="00A81046"/>
    <w:rsid w:val="00A81DA4"/>
    <w:rsid w:val="00A838E6"/>
    <w:rsid w:val="00A839E5"/>
    <w:rsid w:val="00A84E2C"/>
    <w:rsid w:val="00A85051"/>
    <w:rsid w:val="00A8543C"/>
    <w:rsid w:val="00A85610"/>
    <w:rsid w:val="00A8577A"/>
    <w:rsid w:val="00A86AF4"/>
    <w:rsid w:val="00A87642"/>
    <w:rsid w:val="00A879E0"/>
    <w:rsid w:val="00A87B48"/>
    <w:rsid w:val="00A9027D"/>
    <w:rsid w:val="00A906C3"/>
    <w:rsid w:val="00A91F4E"/>
    <w:rsid w:val="00A9224B"/>
    <w:rsid w:val="00A92DBE"/>
    <w:rsid w:val="00A92E42"/>
    <w:rsid w:val="00A941A6"/>
    <w:rsid w:val="00A94773"/>
    <w:rsid w:val="00A94C21"/>
    <w:rsid w:val="00A94EFB"/>
    <w:rsid w:val="00A956C8"/>
    <w:rsid w:val="00A956E1"/>
    <w:rsid w:val="00A95849"/>
    <w:rsid w:val="00A9585E"/>
    <w:rsid w:val="00A95BF0"/>
    <w:rsid w:val="00A96260"/>
    <w:rsid w:val="00A97338"/>
    <w:rsid w:val="00A97DC8"/>
    <w:rsid w:val="00A97F61"/>
    <w:rsid w:val="00AA0451"/>
    <w:rsid w:val="00AA073E"/>
    <w:rsid w:val="00AA0DBE"/>
    <w:rsid w:val="00AA13E9"/>
    <w:rsid w:val="00AA1828"/>
    <w:rsid w:val="00AA183E"/>
    <w:rsid w:val="00AA2256"/>
    <w:rsid w:val="00AA2309"/>
    <w:rsid w:val="00AA2C3E"/>
    <w:rsid w:val="00AA3241"/>
    <w:rsid w:val="00AA3383"/>
    <w:rsid w:val="00AA342A"/>
    <w:rsid w:val="00AA36F2"/>
    <w:rsid w:val="00AA3F06"/>
    <w:rsid w:val="00AA4365"/>
    <w:rsid w:val="00AA462E"/>
    <w:rsid w:val="00AA66F8"/>
    <w:rsid w:val="00AA6F62"/>
    <w:rsid w:val="00AA7165"/>
    <w:rsid w:val="00AA716D"/>
    <w:rsid w:val="00AA76FA"/>
    <w:rsid w:val="00AA7DD8"/>
    <w:rsid w:val="00AA7DFF"/>
    <w:rsid w:val="00AB1863"/>
    <w:rsid w:val="00AB1D03"/>
    <w:rsid w:val="00AB1F50"/>
    <w:rsid w:val="00AB24AA"/>
    <w:rsid w:val="00AB2FB2"/>
    <w:rsid w:val="00AB2FC2"/>
    <w:rsid w:val="00AB3D1E"/>
    <w:rsid w:val="00AB3DC9"/>
    <w:rsid w:val="00AB5750"/>
    <w:rsid w:val="00AB5E8F"/>
    <w:rsid w:val="00AC146B"/>
    <w:rsid w:val="00AC1B4B"/>
    <w:rsid w:val="00AC212E"/>
    <w:rsid w:val="00AC273A"/>
    <w:rsid w:val="00AC308F"/>
    <w:rsid w:val="00AC41C6"/>
    <w:rsid w:val="00AC47B9"/>
    <w:rsid w:val="00AC58BA"/>
    <w:rsid w:val="00AC5BD1"/>
    <w:rsid w:val="00AC70E1"/>
    <w:rsid w:val="00AC77B6"/>
    <w:rsid w:val="00AC7ECF"/>
    <w:rsid w:val="00AD06F2"/>
    <w:rsid w:val="00AD2346"/>
    <w:rsid w:val="00AD2EF6"/>
    <w:rsid w:val="00AD3320"/>
    <w:rsid w:val="00AD34FE"/>
    <w:rsid w:val="00AD3AE0"/>
    <w:rsid w:val="00AD4096"/>
    <w:rsid w:val="00AD419F"/>
    <w:rsid w:val="00AE1E5D"/>
    <w:rsid w:val="00AE1FF4"/>
    <w:rsid w:val="00AE322E"/>
    <w:rsid w:val="00AE381E"/>
    <w:rsid w:val="00AE3ED0"/>
    <w:rsid w:val="00AE4575"/>
    <w:rsid w:val="00AE460A"/>
    <w:rsid w:val="00AE56DB"/>
    <w:rsid w:val="00AE5E9E"/>
    <w:rsid w:val="00AE67D7"/>
    <w:rsid w:val="00AE6C8C"/>
    <w:rsid w:val="00AF1598"/>
    <w:rsid w:val="00AF260A"/>
    <w:rsid w:val="00AF2C44"/>
    <w:rsid w:val="00AF3942"/>
    <w:rsid w:val="00AF3C4E"/>
    <w:rsid w:val="00AF3EC8"/>
    <w:rsid w:val="00AF499A"/>
    <w:rsid w:val="00AF4A53"/>
    <w:rsid w:val="00AF518F"/>
    <w:rsid w:val="00AF698B"/>
    <w:rsid w:val="00AF783A"/>
    <w:rsid w:val="00B00E43"/>
    <w:rsid w:val="00B01912"/>
    <w:rsid w:val="00B02461"/>
    <w:rsid w:val="00B034FE"/>
    <w:rsid w:val="00B04ADB"/>
    <w:rsid w:val="00B05464"/>
    <w:rsid w:val="00B055EF"/>
    <w:rsid w:val="00B05C3A"/>
    <w:rsid w:val="00B06E3B"/>
    <w:rsid w:val="00B1086A"/>
    <w:rsid w:val="00B11720"/>
    <w:rsid w:val="00B11A95"/>
    <w:rsid w:val="00B12604"/>
    <w:rsid w:val="00B12691"/>
    <w:rsid w:val="00B12860"/>
    <w:rsid w:val="00B12CF1"/>
    <w:rsid w:val="00B14558"/>
    <w:rsid w:val="00B145B2"/>
    <w:rsid w:val="00B14D49"/>
    <w:rsid w:val="00B16587"/>
    <w:rsid w:val="00B17518"/>
    <w:rsid w:val="00B177C5"/>
    <w:rsid w:val="00B1791E"/>
    <w:rsid w:val="00B20B6E"/>
    <w:rsid w:val="00B20BFF"/>
    <w:rsid w:val="00B22506"/>
    <w:rsid w:val="00B22A6A"/>
    <w:rsid w:val="00B2342C"/>
    <w:rsid w:val="00B2459E"/>
    <w:rsid w:val="00B247F3"/>
    <w:rsid w:val="00B251F7"/>
    <w:rsid w:val="00B279D1"/>
    <w:rsid w:val="00B31129"/>
    <w:rsid w:val="00B312A8"/>
    <w:rsid w:val="00B3228D"/>
    <w:rsid w:val="00B32ACA"/>
    <w:rsid w:val="00B32CDB"/>
    <w:rsid w:val="00B32DC2"/>
    <w:rsid w:val="00B32EF5"/>
    <w:rsid w:val="00B330F5"/>
    <w:rsid w:val="00B337A9"/>
    <w:rsid w:val="00B338EF"/>
    <w:rsid w:val="00B3781C"/>
    <w:rsid w:val="00B37852"/>
    <w:rsid w:val="00B37D18"/>
    <w:rsid w:val="00B415F3"/>
    <w:rsid w:val="00B42BED"/>
    <w:rsid w:val="00B432B3"/>
    <w:rsid w:val="00B437CF"/>
    <w:rsid w:val="00B4437C"/>
    <w:rsid w:val="00B445C8"/>
    <w:rsid w:val="00B4467F"/>
    <w:rsid w:val="00B44726"/>
    <w:rsid w:val="00B44E85"/>
    <w:rsid w:val="00B44F2D"/>
    <w:rsid w:val="00B45A96"/>
    <w:rsid w:val="00B45BA5"/>
    <w:rsid w:val="00B46C5C"/>
    <w:rsid w:val="00B46F30"/>
    <w:rsid w:val="00B4778B"/>
    <w:rsid w:val="00B47A7B"/>
    <w:rsid w:val="00B47E49"/>
    <w:rsid w:val="00B47E68"/>
    <w:rsid w:val="00B5281F"/>
    <w:rsid w:val="00B52E69"/>
    <w:rsid w:val="00B53E64"/>
    <w:rsid w:val="00B54926"/>
    <w:rsid w:val="00B54C15"/>
    <w:rsid w:val="00B54C32"/>
    <w:rsid w:val="00B55801"/>
    <w:rsid w:val="00B56237"/>
    <w:rsid w:val="00B575E8"/>
    <w:rsid w:val="00B579E6"/>
    <w:rsid w:val="00B6028B"/>
    <w:rsid w:val="00B6043B"/>
    <w:rsid w:val="00B60B1A"/>
    <w:rsid w:val="00B61681"/>
    <w:rsid w:val="00B6336B"/>
    <w:rsid w:val="00B63600"/>
    <w:rsid w:val="00B636E0"/>
    <w:rsid w:val="00B64257"/>
    <w:rsid w:val="00B642B1"/>
    <w:rsid w:val="00B64D04"/>
    <w:rsid w:val="00B65A37"/>
    <w:rsid w:val="00B6662D"/>
    <w:rsid w:val="00B66A6A"/>
    <w:rsid w:val="00B66CCA"/>
    <w:rsid w:val="00B702AB"/>
    <w:rsid w:val="00B70314"/>
    <w:rsid w:val="00B70AA8"/>
    <w:rsid w:val="00B70CF8"/>
    <w:rsid w:val="00B71A0D"/>
    <w:rsid w:val="00B71BE3"/>
    <w:rsid w:val="00B7276D"/>
    <w:rsid w:val="00B72931"/>
    <w:rsid w:val="00B730B1"/>
    <w:rsid w:val="00B74586"/>
    <w:rsid w:val="00B75794"/>
    <w:rsid w:val="00B771F0"/>
    <w:rsid w:val="00B7728B"/>
    <w:rsid w:val="00B772A8"/>
    <w:rsid w:val="00B776DD"/>
    <w:rsid w:val="00B77E09"/>
    <w:rsid w:val="00B77F30"/>
    <w:rsid w:val="00B80079"/>
    <w:rsid w:val="00B817E6"/>
    <w:rsid w:val="00B81977"/>
    <w:rsid w:val="00B81E4D"/>
    <w:rsid w:val="00B8225D"/>
    <w:rsid w:val="00B83D53"/>
    <w:rsid w:val="00B8466A"/>
    <w:rsid w:val="00B8492B"/>
    <w:rsid w:val="00B84A59"/>
    <w:rsid w:val="00B84C7E"/>
    <w:rsid w:val="00B84CC5"/>
    <w:rsid w:val="00B852CB"/>
    <w:rsid w:val="00B8579C"/>
    <w:rsid w:val="00B85983"/>
    <w:rsid w:val="00B877CB"/>
    <w:rsid w:val="00B87DF7"/>
    <w:rsid w:val="00B87E2F"/>
    <w:rsid w:val="00B90351"/>
    <w:rsid w:val="00B90BEF"/>
    <w:rsid w:val="00B90C39"/>
    <w:rsid w:val="00B90EE9"/>
    <w:rsid w:val="00B91418"/>
    <w:rsid w:val="00B91A02"/>
    <w:rsid w:val="00B91C75"/>
    <w:rsid w:val="00B91CED"/>
    <w:rsid w:val="00B92ECF"/>
    <w:rsid w:val="00B93051"/>
    <w:rsid w:val="00B93231"/>
    <w:rsid w:val="00B9325E"/>
    <w:rsid w:val="00B93D14"/>
    <w:rsid w:val="00B9502A"/>
    <w:rsid w:val="00B95DDC"/>
    <w:rsid w:val="00BA097D"/>
    <w:rsid w:val="00BA0F54"/>
    <w:rsid w:val="00BA1102"/>
    <w:rsid w:val="00BA203F"/>
    <w:rsid w:val="00BA24F0"/>
    <w:rsid w:val="00BA28F3"/>
    <w:rsid w:val="00BA2FD4"/>
    <w:rsid w:val="00BA3C47"/>
    <w:rsid w:val="00BA3E4F"/>
    <w:rsid w:val="00BA4D0A"/>
    <w:rsid w:val="00BA6107"/>
    <w:rsid w:val="00BA63A4"/>
    <w:rsid w:val="00BA7D58"/>
    <w:rsid w:val="00BB05AB"/>
    <w:rsid w:val="00BB09A8"/>
    <w:rsid w:val="00BB1CED"/>
    <w:rsid w:val="00BB276D"/>
    <w:rsid w:val="00BB2C80"/>
    <w:rsid w:val="00BB2D94"/>
    <w:rsid w:val="00BB3299"/>
    <w:rsid w:val="00BB4662"/>
    <w:rsid w:val="00BB46FA"/>
    <w:rsid w:val="00BB4D0D"/>
    <w:rsid w:val="00BB7C9B"/>
    <w:rsid w:val="00BC0589"/>
    <w:rsid w:val="00BC0D36"/>
    <w:rsid w:val="00BC1A3A"/>
    <w:rsid w:val="00BC1E04"/>
    <w:rsid w:val="00BC38F9"/>
    <w:rsid w:val="00BC3E73"/>
    <w:rsid w:val="00BC3E8D"/>
    <w:rsid w:val="00BC4194"/>
    <w:rsid w:val="00BC41AA"/>
    <w:rsid w:val="00BC4DAA"/>
    <w:rsid w:val="00BC57BE"/>
    <w:rsid w:val="00BC5C82"/>
    <w:rsid w:val="00BC6321"/>
    <w:rsid w:val="00BC689F"/>
    <w:rsid w:val="00BC6BB0"/>
    <w:rsid w:val="00BC7EDC"/>
    <w:rsid w:val="00BC7F8E"/>
    <w:rsid w:val="00BD0015"/>
    <w:rsid w:val="00BD07CB"/>
    <w:rsid w:val="00BD203D"/>
    <w:rsid w:val="00BD3B54"/>
    <w:rsid w:val="00BD3E56"/>
    <w:rsid w:val="00BD503D"/>
    <w:rsid w:val="00BD556E"/>
    <w:rsid w:val="00BD7CFF"/>
    <w:rsid w:val="00BE18A1"/>
    <w:rsid w:val="00BE2B6A"/>
    <w:rsid w:val="00BE2C03"/>
    <w:rsid w:val="00BE2DF2"/>
    <w:rsid w:val="00BE3153"/>
    <w:rsid w:val="00BE3D7A"/>
    <w:rsid w:val="00BE6408"/>
    <w:rsid w:val="00BE659B"/>
    <w:rsid w:val="00BE76ED"/>
    <w:rsid w:val="00BF012F"/>
    <w:rsid w:val="00BF04CC"/>
    <w:rsid w:val="00BF119C"/>
    <w:rsid w:val="00BF1701"/>
    <w:rsid w:val="00BF1D3B"/>
    <w:rsid w:val="00BF286E"/>
    <w:rsid w:val="00BF2FF6"/>
    <w:rsid w:val="00BF305D"/>
    <w:rsid w:val="00BF36B8"/>
    <w:rsid w:val="00BF3775"/>
    <w:rsid w:val="00BF4277"/>
    <w:rsid w:val="00BF50A0"/>
    <w:rsid w:val="00BF568D"/>
    <w:rsid w:val="00BF5FDC"/>
    <w:rsid w:val="00BF6E33"/>
    <w:rsid w:val="00BF70BB"/>
    <w:rsid w:val="00BF716D"/>
    <w:rsid w:val="00C00D6B"/>
    <w:rsid w:val="00C01269"/>
    <w:rsid w:val="00C016F1"/>
    <w:rsid w:val="00C027A0"/>
    <w:rsid w:val="00C03118"/>
    <w:rsid w:val="00C031E9"/>
    <w:rsid w:val="00C032E3"/>
    <w:rsid w:val="00C036FF"/>
    <w:rsid w:val="00C03BEA"/>
    <w:rsid w:val="00C04709"/>
    <w:rsid w:val="00C049BA"/>
    <w:rsid w:val="00C04A89"/>
    <w:rsid w:val="00C04B56"/>
    <w:rsid w:val="00C05053"/>
    <w:rsid w:val="00C0570F"/>
    <w:rsid w:val="00C06162"/>
    <w:rsid w:val="00C0628D"/>
    <w:rsid w:val="00C07BF7"/>
    <w:rsid w:val="00C1037F"/>
    <w:rsid w:val="00C11441"/>
    <w:rsid w:val="00C11F5A"/>
    <w:rsid w:val="00C12746"/>
    <w:rsid w:val="00C140EE"/>
    <w:rsid w:val="00C14B85"/>
    <w:rsid w:val="00C15AFF"/>
    <w:rsid w:val="00C163B1"/>
    <w:rsid w:val="00C16C2E"/>
    <w:rsid w:val="00C17A7D"/>
    <w:rsid w:val="00C21DAA"/>
    <w:rsid w:val="00C221E3"/>
    <w:rsid w:val="00C2257B"/>
    <w:rsid w:val="00C23421"/>
    <w:rsid w:val="00C23A25"/>
    <w:rsid w:val="00C24D12"/>
    <w:rsid w:val="00C25590"/>
    <w:rsid w:val="00C26179"/>
    <w:rsid w:val="00C26376"/>
    <w:rsid w:val="00C26894"/>
    <w:rsid w:val="00C27234"/>
    <w:rsid w:val="00C279F9"/>
    <w:rsid w:val="00C27C15"/>
    <w:rsid w:val="00C31146"/>
    <w:rsid w:val="00C31F41"/>
    <w:rsid w:val="00C3211E"/>
    <w:rsid w:val="00C33275"/>
    <w:rsid w:val="00C3400E"/>
    <w:rsid w:val="00C34291"/>
    <w:rsid w:val="00C343B4"/>
    <w:rsid w:val="00C349FC"/>
    <w:rsid w:val="00C3787E"/>
    <w:rsid w:val="00C37EAD"/>
    <w:rsid w:val="00C4022C"/>
    <w:rsid w:val="00C4083B"/>
    <w:rsid w:val="00C40A78"/>
    <w:rsid w:val="00C40F39"/>
    <w:rsid w:val="00C41070"/>
    <w:rsid w:val="00C414D1"/>
    <w:rsid w:val="00C4182E"/>
    <w:rsid w:val="00C4196B"/>
    <w:rsid w:val="00C41D3D"/>
    <w:rsid w:val="00C42B01"/>
    <w:rsid w:val="00C4389C"/>
    <w:rsid w:val="00C44D8A"/>
    <w:rsid w:val="00C455C8"/>
    <w:rsid w:val="00C459B1"/>
    <w:rsid w:val="00C468DD"/>
    <w:rsid w:val="00C46AEC"/>
    <w:rsid w:val="00C46F09"/>
    <w:rsid w:val="00C47B26"/>
    <w:rsid w:val="00C50430"/>
    <w:rsid w:val="00C51BE6"/>
    <w:rsid w:val="00C5234D"/>
    <w:rsid w:val="00C526F3"/>
    <w:rsid w:val="00C53C42"/>
    <w:rsid w:val="00C5409A"/>
    <w:rsid w:val="00C5416B"/>
    <w:rsid w:val="00C543DC"/>
    <w:rsid w:val="00C54458"/>
    <w:rsid w:val="00C54B07"/>
    <w:rsid w:val="00C54BB4"/>
    <w:rsid w:val="00C5524A"/>
    <w:rsid w:val="00C55D32"/>
    <w:rsid w:val="00C561D2"/>
    <w:rsid w:val="00C611D3"/>
    <w:rsid w:val="00C6182D"/>
    <w:rsid w:val="00C6223C"/>
    <w:rsid w:val="00C622F2"/>
    <w:rsid w:val="00C62856"/>
    <w:rsid w:val="00C63929"/>
    <w:rsid w:val="00C63EFB"/>
    <w:rsid w:val="00C64433"/>
    <w:rsid w:val="00C65697"/>
    <w:rsid w:val="00C66F3D"/>
    <w:rsid w:val="00C705CE"/>
    <w:rsid w:val="00C70F00"/>
    <w:rsid w:val="00C7279C"/>
    <w:rsid w:val="00C7280D"/>
    <w:rsid w:val="00C735C1"/>
    <w:rsid w:val="00C73911"/>
    <w:rsid w:val="00C744BB"/>
    <w:rsid w:val="00C770EF"/>
    <w:rsid w:val="00C8057F"/>
    <w:rsid w:val="00C80589"/>
    <w:rsid w:val="00C805A3"/>
    <w:rsid w:val="00C82207"/>
    <w:rsid w:val="00C8303B"/>
    <w:rsid w:val="00C83674"/>
    <w:rsid w:val="00C83740"/>
    <w:rsid w:val="00C83A15"/>
    <w:rsid w:val="00C83D90"/>
    <w:rsid w:val="00C84053"/>
    <w:rsid w:val="00C84D2E"/>
    <w:rsid w:val="00C853AE"/>
    <w:rsid w:val="00C87ABD"/>
    <w:rsid w:val="00C90BE7"/>
    <w:rsid w:val="00C90E9B"/>
    <w:rsid w:val="00C90F8B"/>
    <w:rsid w:val="00C9109B"/>
    <w:rsid w:val="00C91610"/>
    <w:rsid w:val="00C920E5"/>
    <w:rsid w:val="00C9264E"/>
    <w:rsid w:val="00C92C1B"/>
    <w:rsid w:val="00C93B98"/>
    <w:rsid w:val="00C945A1"/>
    <w:rsid w:val="00C94933"/>
    <w:rsid w:val="00C9548B"/>
    <w:rsid w:val="00C9786C"/>
    <w:rsid w:val="00CA038D"/>
    <w:rsid w:val="00CA0950"/>
    <w:rsid w:val="00CA28E4"/>
    <w:rsid w:val="00CA31D8"/>
    <w:rsid w:val="00CA3279"/>
    <w:rsid w:val="00CA34C3"/>
    <w:rsid w:val="00CA3AC8"/>
    <w:rsid w:val="00CA3C6E"/>
    <w:rsid w:val="00CA4246"/>
    <w:rsid w:val="00CA5866"/>
    <w:rsid w:val="00CA5937"/>
    <w:rsid w:val="00CA5DCF"/>
    <w:rsid w:val="00CA6EF0"/>
    <w:rsid w:val="00CA6F0E"/>
    <w:rsid w:val="00CA7097"/>
    <w:rsid w:val="00CA73DB"/>
    <w:rsid w:val="00CA7D47"/>
    <w:rsid w:val="00CA7DCB"/>
    <w:rsid w:val="00CB0109"/>
    <w:rsid w:val="00CB0D37"/>
    <w:rsid w:val="00CB22CE"/>
    <w:rsid w:val="00CB29FE"/>
    <w:rsid w:val="00CB2BB8"/>
    <w:rsid w:val="00CB31BC"/>
    <w:rsid w:val="00CB35E1"/>
    <w:rsid w:val="00CB3960"/>
    <w:rsid w:val="00CB4A8F"/>
    <w:rsid w:val="00CB54A4"/>
    <w:rsid w:val="00CB6362"/>
    <w:rsid w:val="00CB7031"/>
    <w:rsid w:val="00CB71F2"/>
    <w:rsid w:val="00CC0627"/>
    <w:rsid w:val="00CC17A3"/>
    <w:rsid w:val="00CC2D93"/>
    <w:rsid w:val="00CC2FC9"/>
    <w:rsid w:val="00CC3838"/>
    <w:rsid w:val="00CC3FB9"/>
    <w:rsid w:val="00CC5198"/>
    <w:rsid w:val="00CC52ED"/>
    <w:rsid w:val="00CC6013"/>
    <w:rsid w:val="00CC6AF0"/>
    <w:rsid w:val="00CC6D3E"/>
    <w:rsid w:val="00CC7311"/>
    <w:rsid w:val="00CC7623"/>
    <w:rsid w:val="00CD06E1"/>
    <w:rsid w:val="00CD0C73"/>
    <w:rsid w:val="00CD0FB5"/>
    <w:rsid w:val="00CD1B87"/>
    <w:rsid w:val="00CD1BDE"/>
    <w:rsid w:val="00CD1D0C"/>
    <w:rsid w:val="00CD2255"/>
    <w:rsid w:val="00CD2892"/>
    <w:rsid w:val="00CD2FD6"/>
    <w:rsid w:val="00CD345D"/>
    <w:rsid w:val="00CD57E4"/>
    <w:rsid w:val="00CD58FF"/>
    <w:rsid w:val="00CD63BF"/>
    <w:rsid w:val="00CD66BA"/>
    <w:rsid w:val="00CD68E2"/>
    <w:rsid w:val="00CE04CF"/>
    <w:rsid w:val="00CE0589"/>
    <w:rsid w:val="00CE1CA7"/>
    <w:rsid w:val="00CE1D7A"/>
    <w:rsid w:val="00CE26B3"/>
    <w:rsid w:val="00CE277A"/>
    <w:rsid w:val="00CE3FDE"/>
    <w:rsid w:val="00CE416F"/>
    <w:rsid w:val="00CE461E"/>
    <w:rsid w:val="00CE4824"/>
    <w:rsid w:val="00CE4FF0"/>
    <w:rsid w:val="00CE6071"/>
    <w:rsid w:val="00CE7084"/>
    <w:rsid w:val="00CF030E"/>
    <w:rsid w:val="00CF252E"/>
    <w:rsid w:val="00CF3B7F"/>
    <w:rsid w:val="00CF4525"/>
    <w:rsid w:val="00CF4F2E"/>
    <w:rsid w:val="00CF50B8"/>
    <w:rsid w:val="00CF594C"/>
    <w:rsid w:val="00CF7D3E"/>
    <w:rsid w:val="00D00CD3"/>
    <w:rsid w:val="00D01C5D"/>
    <w:rsid w:val="00D01DA9"/>
    <w:rsid w:val="00D023A8"/>
    <w:rsid w:val="00D04B07"/>
    <w:rsid w:val="00D04B27"/>
    <w:rsid w:val="00D069FE"/>
    <w:rsid w:val="00D06E47"/>
    <w:rsid w:val="00D0763E"/>
    <w:rsid w:val="00D077E6"/>
    <w:rsid w:val="00D0791D"/>
    <w:rsid w:val="00D07A96"/>
    <w:rsid w:val="00D102EC"/>
    <w:rsid w:val="00D10AED"/>
    <w:rsid w:val="00D13A55"/>
    <w:rsid w:val="00D13BBA"/>
    <w:rsid w:val="00D141C3"/>
    <w:rsid w:val="00D15253"/>
    <w:rsid w:val="00D15780"/>
    <w:rsid w:val="00D167C9"/>
    <w:rsid w:val="00D16ECB"/>
    <w:rsid w:val="00D17726"/>
    <w:rsid w:val="00D17D1A"/>
    <w:rsid w:val="00D17ECB"/>
    <w:rsid w:val="00D20627"/>
    <w:rsid w:val="00D20699"/>
    <w:rsid w:val="00D20788"/>
    <w:rsid w:val="00D21DE8"/>
    <w:rsid w:val="00D22477"/>
    <w:rsid w:val="00D22876"/>
    <w:rsid w:val="00D2361B"/>
    <w:rsid w:val="00D23786"/>
    <w:rsid w:val="00D24C9B"/>
    <w:rsid w:val="00D26FC0"/>
    <w:rsid w:val="00D271DC"/>
    <w:rsid w:val="00D3047A"/>
    <w:rsid w:val="00D31739"/>
    <w:rsid w:val="00D31CF5"/>
    <w:rsid w:val="00D3236D"/>
    <w:rsid w:val="00D32701"/>
    <w:rsid w:val="00D34073"/>
    <w:rsid w:val="00D34198"/>
    <w:rsid w:val="00D34510"/>
    <w:rsid w:val="00D3525B"/>
    <w:rsid w:val="00D365BB"/>
    <w:rsid w:val="00D369F4"/>
    <w:rsid w:val="00D36B64"/>
    <w:rsid w:val="00D36BFE"/>
    <w:rsid w:val="00D37D62"/>
    <w:rsid w:val="00D37DB6"/>
    <w:rsid w:val="00D37EAE"/>
    <w:rsid w:val="00D41A5C"/>
    <w:rsid w:val="00D422AF"/>
    <w:rsid w:val="00D441E9"/>
    <w:rsid w:val="00D4623E"/>
    <w:rsid w:val="00D47740"/>
    <w:rsid w:val="00D50646"/>
    <w:rsid w:val="00D51DC1"/>
    <w:rsid w:val="00D520A8"/>
    <w:rsid w:val="00D52211"/>
    <w:rsid w:val="00D52961"/>
    <w:rsid w:val="00D529D0"/>
    <w:rsid w:val="00D539F6"/>
    <w:rsid w:val="00D53CF0"/>
    <w:rsid w:val="00D553AD"/>
    <w:rsid w:val="00D55672"/>
    <w:rsid w:val="00D5670A"/>
    <w:rsid w:val="00D56811"/>
    <w:rsid w:val="00D56D7D"/>
    <w:rsid w:val="00D56F3A"/>
    <w:rsid w:val="00D5705C"/>
    <w:rsid w:val="00D57BCE"/>
    <w:rsid w:val="00D602D2"/>
    <w:rsid w:val="00D61233"/>
    <w:rsid w:val="00D6158D"/>
    <w:rsid w:val="00D6258F"/>
    <w:rsid w:val="00D62CA3"/>
    <w:rsid w:val="00D6343D"/>
    <w:rsid w:val="00D634AF"/>
    <w:rsid w:val="00D63C37"/>
    <w:rsid w:val="00D64473"/>
    <w:rsid w:val="00D6496D"/>
    <w:rsid w:val="00D66BE1"/>
    <w:rsid w:val="00D674E7"/>
    <w:rsid w:val="00D67A3C"/>
    <w:rsid w:val="00D67ADE"/>
    <w:rsid w:val="00D70322"/>
    <w:rsid w:val="00D7094A"/>
    <w:rsid w:val="00D71741"/>
    <w:rsid w:val="00D71CB6"/>
    <w:rsid w:val="00D71E8D"/>
    <w:rsid w:val="00D71FAA"/>
    <w:rsid w:val="00D7293A"/>
    <w:rsid w:val="00D735DB"/>
    <w:rsid w:val="00D7370F"/>
    <w:rsid w:val="00D7399E"/>
    <w:rsid w:val="00D73EE4"/>
    <w:rsid w:val="00D7469F"/>
    <w:rsid w:val="00D749F4"/>
    <w:rsid w:val="00D763C9"/>
    <w:rsid w:val="00D77058"/>
    <w:rsid w:val="00D771A9"/>
    <w:rsid w:val="00D80390"/>
    <w:rsid w:val="00D80D89"/>
    <w:rsid w:val="00D82A30"/>
    <w:rsid w:val="00D82FCD"/>
    <w:rsid w:val="00D83427"/>
    <w:rsid w:val="00D859F1"/>
    <w:rsid w:val="00D85D4A"/>
    <w:rsid w:val="00D86B41"/>
    <w:rsid w:val="00D9007D"/>
    <w:rsid w:val="00D909CA"/>
    <w:rsid w:val="00D90C43"/>
    <w:rsid w:val="00D9100C"/>
    <w:rsid w:val="00D911DC"/>
    <w:rsid w:val="00D939E2"/>
    <w:rsid w:val="00D93D41"/>
    <w:rsid w:val="00D94682"/>
    <w:rsid w:val="00D94B8C"/>
    <w:rsid w:val="00D94FEE"/>
    <w:rsid w:val="00D96D32"/>
    <w:rsid w:val="00D96DA2"/>
    <w:rsid w:val="00D9706D"/>
    <w:rsid w:val="00DA0636"/>
    <w:rsid w:val="00DA0E40"/>
    <w:rsid w:val="00DA19FA"/>
    <w:rsid w:val="00DA22A2"/>
    <w:rsid w:val="00DA30A0"/>
    <w:rsid w:val="00DA3304"/>
    <w:rsid w:val="00DA3E19"/>
    <w:rsid w:val="00DA5612"/>
    <w:rsid w:val="00DA715D"/>
    <w:rsid w:val="00DB0CDC"/>
    <w:rsid w:val="00DB0D70"/>
    <w:rsid w:val="00DB16A0"/>
    <w:rsid w:val="00DB1BC9"/>
    <w:rsid w:val="00DB1C94"/>
    <w:rsid w:val="00DB1E40"/>
    <w:rsid w:val="00DB2206"/>
    <w:rsid w:val="00DB2523"/>
    <w:rsid w:val="00DB253C"/>
    <w:rsid w:val="00DB2B91"/>
    <w:rsid w:val="00DB2E58"/>
    <w:rsid w:val="00DB4189"/>
    <w:rsid w:val="00DB5873"/>
    <w:rsid w:val="00DB6471"/>
    <w:rsid w:val="00DB6B8D"/>
    <w:rsid w:val="00DB6BEF"/>
    <w:rsid w:val="00DB77D7"/>
    <w:rsid w:val="00DC02D4"/>
    <w:rsid w:val="00DC08E6"/>
    <w:rsid w:val="00DC0C6B"/>
    <w:rsid w:val="00DC2016"/>
    <w:rsid w:val="00DC265E"/>
    <w:rsid w:val="00DC28B3"/>
    <w:rsid w:val="00DC3159"/>
    <w:rsid w:val="00DC388F"/>
    <w:rsid w:val="00DC3A16"/>
    <w:rsid w:val="00DC56B5"/>
    <w:rsid w:val="00DC748A"/>
    <w:rsid w:val="00DC7C05"/>
    <w:rsid w:val="00DD0A20"/>
    <w:rsid w:val="00DD0B81"/>
    <w:rsid w:val="00DD1090"/>
    <w:rsid w:val="00DD1540"/>
    <w:rsid w:val="00DD34F6"/>
    <w:rsid w:val="00DD5295"/>
    <w:rsid w:val="00DD5DFC"/>
    <w:rsid w:val="00DD7639"/>
    <w:rsid w:val="00DE0A69"/>
    <w:rsid w:val="00DE3120"/>
    <w:rsid w:val="00DE5A19"/>
    <w:rsid w:val="00DE60A1"/>
    <w:rsid w:val="00DE63A5"/>
    <w:rsid w:val="00DE643B"/>
    <w:rsid w:val="00DE6DA2"/>
    <w:rsid w:val="00DE6EB1"/>
    <w:rsid w:val="00DE7111"/>
    <w:rsid w:val="00DE7A88"/>
    <w:rsid w:val="00DF0888"/>
    <w:rsid w:val="00DF1318"/>
    <w:rsid w:val="00DF306F"/>
    <w:rsid w:val="00DF4193"/>
    <w:rsid w:val="00DF4478"/>
    <w:rsid w:val="00DF44BA"/>
    <w:rsid w:val="00DF506A"/>
    <w:rsid w:val="00DF51AB"/>
    <w:rsid w:val="00DF52EC"/>
    <w:rsid w:val="00DF6289"/>
    <w:rsid w:val="00DF6A38"/>
    <w:rsid w:val="00DF6BC9"/>
    <w:rsid w:val="00DF6E4F"/>
    <w:rsid w:val="00DF71C8"/>
    <w:rsid w:val="00E004EC"/>
    <w:rsid w:val="00E00D1A"/>
    <w:rsid w:val="00E00F1A"/>
    <w:rsid w:val="00E02A4E"/>
    <w:rsid w:val="00E02CF5"/>
    <w:rsid w:val="00E035A0"/>
    <w:rsid w:val="00E04B5F"/>
    <w:rsid w:val="00E04CA9"/>
    <w:rsid w:val="00E04EC3"/>
    <w:rsid w:val="00E0522C"/>
    <w:rsid w:val="00E053E9"/>
    <w:rsid w:val="00E06780"/>
    <w:rsid w:val="00E0690B"/>
    <w:rsid w:val="00E07A70"/>
    <w:rsid w:val="00E1111A"/>
    <w:rsid w:val="00E12123"/>
    <w:rsid w:val="00E13230"/>
    <w:rsid w:val="00E1358A"/>
    <w:rsid w:val="00E13E1E"/>
    <w:rsid w:val="00E15A4E"/>
    <w:rsid w:val="00E16443"/>
    <w:rsid w:val="00E175F9"/>
    <w:rsid w:val="00E17647"/>
    <w:rsid w:val="00E20BA9"/>
    <w:rsid w:val="00E2155D"/>
    <w:rsid w:val="00E22138"/>
    <w:rsid w:val="00E23194"/>
    <w:rsid w:val="00E23C57"/>
    <w:rsid w:val="00E24FF1"/>
    <w:rsid w:val="00E25C4F"/>
    <w:rsid w:val="00E25F9A"/>
    <w:rsid w:val="00E30B73"/>
    <w:rsid w:val="00E30E07"/>
    <w:rsid w:val="00E31482"/>
    <w:rsid w:val="00E31B64"/>
    <w:rsid w:val="00E31C93"/>
    <w:rsid w:val="00E31D09"/>
    <w:rsid w:val="00E320C4"/>
    <w:rsid w:val="00E32334"/>
    <w:rsid w:val="00E32B3D"/>
    <w:rsid w:val="00E3485A"/>
    <w:rsid w:val="00E352BB"/>
    <w:rsid w:val="00E363AE"/>
    <w:rsid w:val="00E3681E"/>
    <w:rsid w:val="00E4000D"/>
    <w:rsid w:val="00E40066"/>
    <w:rsid w:val="00E400A9"/>
    <w:rsid w:val="00E410EE"/>
    <w:rsid w:val="00E42FB1"/>
    <w:rsid w:val="00E4314F"/>
    <w:rsid w:val="00E441F3"/>
    <w:rsid w:val="00E443A2"/>
    <w:rsid w:val="00E44482"/>
    <w:rsid w:val="00E44844"/>
    <w:rsid w:val="00E452C7"/>
    <w:rsid w:val="00E454CA"/>
    <w:rsid w:val="00E45B15"/>
    <w:rsid w:val="00E4687B"/>
    <w:rsid w:val="00E471AB"/>
    <w:rsid w:val="00E47B8F"/>
    <w:rsid w:val="00E504B3"/>
    <w:rsid w:val="00E505E9"/>
    <w:rsid w:val="00E50E75"/>
    <w:rsid w:val="00E512DE"/>
    <w:rsid w:val="00E53394"/>
    <w:rsid w:val="00E5356F"/>
    <w:rsid w:val="00E53925"/>
    <w:rsid w:val="00E53A2D"/>
    <w:rsid w:val="00E55429"/>
    <w:rsid w:val="00E565BA"/>
    <w:rsid w:val="00E571C6"/>
    <w:rsid w:val="00E571E4"/>
    <w:rsid w:val="00E57F8B"/>
    <w:rsid w:val="00E57FCD"/>
    <w:rsid w:val="00E61392"/>
    <w:rsid w:val="00E613FE"/>
    <w:rsid w:val="00E61765"/>
    <w:rsid w:val="00E62AF4"/>
    <w:rsid w:val="00E63F2A"/>
    <w:rsid w:val="00E64269"/>
    <w:rsid w:val="00E6524C"/>
    <w:rsid w:val="00E66159"/>
    <w:rsid w:val="00E66285"/>
    <w:rsid w:val="00E66A2D"/>
    <w:rsid w:val="00E66B1F"/>
    <w:rsid w:val="00E66C80"/>
    <w:rsid w:val="00E67717"/>
    <w:rsid w:val="00E70B71"/>
    <w:rsid w:val="00E714B5"/>
    <w:rsid w:val="00E717E3"/>
    <w:rsid w:val="00E71FDF"/>
    <w:rsid w:val="00E7212E"/>
    <w:rsid w:val="00E73ACB"/>
    <w:rsid w:val="00E74470"/>
    <w:rsid w:val="00E74ADF"/>
    <w:rsid w:val="00E74DEF"/>
    <w:rsid w:val="00E7500A"/>
    <w:rsid w:val="00E760BB"/>
    <w:rsid w:val="00E7710E"/>
    <w:rsid w:val="00E77B7A"/>
    <w:rsid w:val="00E77D96"/>
    <w:rsid w:val="00E80C0B"/>
    <w:rsid w:val="00E81A7E"/>
    <w:rsid w:val="00E81BF8"/>
    <w:rsid w:val="00E82E05"/>
    <w:rsid w:val="00E86364"/>
    <w:rsid w:val="00E90BF7"/>
    <w:rsid w:val="00E913E6"/>
    <w:rsid w:val="00E921E8"/>
    <w:rsid w:val="00E92F1D"/>
    <w:rsid w:val="00E931FF"/>
    <w:rsid w:val="00E9378C"/>
    <w:rsid w:val="00E94515"/>
    <w:rsid w:val="00E94626"/>
    <w:rsid w:val="00E9464D"/>
    <w:rsid w:val="00E950E7"/>
    <w:rsid w:val="00E9546A"/>
    <w:rsid w:val="00E96868"/>
    <w:rsid w:val="00E96AA8"/>
    <w:rsid w:val="00E9711A"/>
    <w:rsid w:val="00E974E6"/>
    <w:rsid w:val="00E97952"/>
    <w:rsid w:val="00EA0E07"/>
    <w:rsid w:val="00EA0F0F"/>
    <w:rsid w:val="00EA2344"/>
    <w:rsid w:val="00EA2859"/>
    <w:rsid w:val="00EA28D1"/>
    <w:rsid w:val="00EA2D95"/>
    <w:rsid w:val="00EA2EBF"/>
    <w:rsid w:val="00EA33C7"/>
    <w:rsid w:val="00EA568C"/>
    <w:rsid w:val="00EA57D8"/>
    <w:rsid w:val="00EA5D32"/>
    <w:rsid w:val="00EA7A64"/>
    <w:rsid w:val="00EB0764"/>
    <w:rsid w:val="00EB1AF1"/>
    <w:rsid w:val="00EB1E0E"/>
    <w:rsid w:val="00EB229F"/>
    <w:rsid w:val="00EB2734"/>
    <w:rsid w:val="00EB2C73"/>
    <w:rsid w:val="00EB2D83"/>
    <w:rsid w:val="00EB43AC"/>
    <w:rsid w:val="00EB4F7C"/>
    <w:rsid w:val="00EB5092"/>
    <w:rsid w:val="00EB74A8"/>
    <w:rsid w:val="00EC1292"/>
    <w:rsid w:val="00EC1456"/>
    <w:rsid w:val="00EC1987"/>
    <w:rsid w:val="00EC2756"/>
    <w:rsid w:val="00EC2AA6"/>
    <w:rsid w:val="00EC2BAA"/>
    <w:rsid w:val="00EC2E09"/>
    <w:rsid w:val="00EC3345"/>
    <w:rsid w:val="00EC37DA"/>
    <w:rsid w:val="00EC4AAF"/>
    <w:rsid w:val="00EC4CA2"/>
    <w:rsid w:val="00EC6773"/>
    <w:rsid w:val="00EC67B5"/>
    <w:rsid w:val="00EC76DF"/>
    <w:rsid w:val="00ED04A4"/>
    <w:rsid w:val="00ED0A53"/>
    <w:rsid w:val="00ED2018"/>
    <w:rsid w:val="00ED2CB5"/>
    <w:rsid w:val="00ED2F4B"/>
    <w:rsid w:val="00ED387A"/>
    <w:rsid w:val="00ED4E29"/>
    <w:rsid w:val="00ED5029"/>
    <w:rsid w:val="00ED6E98"/>
    <w:rsid w:val="00EE020F"/>
    <w:rsid w:val="00EE049C"/>
    <w:rsid w:val="00EE16B3"/>
    <w:rsid w:val="00EE304A"/>
    <w:rsid w:val="00EE33C4"/>
    <w:rsid w:val="00EE3A11"/>
    <w:rsid w:val="00EE4080"/>
    <w:rsid w:val="00EE4FBF"/>
    <w:rsid w:val="00EE5115"/>
    <w:rsid w:val="00EE55CD"/>
    <w:rsid w:val="00EE65F4"/>
    <w:rsid w:val="00EE70F9"/>
    <w:rsid w:val="00EE71E3"/>
    <w:rsid w:val="00EE7E52"/>
    <w:rsid w:val="00EE7E82"/>
    <w:rsid w:val="00EE7FC3"/>
    <w:rsid w:val="00EF0B2C"/>
    <w:rsid w:val="00EF102E"/>
    <w:rsid w:val="00EF3869"/>
    <w:rsid w:val="00EF3A96"/>
    <w:rsid w:val="00EF4ACE"/>
    <w:rsid w:val="00EF4D48"/>
    <w:rsid w:val="00EF6219"/>
    <w:rsid w:val="00F013EF"/>
    <w:rsid w:val="00F02B10"/>
    <w:rsid w:val="00F044CE"/>
    <w:rsid w:val="00F04804"/>
    <w:rsid w:val="00F0531A"/>
    <w:rsid w:val="00F05425"/>
    <w:rsid w:val="00F068C6"/>
    <w:rsid w:val="00F06941"/>
    <w:rsid w:val="00F105B8"/>
    <w:rsid w:val="00F11C0D"/>
    <w:rsid w:val="00F13487"/>
    <w:rsid w:val="00F13B73"/>
    <w:rsid w:val="00F14476"/>
    <w:rsid w:val="00F15D4B"/>
    <w:rsid w:val="00F15EFE"/>
    <w:rsid w:val="00F16906"/>
    <w:rsid w:val="00F205BE"/>
    <w:rsid w:val="00F206DE"/>
    <w:rsid w:val="00F20999"/>
    <w:rsid w:val="00F20E64"/>
    <w:rsid w:val="00F2151E"/>
    <w:rsid w:val="00F22553"/>
    <w:rsid w:val="00F22AB7"/>
    <w:rsid w:val="00F22F61"/>
    <w:rsid w:val="00F2366C"/>
    <w:rsid w:val="00F236E7"/>
    <w:rsid w:val="00F236F8"/>
    <w:rsid w:val="00F23C29"/>
    <w:rsid w:val="00F23DA3"/>
    <w:rsid w:val="00F23DCC"/>
    <w:rsid w:val="00F24F92"/>
    <w:rsid w:val="00F25177"/>
    <w:rsid w:val="00F257E3"/>
    <w:rsid w:val="00F2619C"/>
    <w:rsid w:val="00F26787"/>
    <w:rsid w:val="00F2728D"/>
    <w:rsid w:val="00F27AA2"/>
    <w:rsid w:val="00F27BB6"/>
    <w:rsid w:val="00F27F18"/>
    <w:rsid w:val="00F3011E"/>
    <w:rsid w:val="00F31474"/>
    <w:rsid w:val="00F33170"/>
    <w:rsid w:val="00F33617"/>
    <w:rsid w:val="00F338AD"/>
    <w:rsid w:val="00F33B42"/>
    <w:rsid w:val="00F3452B"/>
    <w:rsid w:val="00F34EB4"/>
    <w:rsid w:val="00F369D9"/>
    <w:rsid w:val="00F403A3"/>
    <w:rsid w:val="00F41BEA"/>
    <w:rsid w:val="00F41FA7"/>
    <w:rsid w:val="00F42189"/>
    <w:rsid w:val="00F427BB"/>
    <w:rsid w:val="00F438A8"/>
    <w:rsid w:val="00F438DB"/>
    <w:rsid w:val="00F43A1B"/>
    <w:rsid w:val="00F43D2C"/>
    <w:rsid w:val="00F44081"/>
    <w:rsid w:val="00F44D03"/>
    <w:rsid w:val="00F44F6B"/>
    <w:rsid w:val="00F515C7"/>
    <w:rsid w:val="00F521F4"/>
    <w:rsid w:val="00F53379"/>
    <w:rsid w:val="00F53F99"/>
    <w:rsid w:val="00F54145"/>
    <w:rsid w:val="00F552A1"/>
    <w:rsid w:val="00F561E7"/>
    <w:rsid w:val="00F600EC"/>
    <w:rsid w:val="00F604A7"/>
    <w:rsid w:val="00F62451"/>
    <w:rsid w:val="00F62BC2"/>
    <w:rsid w:val="00F636AE"/>
    <w:rsid w:val="00F64A00"/>
    <w:rsid w:val="00F658F7"/>
    <w:rsid w:val="00F66247"/>
    <w:rsid w:val="00F66CAC"/>
    <w:rsid w:val="00F7358E"/>
    <w:rsid w:val="00F73F83"/>
    <w:rsid w:val="00F73FC7"/>
    <w:rsid w:val="00F7404D"/>
    <w:rsid w:val="00F74662"/>
    <w:rsid w:val="00F75344"/>
    <w:rsid w:val="00F75474"/>
    <w:rsid w:val="00F76F18"/>
    <w:rsid w:val="00F77674"/>
    <w:rsid w:val="00F778C7"/>
    <w:rsid w:val="00F80EFC"/>
    <w:rsid w:val="00F80F05"/>
    <w:rsid w:val="00F83222"/>
    <w:rsid w:val="00F83662"/>
    <w:rsid w:val="00F83D53"/>
    <w:rsid w:val="00F83ECC"/>
    <w:rsid w:val="00F84041"/>
    <w:rsid w:val="00F845BD"/>
    <w:rsid w:val="00F84FA0"/>
    <w:rsid w:val="00F863DD"/>
    <w:rsid w:val="00F86CB9"/>
    <w:rsid w:val="00F86DB3"/>
    <w:rsid w:val="00F87F32"/>
    <w:rsid w:val="00F87F48"/>
    <w:rsid w:val="00F90C55"/>
    <w:rsid w:val="00F917DF"/>
    <w:rsid w:val="00F92D8C"/>
    <w:rsid w:val="00F92E1D"/>
    <w:rsid w:val="00F94BD0"/>
    <w:rsid w:val="00F94E9F"/>
    <w:rsid w:val="00F96B57"/>
    <w:rsid w:val="00F96CDB"/>
    <w:rsid w:val="00F974BA"/>
    <w:rsid w:val="00FA029D"/>
    <w:rsid w:val="00FA0A4C"/>
    <w:rsid w:val="00FA11C5"/>
    <w:rsid w:val="00FA1805"/>
    <w:rsid w:val="00FA2349"/>
    <w:rsid w:val="00FA2370"/>
    <w:rsid w:val="00FA3A3E"/>
    <w:rsid w:val="00FA3AA7"/>
    <w:rsid w:val="00FA40B2"/>
    <w:rsid w:val="00FA5454"/>
    <w:rsid w:val="00FA6926"/>
    <w:rsid w:val="00FB0635"/>
    <w:rsid w:val="00FB17B5"/>
    <w:rsid w:val="00FB1869"/>
    <w:rsid w:val="00FB24EE"/>
    <w:rsid w:val="00FB2793"/>
    <w:rsid w:val="00FB29B7"/>
    <w:rsid w:val="00FB307D"/>
    <w:rsid w:val="00FB4A81"/>
    <w:rsid w:val="00FB4E21"/>
    <w:rsid w:val="00FB66F8"/>
    <w:rsid w:val="00FB77EB"/>
    <w:rsid w:val="00FB77ED"/>
    <w:rsid w:val="00FB7DA0"/>
    <w:rsid w:val="00FC036E"/>
    <w:rsid w:val="00FC0F5A"/>
    <w:rsid w:val="00FC2640"/>
    <w:rsid w:val="00FC2660"/>
    <w:rsid w:val="00FC39A1"/>
    <w:rsid w:val="00FC43EF"/>
    <w:rsid w:val="00FC4C39"/>
    <w:rsid w:val="00FC543A"/>
    <w:rsid w:val="00FC5F16"/>
    <w:rsid w:val="00FC64A0"/>
    <w:rsid w:val="00FD166E"/>
    <w:rsid w:val="00FD1F1B"/>
    <w:rsid w:val="00FD2B73"/>
    <w:rsid w:val="00FD303A"/>
    <w:rsid w:val="00FD4413"/>
    <w:rsid w:val="00FD4B22"/>
    <w:rsid w:val="00FD77B2"/>
    <w:rsid w:val="00FE1F40"/>
    <w:rsid w:val="00FE26E1"/>
    <w:rsid w:val="00FE2B9D"/>
    <w:rsid w:val="00FE39D7"/>
    <w:rsid w:val="00FE42BB"/>
    <w:rsid w:val="00FE4E67"/>
    <w:rsid w:val="00FE54C5"/>
    <w:rsid w:val="00FE6B6E"/>
    <w:rsid w:val="00FE7314"/>
    <w:rsid w:val="00FE75EF"/>
    <w:rsid w:val="00FE77F0"/>
    <w:rsid w:val="00FE7A29"/>
    <w:rsid w:val="00FF0E65"/>
    <w:rsid w:val="00FF0F56"/>
    <w:rsid w:val="00FF1003"/>
    <w:rsid w:val="00FF22CC"/>
    <w:rsid w:val="00FF23E3"/>
    <w:rsid w:val="00FF3F20"/>
    <w:rsid w:val="00FF493A"/>
    <w:rsid w:val="00FF4F0C"/>
    <w:rsid w:val="00FF53BC"/>
    <w:rsid w:val="00FF5A0C"/>
    <w:rsid w:val="00FF6A6A"/>
    <w:rsid w:val="00FF732A"/>
    <w:rsid w:val="00FF75DB"/>
    <w:rsid w:val="00FF7AC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34EAB"/>
  <w15:docId w15:val="{2A714EEE-87A7-4D95-BF2F-59C6941FE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C3159"/>
    <w:pPr>
      <w:keepNext/>
      <w:keepLines/>
      <w:spacing w:before="240" w:after="120"/>
      <w:outlineLvl w:val="0"/>
    </w:pPr>
    <w:rPr>
      <w:rFonts w:asciiTheme="minorBidi" w:eastAsiaTheme="majorEastAsia" w:hAnsiTheme="minorBidi" w:cstheme="majorBidi"/>
      <w:b/>
      <w:sz w:val="28"/>
      <w:szCs w:val="32"/>
    </w:rPr>
  </w:style>
  <w:style w:type="paragraph" w:styleId="Heading2">
    <w:name w:val="heading 2"/>
    <w:basedOn w:val="Normal"/>
    <w:next w:val="Normal"/>
    <w:link w:val="Heading2Char"/>
    <w:autoRedefine/>
    <w:uiPriority w:val="9"/>
    <w:unhideWhenUsed/>
    <w:qFormat/>
    <w:rsid w:val="00B330F5"/>
    <w:pPr>
      <w:keepNext/>
      <w:keepLines/>
      <w:spacing w:before="240" w:after="120" w:line="240" w:lineRule="auto"/>
      <w:outlineLvl w:val="1"/>
    </w:pPr>
    <w:rPr>
      <w:rFonts w:asciiTheme="majorBidi" w:eastAsiaTheme="majorEastAsia" w:hAnsiTheme="majorBidi" w:cstheme="majorBidi"/>
      <w:b/>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159"/>
    <w:rPr>
      <w:rFonts w:asciiTheme="minorBidi" w:eastAsiaTheme="majorEastAsia" w:hAnsiTheme="minorBidi" w:cstheme="majorBidi"/>
      <w:b/>
      <w:sz w:val="28"/>
      <w:szCs w:val="32"/>
    </w:rPr>
  </w:style>
  <w:style w:type="paragraph" w:styleId="Title">
    <w:name w:val="Title"/>
    <w:basedOn w:val="Normal"/>
    <w:next w:val="Normal"/>
    <w:link w:val="TitleChar"/>
    <w:uiPriority w:val="10"/>
    <w:qFormat/>
    <w:rsid w:val="001B51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1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1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B51AD"/>
    <w:rPr>
      <w:rFonts w:eastAsiaTheme="minorEastAsia"/>
      <w:color w:val="5A5A5A" w:themeColor="text1" w:themeTint="A5"/>
      <w:spacing w:val="15"/>
    </w:rPr>
  </w:style>
  <w:style w:type="paragraph" w:styleId="Bibliography">
    <w:name w:val="Bibliography"/>
    <w:basedOn w:val="Normal"/>
    <w:next w:val="Normal"/>
    <w:uiPriority w:val="37"/>
    <w:unhideWhenUsed/>
    <w:rsid w:val="001B51AD"/>
    <w:pPr>
      <w:spacing w:after="0" w:line="240" w:lineRule="auto"/>
      <w:ind w:left="720" w:hanging="720"/>
    </w:pPr>
  </w:style>
  <w:style w:type="paragraph" w:styleId="FootnoteText">
    <w:name w:val="footnote text"/>
    <w:basedOn w:val="Normal"/>
    <w:link w:val="FootnoteTextChar"/>
    <w:uiPriority w:val="99"/>
    <w:unhideWhenUsed/>
    <w:rsid w:val="006340BF"/>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rsid w:val="006340BF"/>
    <w:rPr>
      <w:rFonts w:ascii="Times New Roman" w:hAnsi="Times New Roman"/>
      <w:sz w:val="20"/>
      <w:szCs w:val="20"/>
    </w:rPr>
  </w:style>
  <w:style w:type="character" w:styleId="FootnoteReference">
    <w:name w:val="footnote reference"/>
    <w:basedOn w:val="DefaultParagraphFont"/>
    <w:uiPriority w:val="99"/>
    <w:semiHidden/>
    <w:unhideWhenUsed/>
    <w:rsid w:val="008A2A15"/>
    <w:rPr>
      <w:vertAlign w:val="superscript"/>
    </w:rPr>
  </w:style>
  <w:style w:type="character" w:styleId="Hyperlink">
    <w:name w:val="Hyperlink"/>
    <w:basedOn w:val="DefaultParagraphFont"/>
    <w:uiPriority w:val="99"/>
    <w:unhideWhenUsed/>
    <w:rsid w:val="00ED2F4B"/>
    <w:rPr>
      <w:color w:val="0563C1" w:themeColor="hyperlink"/>
      <w:u w:val="single"/>
    </w:rPr>
  </w:style>
  <w:style w:type="character" w:customStyle="1" w:styleId="UnresolvedMention1">
    <w:name w:val="Unresolved Mention1"/>
    <w:basedOn w:val="DefaultParagraphFont"/>
    <w:uiPriority w:val="99"/>
    <w:semiHidden/>
    <w:unhideWhenUsed/>
    <w:rsid w:val="00ED2F4B"/>
    <w:rPr>
      <w:color w:val="605E5C"/>
      <w:shd w:val="clear" w:color="auto" w:fill="E1DFDD"/>
    </w:rPr>
  </w:style>
  <w:style w:type="paragraph" w:styleId="NoSpacing">
    <w:name w:val="No Spacing"/>
    <w:autoRedefine/>
    <w:uiPriority w:val="1"/>
    <w:qFormat/>
    <w:rsid w:val="0099607F"/>
    <w:pPr>
      <w:spacing w:after="0" w:line="240" w:lineRule="auto"/>
    </w:pPr>
    <w:rPr>
      <w:rFonts w:ascii="Times New Roman" w:hAnsi="Times New Roman"/>
      <w:sz w:val="24"/>
      <w:szCs w:val="24"/>
    </w:rPr>
  </w:style>
  <w:style w:type="character" w:customStyle="1" w:styleId="Heading2Char">
    <w:name w:val="Heading 2 Char"/>
    <w:basedOn w:val="DefaultParagraphFont"/>
    <w:link w:val="Heading2"/>
    <w:uiPriority w:val="9"/>
    <w:rsid w:val="00B330F5"/>
    <w:rPr>
      <w:rFonts w:asciiTheme="majorBidi" w:eastAsiaTheme="majorEastAsia" w:hAnsiTheme="majorBidi" w:cstheme="majorBidi"/>
      <w:b/>
      <w:i/>
      <w:sz w:val="26"/>
      <w:szCs w:val="26"/>
    </w:rPr>
  </w:style>
  <w:style w:type="character" w:styleId="CommentReference">
    <w:name w:val="annotation reference"/>
    <w:basedOn w:val="DefaultParagraphFont"/>
    <w:uiPriority w:val="99"/>
    <w:semiHidden/>
    <w:unhideWhenUsed/>
    <w:rsid w:val="00A43672"/>
    <w:rPr>
      <w:sz w:val="16"/>
      <w:szCs w:val="16"/>
    </w:rPr>
  </w:style>
  <w:style w:type="paragraph" w:styleId="CommentText">
    <w:name w:val="annotation text"/>
    <w:basedOn w:val="Normal"/>
    <w:link w:val="CommentTextChar"/>
    <w:uiPriority w:val="99"/>
    <w:semiHidden/>
    <w:unhideWhenUsed/>
    <w:rsid w:val="00A43672"/>
    <w:pPr>
      <w:spacing w:line="240" w:lineRule="auto"/>
    </w:pPr>
    <w:rPr>
      <w:sz w:val="20"/>
      <w:szCs w:val="20"/>
    </w:rPr>
  </w:style>
  <w:style w:type="character" w:customStyle="1" w:styleId="CommentTextChar">
    <w:name w:val="Comment Text Char"/>
    <w:basedOn w:val="DefaultParagraphFont"/>
    <w:link w:val="CommentText"/>
    <w:uiPriority w:val="99"/>
    <w:semiHidden/>
    <w:rsid w:val="00A43672"/>
    <w:rPr>
      <w:sz w:val="20"/>
      <w:szCs w:val="20"/>
    </w:rPr>
  </w:style>
  <w:style w:type="paragraph" w:styleId="CommentSubject">
    <w:name w:val="annotation subject"/>
    <w:basedOn w:val="CommentText"/>
    <w:next w:val="CommentText"/>
    <w:link w:val="CommentSubjectChar"/>
    <w:uiPriority w:val="99"/>
    <w:semiHidden/>
    <w:unhideWhenUsed/>
    <w:rsid w:val="00A43672"/>
    <w:rPr>
      <w:b/>
      <w:bCs/>
    </w:rPr>
  </w:style>
  <w:style w:type="character" w:customStyle="1" w:styleId="CommentSubjectChar">
    <w:name w:val="Comment Subject Char"/>
    <w:basedOn w:val="CommentTextChar"/>
    <w:link w:val="CommentSubject"/>
    <w:uiPriority w:val="99"/>
    <w:semiHidden/>
    <w:rsid w:val="00A43672"/>
    <w:rPr>
      <w:b/>
      <w:bCs/>
      <w:sz w:val="20"/>
      <w:szCs w:val="20"/>
    </w:rPr>
  </w:style>
  <w:style w:type="paragraph" w:styleId="BalloonText">
    <w:name w:val="Balloon Text"/>
    <w:basedOn w:val="Normal"/>
    <w:link w:val="BalloonTextChar"/>
    <w:uiPriority w:val="99"/>
    <w:semiHidden/>
    <w:unhideWhenUsed/>
    <w:rsid w:val="00A436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672"/>
    <w:rPr>
      <w:rFonts w:ascii="Tahoma" w:hAnsi="Tahoma" w:cs="Tahoma"/>
      <w:sz w:val="16"/>
      <w:szCs w:val="16"/>
    </w:rPr>
  </w:style>
  <w:style w:type="character" w:customStyle="1" w:styleId="c-book-in-reviewtitle">
    <w:name w:val="c-book-in-review__title"/>
    <w:basedOn w:val="DefaultParagraphFont"/>
    <w:rsid w:val="00B17518"/>
  </w:style>
  <w:style w:type="character" w:customStyle="1" w:styleId="c-book-in-reviewauthor">
    <w:name w:val="c-book-in-review__author"/>
    <w:basedOn w:val="DefaultParagraphFont"/>
    <w:rsid w:val="00B17518"/>
  </w:style>
  <w:style w:type="paragraph" w:styleId="Header">
    <w:name w:val="header"/>
    <w:basedOn w:val="Normal"/>
    <w:link w:val="HeaderChar"/>
    <w:uiPriority w:val="99"/>
    <w:unhideWhenUsed/>
    <w:rsid w:val="008C36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6B0"/>
  </w:style>
  <w:style w:type="paragraph" w:styleId="Footer">
    <w:name w:val="footer"/>
    <w:basedOn w:val="Normal"/>
    <w:link w:val="FooterChar"/>
    <w:uiPriority w:val="99"/>
    <w:unhideWhenUsed/>
    <w:rsid w:val="008C36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6B0"/>
  </w:style>
  <w:style w:type="character" w:customStyle="1" w:styleId="UnresolvedMention">
    <w:name w:val="Unresolved Mention"/>
    <w:basedOn w:val="DefaultParagraphFont"/>
    <w:uiPriority w:val="99"/>
    <w:semiHidden/>
    <w:unhideWhenUsed/>
    <w:rsid w:val="002E67E5"/>
    <w:rPr>
      <w:color w:val="605E5C"/>
      <w:shd w:val="clear" w:color="auto" w:fill="E1DFDD"/>
    </w:rPr>
  </w:style>
  <w:style w:type="paragraph" w:styleId="ListParagraph">
    <w:name w:val="List Paragraph"/>
    <w:basedOn w:val="Normal"/>
    <w:uiPriority w:val="34"/>
    <w:qFormat/>
    <w:rsid w:val="005F08B1"/>
    <w:pPr>
      <w:ind w:left="720"/>
      <w:contextualSpacing/>
    </w:pPr>
  </w:style>
  <w:style w:type="table" w:styleId="TableGrid">
    <w:name w:val="Table Grid"/>
    <w:basedOn w:val="TableNormal"/>
    <w:uiPriority w:val="39"/>
    <w:rsid w:val="007519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960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590383">
      <w:bodyDiv w:val="1"/>
      <w:marLeft w:val="0"/>
      <w:marRight w:val="0"/>
      <w:marTop w:val="0"/>
      <w:marBottom w:val="0"/>
      <w:divBdr>
        <w:top w:val="none" w:sz="0" w:space="0" w:color="auto"/>
        <w:left w:val="none" w:sz="0" w:space="0" w:color="auto"/>
        <w:bottom w:val="none" w:sz="0" w:space="0" w:color="auto"/>
        <w:right w:val="none" w:sz="0" w:space="0" w:color="auto"/>
      </w:divBdr>
    </w:div>
    <w:div w:id="769156187">
      <w:bodyDiv w:val="1"/>
      <w:marLeft w:val="0"/>
      <w:marRight w:val="0"/>
      <w:marTop w:val="0"/>
      <w:marBottom w:val="0"/>
      <w:divBdr>
        <w:top w:val="none" w:sz="0" w:space="0" w:color="auto"/>
        <w:left w:val="none" w:sz="0" w:space="0" w:color="auto"/>
        <w:bottom w:val="none" w:sz="0" w:space="0" w:color="auto"/>
        <w:right w:val="none" w:sz="0" w:space="0" w:color="auto"/>
      </w:divBdr>
    </w:div>
    <w:div w:id="1538464268">
      <w:bodyDiv w:val="1"/>
      <w:marLeft w:val="0"/>
      <w:marRight w:val="0"/>
      <w:marTop w:val="0"/>
      <w:marBottom w:val="0"/>
      <w:divBdr>
        <w:top w:val="none" w:sz="0" w:space="0" w:color="auto"/>
        <w:left w:val="none" w:sz="0" w:space="0" w:color="auto"/>
        <w:bottom w:val="none" w:sz="0" w:space="0" w:color="auto"/>
        <w:right w:val="none" w:sz="0" w:space="0" w:color="auto"/>
      </w:divBdr>
    </w:div>
    <w:div w:id="1914124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6/09/relationships/commentsIds" Target="commentsIds.xml"/></Relationships>
</file>

<file path=word/_rels/footnotes.xml.rels><?xml version="1.0" encoding="UTF-8" standalone="yes"?>
<Relationships xmlns="http://schemas.openxmlformats.org/package/2006/relationships"><Relationship Id="rId1" Type="http://schemas.openxmlformats.org/officeDocument/2006/relationships/hyperlink" Target="https://place.asburyseminary.edu/revit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B404B-6591-4E92-8FA3-D2770DEC9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17</Pages>
  <Words>24209</Words>
  <Characters>137997</Characters>
  <Application>Microsoft Office Word</Application>
  <DocSecurity>0</DocSecurity>
  <Lines>1149</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 Watkins</dc:creator>
  <cp:keywords/>
  <dc:description/>
  <cp:lastModifiedBy>D C</cp:lastModifiedBy>
  <cp:revision>5</cp:revision>
  <dcterms:created xsi:type="dcterms:W3CDTF">2021-10-05T20:05:00Z</dcterms:created>
  <dcterms:modified xsi:type="dcterms:W3CDTF">2021-10-05T21:23:00Z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id="hNHtpRVJ"/&gt;&lt;style id="http://www.zotero.org/styles/chicago-author-date" locale="en-US" hasBibliography="1" bibliographyStyleHasBeenSet="1"/&gt;&lt;prefs&gt;&lt;pref name="fieldType" value="Field"/&gt;&lt;/prefs&gt;</vt:lpwstr>
  </property>
  <property fmtid="{D5CDD505-2E9C-101B-9397-08002B2CF9AE}" pid="3" name="ZOTERO_PREF_2">
    <vt:lpwstr>&lt;/data&gt;</vt:lpwstr>
  </property>
</Properties>
</file>