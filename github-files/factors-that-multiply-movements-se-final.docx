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CDB2" w14:textId="6D20B084" w:rsidR="00BF124D" w:rsidRPr="00FD41B0" w:rsidRDefault="00BF124D" w:rsidP="00BF124D">
      <w:pPr>
        <w:jc w:val="center"/>
        <w:rPr>
          <w:b/>
          <w:color w:val="auto"/>
          <w:sz w:val="32"/>
          <w:szCs w:val="32"/>
        </w:rPr>
      </w:pPr>
      <w:r w:rsidRPr="00FD41B0">
        <w:rPr>
          <w:b/>
          <w:color w:val="auto"/>
          <w:sz w:val="32"/>
          <w:szCs w:val="32"/>
        </w:rPr>
        <w:t xml:space="preserve">Factors that </w:t>
      </w:r>
      <w:r w:rsidR="00AD3E11" w:rsidRPr="00FD41B0">
        <w:rPr>
          <w:b/>
          <w:color w:val="auto"/>
          <w:sz w:val="32"/>
          <w:szCs w:val="32"/>
        </w:rPr>
        <w:t xml:space="preserve">Multiply </w:t>
      </w:r>
      <w:r w:rsidRPr="00FD41B0">
        <w:rPr>
          <w:b/>
          <w:color w:val="auto"/>
          <w:sz w:val="32"/>
          <w:szCs w:val="32"/>
        </w:rPr>
        <w:t>Movements</w:t>
      </w:r>
    </w:p>
    <w:p w14:paraId="3F2B746B" w14:textId="75B895BE" w:rsidR="00DD0F97" w:rsidRPr="00FD41B0" w:rsidRDefault="00D95606" w:rsidP="008577DD">
      <w:pPr>
        <w:jc w:val="center"/>
        <w:rPr>
          <w:color w:val="auto"/>
        </w:rPr>
      </w:pPr>
      <w:r>
        <w:rPr>
          <w:color w:val="auto"/>
        </w:rPr>
        <w:t xml:space="preserve">By </w:t>
      </w:r>
      <w:r w:rsidR="00B47BFE">
        <w:rPr>
          <w:color w:val="auto"/>
        </w:rPr>
        <w:t>Shalom</w:t>
      </w:r>
      <w:r w:rsidR="008577DD" w:rsidRPr="00FD41B0">
        <w:rPr>
          <w:color w:val="auto"/>
        </w:rPr>
        <w:t xml:space="preserve"> and Trevor</w:t>
      </w:r>
    </w:p>
    <w:p w14:paraId="5C5D0008" w14:textId="77777777" w:rsidR="008577DD" w:rsidRPr="00FD41B0" w:rsidRDefault="008577DD" w:rsidP="001A0CB5">
      <w:pPr>
        <w:rPr>
          <w:color w:val="auto"/>
        </w:rPr>
      </w:pPr>
    </w:p>
    <w:p w14:paraId="09BB3677" w14:textId="4555859F" w:rsidR="008577DD" w:rsidRPr="00FD41B0" w:rsidRDefault="00B47BFE" w:rsidP="008577DD">
      <w:pPr>
        <w:rPr>
          <w:i/>
          <w:color w:val="auto"/>
          <w:sz w:val="22"/>
          <w:szCs w:val="22"/>
        </w:rPr>
      </w:pPr>
      <w:r w:rsidRPr="00A010E2">
        <w:rPr>
          <w:b/>
          <w:i/>
          <w:color w:val="auto"/>
        </w:rPr>
        <w:t>Shalom</w:t>
      </w:r>
      <w:r w:rsidR="00D95606">
        <w:rPr>
          <w:i/>
          <w:color w:val="auto"/>
        </w:rPr>
        <w:t xml:space="preserve"> (pseudonym)</w:t>
      </w:r>
      <w:r w:rsidR="008577DD" w:rsidRPr="00FD41B0">
        <w:rPr>
          <w:i/>
          <w:color w:val="auto"/>
        </w:rPr>
        <w:t xml:space="preserve"> is a movement leader in A</w:t>
      </w:r>
      <w:r w:rsidR="009A3EA5" w:rsidRPr="00FD41B0">
        <w:rPr>
          <w:i/>
          <w:color w:val="auto"/>
        </w:rPr>
        <w:t>frica,</w:t>
      </w:r>
      <w:r w:rsidR="008577DD" w:rsidRPr="00FD41B0">
        <w:rPr>
          <w:i/>
          <w:color w:val="auto"/>
        </w:rPr>
        <w:t xml:space="preserve"> involved in </w:t>
      </w:r>
      <w:r w:rsidR="009A3EA5" w:rsidRPr="00FD41B0">
        <w:rPr>
          <w:i/>
          <w:color w:val="auto"/>
        </w:rPr>
        <w:t>cross-cultural ministry for the p</w:t>
      </w:r>
      <w:r w:rsidR="008577DD" w:rsidRPr="00FD41B0">
        <w:rPr>
          <w:i/>
          <w:color w:val="auto"/>
        </w:rPr>
        <w:t xml:space="preserve">ast 23 years. His passion is to see Disciple Making Movements ignited, accelerated and sustained among unreached groups in Africa and beyond. </w:t>
      </w:r>
    </w:p>
    <w:p w14:paraId="6E2524C1" w14:textId="77777777" w:rsidR="008577DD" w:rsidRPr="00FD41B0" w:rsidRDefault="008577DD" w:rsidP="008577DD">
      <w:pPr>
        <w:rPr>
          <w:i/>
          <w:color w:val="auto"/>
        </w:rPr>
      </w:pPr>
    </w:p>
    <w:p w14:paraId="220002CA" w14:textId="7CF3F84E" w:rsidR="008577DD" w:rsidRPr="00FD41B0" w:rsidRDefault="008577DD" w:rsidP="008577DD">
      <w:pPr>
        <w:rPr>
          <w:i/>
          <w:color w:val="auto"/>
        </w:rPr>
      </w:pPr>
      <w:r w:rsidRPr="00A010E2">
        <w:rPr>
          <w:b/>
          <w:i/>
          <w:color w:val="auto"/>
        </w:rPr>
        <w:t>Trevor</w:t>
      </w:r>
      <w:r w:rsidRPr="00FD41B0">
        <w:rPr>
          <w:i/>
          <w:color w:val="auto"/>
        </w:rPr>
        <w:t xml:space="preserve"> </w:t>
      </w:r>
      <w:r w:rsidR="00B47BFE">
        <w:rPr>
          <w:i/>
          <w:color w:val="auto"/>
        </w:rPr>
        <w:t>(</w:t>
      </w:r>
      <w:r w:rsidR="0051109E" w:rsidRPr="00FD41B0">
        <w:rPr>
          <w:i/>
          <w:color w:val="auto"/>
        </w:rPr>
        <w:t xml:space="preserve">pseudonym) </w:t>
      </w:r>
      <w:r w:rsidRPr="00FD41B0">
        <w:rPr>
          <w:i/>
          <w:color w:val="auto"/>
        </w:rPr>
        <w:t xml:space="preserve">is a teacher, coach, </w:t>
      </w:r>
      <w:r w:rsidR="00B7655C" w:rsidRPr="00FD41B0">
        <w:rPr>
          <w:i/>
          <w:color w:val="auto"/>
        </w:rPr>
        <w:t xml:space="preserve">and </w:t>
      </w:r>
      <w:r w:rsidRPr="00FD41B0">
        <w:rPr>
          <w:i/>
          <w:color w:val="auto"/>
        </w:rPr>
        <w:t xml:space="preserve">researcher. He finds joy in </w:t>
      </w:r>
      <w:r w:rsidR="00B7655C" w:rsidRPr="00FD41B0">
        <w:rPr>
          <w:i/>
          <w:color w:val="auto"/>
        </w:rPr>
        <w:t>finding</w:t>
      </w:r>
      <w:r w:rsidRPr="00FD41B0">
        <w:rPr>
          <w:i/>
          <w:color w:val="auto"/>
        </w:rPr>
        <w:t xml:space="preserve"> apostolic agents God has chosen and helping them maximize their fruit through sharing fruitful practices in bands of brother-leaders. He </w:t>
      </w:r>
      <w:r w:rsidR="00555FBE" w:rsidRPr="00FD41B0">
        <w:rPr>
          <w:i/>
          <w:color w:val="auto"/>
        </w:rPr>
        <w:t>has partnered</w:t>
      </w:r>
      <w:r w:rsidRPr="00FD41B0">
        <w:rPr>
          <w:i/>
          <w:color w:val="auto"/>
        </w:rPr>
        <w:t xml:space="preserve"> with Asian apostolic agents for 20 years, resulting in multiple movements in Unreached People Groups.</w:t>
      </w:r>
      <w:r w:rsidR="00FA6A9F" w:rsidRPr="00FD41B0">
        <w:rPr>
          <w:i/>
          <w:color w:val="auto"/>
        </w:rPr>
        <w:t xml:space="preserve"> </w:t>
      </w:r>
    </w:p>
    <w:p w14:paraId="4E2C04A6" w14:textId="77777777" w:rsidR="008577DD" w:rsidRDefault="008577DD" w:rsidP="001A0CB5">
      <w:pPr>
        <w:rPr>
          <w:color w:val="auto"/>
        </w:rPr>
      </w:pPr>
    </w:p>
    <w:p w14:paraId="3A726C33" w14:textId="78C7850B" w:rsidR="00A010E2" w:rsidRPr="00F04198" w:rsidRDefault="00A010E2" w:rsidP="001A0CB5">
      <w:pPr>
        <w:rPr>
          <w:i/>
          <w:color w:val="auto"/>
        </w:rPr>
      </w:pPr>
      <w:r w:rsidRPr="00F04198">
        <w:rPr>
          <w:b/>
          <w:i/>
          <w:color w:val="auto"/>
        </w:rPr>
        <w:t>LD Waterman</w:t>
      </w:r>
      <w:r w:rsidRPr="00F04198">
        <w:rPr>
          <w:i/>
          <w:color w:val="auto"/>
        </w:rPr>
        <w:t xml:space="preserve"> (pseudonym)</w:t>
      </w:r>
      <w:r w:rsidR="00F04198" w:rsidRPr="00F04198">
        <w:rPr>
          <w:i/>
          <w:color w:val="auto"/>
        </w:rPr>
        <w:t xml:space="preserve"> Developmental Editor</w:t>
      </w:r>
    </w:p>
    <w:p w14:paraId="5FA4F871" w14:textId="77777777" w:rsidR="00001139" w:rsidRPr="00FD41B0" w:rsidRDefault="00001139" w:rsidP="001A0CB5">
      <w:pPr>
        <w:rPr>
          <w:color w:val="auto"/>
        </w:rPr>
      </w:pPr>
    </w:p>
    <w:p w14:paraId="011ACE9E" w14:textId="242B7664" w:rsidR="001A0CB5" w:rsidRPr="00FD41B0" w:rsidRDefault="001A0CB5" w:rsidP="00C14947">
      <w:pPr>
        <w:rPr>
          <w:color w:val="auto"/>
        </w:rPr>
      </w:pPr>
      <w:r w:rsidRPr="00FD41B0">
        <w:rPr>
          <w:color w:val="auto"/>
        </w:rPr>
        <w:t xml:space="preserve">For six years I </w:t>
      </w:r>
      <w:r w:rsidR="009A3EA5" w:rsidRPr="00FD41B0">
        <w:rPr>
          <w:color w:val="auto"/>
        </w:rPr>
        <w:t>(</w:t>
      </w:r>
      <w:r w:rsidR="00B47BFE">
        <w:rPr>
          <w:color w:val="auto"/>
        </w:rPr>
        <w:t>Shalom</w:t>
      </w:r>
      <w:r w:rsidR="009A3EA5" w:rsidRPr="00FD41B0">
        <w:rPr>
          <w:color w:val="auto"/>
        </w:rPr>
        <w:t xml:space="preserve">) </w:t>
      </w:r>
      <w:r w:rsidRPr="00FD41B0">
        <w:rPr>
          <w:color w:val="auto"/>
        </w:rPr>
        <w:t xml:space="preserve">was involved in engaging one of the hardest people groups in our region of Africa. Then the Lord spoke to me that we </w:t>
      </w:r>
      <w:r w:rsidR="00114C38" w:rsidRPr="00FD41B0">
        <w:rPr>
          <w:color w:val="auto"/>
        </w:rPr>
        <w:t>needed</w:t>
      </w:r>
      <w:r w:rsidRPr="00FD41B0">
        <w:rPr>
          <w:color w:val="auto"/>
        </w:rPr>
        <w:t xml:space="preserve"> to focus on a greater vision for </w:t>
      </w:r>
      <w:r w:rsidRPr="00FD41B0">
        <w:rPr>
          <w:i/>
          <w:color w:val="auto"/>
        </w:rPr>
        <w:t>all the unreached people groups</w:t>
      </w:r>
      <w:r w:rsidRPr="00FD41B0">
        <w:rPr>
          <w:color w:val="auto"/>
        </w:rPr>
        <w:t xml:space="preserve"> in </w:t>
      </w:r>
      <w:r w:rsidR="00CE19E1" w:rsidRPr="00FD41B0">
        <w:rPr>
          <w:color w:val="auto"/>
        </w:rPr>
        <w:t>our</w:t>
      </w:r>
      <w:r w:rsidRPr="00FD41B0">
        <w:rPr>
          <w:color w:val="auto"/>
        </w:rPr>
        <w:t xml:space="preserve"> region</w:t>
      </w:r>
      <w:r w:rsidR="00C14947">
        <w:rPr>
          <w:color w:val="auto"/>
        </w:rPr>
        <w:t>.</w:t>
      </w:r>
      <w:r w:rsidR="00114C38" w:rsidRPr="00FD41B0">
        <w:rPr>
          <w:color w:val="auto"/>
        </w:rPr>
        <w:t xml:space="preserve"> </w:t>
      </w:r>
      <w:r w:rsidRPr="00FD41B0">
        <w:rPr>
          <w:color w:val="auto"/>
        </w:rPr>
        <w:t xml:space="preserve">We realized that we needed to do something differently in order to achieve the Great Commission among these people groups. We had zeal and commitment but didn’t know </w:t>
      </w:r>
      <w:r w:rsidR="00CE19E1" w:rsidRPr="00FD41B0">
        <w:rPr>
          <w:color w:val="auto"/>
        </w:rPr>
        <w:t>how to effectively engage the</w:t>
      </w:r>
      <w:r w:rsidR="00C14947">
        <w:rPr>
          <w:color w:val="auto"/>
        </w:rPr>
        <w:t>m.</w:t>
      </w:r>
      <w:r w:rsidRPr="00FD41B0">
        <w:rPr>
          <w:color w:val="auto"/>
        </w:rPr>
        <w:t xml:space="preserve"> </w:t>
      </w:r>
      <w:r w:rsidR="00C14947">
        <w:rPr>
          <w:color w:val="auto"/>
        </w:rPr>
        <w:t xml:space="preserve">Our </w:t>
      </w:r>
      <w:r w:rsidR="00114C38" w:rsidRPr="00FD41B0">
        <w:rPr>
          <w:color w:val="auto"/>
        </w:rPr>
        <w:t>result</w:t>
      </w:r>
      <w:r w:rsidR="00C14947">
        <w:rPr>
          <w:color w:val="auto"/>
        </w:rPr>
        <w:t>s from traditional ways had been</w:t>
      </w:r>
      <w:r w:rsidRPr="00FD41B0">
        <w:rPr>
          <w:color w:val="auto"/>
        </w:rPr>
        <w:t xml:space="preserve"> good</w:t>
      </w:r>
      <w:proofErr w:type="gramStart"/>
      <w:r w:rsidRPr="00FD41B0">
        <w:rPr>
          <w:color w:val="auto"/>
        </w:rPr>
        <w:t xml:space="preserve">, </w:t>
      </w:r>
      <w:r w:rsidR="00C14947">
        <w:rPr>
          <w:color w:val="auto"/>
        </w:rPr>
        <w:t xml:space="preserve"> b</w:t>
      </w:r>
      <w:r w:rsidRPr="00FD41B0">
        <w:rPr>
          <w:color w:val="auto"/>
        </w:rPr>
        <w:t>ut</w:t>
      </w:r>
      <w:proofErr w:type="gramEnd"/>
      <w:r w:rsidRPr="00FD41B0">
        <w:rPr>
          <w:color w:val="auto"/>
        </w:rPr>
        <w:t xml:space="preserve">  </w:t>
      </w:r>
      <w:r w:rsidR="00CE19E1" w:rsidRPr="00FD41B0">
        <w:rPr>
          <w:color w:val="auto"/>
        </w:rPr>
        <w:t xml:space="preserve">compared to </w:t>
      </w:r>
      <w:r w:rsidRPr="00FD41B0">
        <w:rPr>
          <w:color w:val="auto"/>
        </w:rPr>
        <w:t xml:space="preserve">what needed to be done, </w:t>
      </w:r>
      <w:r w:rsidR="00C14947">
        <w:rPr>
          <w:color w:val="auto"/>
        </w:rPr>
        <w:t>they</w:t>
      </w:r>
      <w:r w:rsidRPr="00FD41B0">
        <w:rPr>
          <w:color w:val="auto"/>
        </w:rPr>
        <w:t xml:space="preserve"> w</w:t>
      </w:r>
      <w:r w:rsidR="00C14947">
        <w:rPr>
          <w:color w:val="auto"/>
        </w:rPr>
        <w:t>ere</w:t>
      </w:r>
      <w:r w:rsidRPr="00FD41B0">
        <w:rPr>
          <w:color w:val="auto"/>
        </w:rPr>
        <w:t xml:space="preserve"> </w:t>
      </w:r>
      <w:r w:rsidR="00CE19E1" w:rsidRPr="00FD41B0">
        <w:rPr>
          <w:color w:val="auto"/>
        </w:rPr>
        <w:t>in</w:t>
      </w:r>
      <w:r w:rsidRPr="00FD41B0">
        <w:rPr>
          <w:color w:val="auto"/>
        </w:rPr>
        <w:t>adequate.</w:t>
      </w:r>
      <w:r w:rsidR="00114C38" w:rsidRPr="00FD41B0">
        <w:rPr>
          <w:color w:val="auto"/>
        </w:rPr>
        <w:t xml:space="preserve"> </w:t>
      </w:r>
    </w:p>
    <w:p w14:paraId="5E862376" w14:textId="77777777" w:rsidR="00951F5C" w:rsidRPr="00FD41B0" w:rsidRDefault="00951F5C" w:rsidP="001A0CB5">
      <w:pPr>
        <w:rPr>
          <w:color w:val="auto"/>
        </w:rPr>
      </w:pPr>
    </w:p>
    <w:p w14:paraId="5B0B4C11" w14:textId="538D39B7" w:rsidR="00951F5C" w:rsidRPr="00FD41B0" w:rsidRDefault="00951F5C" w:rsidP="001A0CB5">
      <w:pPr>
        <w:rPr>
          <w:color w:val="auto"/>
        </w:rPr>
      </w:pPr>
      <w:r w:rsidRPr="00FD41B0">
        <w:rPr>
          <w:color w:val="auto"/>
        </w:rPr>
        <w:t xml:space="preserve">As we began applying the principles of </w:t>
      </w:r>
      <w:r w:rsidR="00C14947">
        <w:rPr>
          <w:color w:val="auto"/>
        </w:rPr>
        <w:t>D</w:t>
      </w:r>
      <w:r w:rsidRPr="00FD41B0">
        <w:rPr>
          <w:color w:val="auto"/>
        </w:rPr>
        <w:t>isciple</w:t>
      </w:r>
      <w:r w:rsidR="00C14947">
        <w:rPr>
          <w:color w:val="auto"/>
        </w:rPr>
        <w:t xml:space="preserve"> M</w:t>
      </w:r>
      <w:r w:rsidRPr="00FD41B0">
        <w:rPr>
          <w:color w:val="auto"/>
        </w:rPr>
        <w:t xml:space="preserve">aking </w:t>
      </w:r>
      <w:r w:rsidR="00C14947">
        <w:rPr>
          <w:color w:val="auto"/>
        </w:rPr>
        <w:t>M</w:t>
      </w:r>
      <w:r w:rsidRPr="00FD41B0">
        <w:rPr>
          <w:color w:val="auto"/>
        </w:rPr>
        <w:t xml:space="preserve">ovements </w:t>
      </w:r>
      <w:r w:rsidR="00C14947">
        <w:rPr>
          <w:color w:val="auto"/>
        </w:rPr>
        <w:t xml:space="preserve">(DMMs) listed below, and we began to see </w:t>
      </w:r>
      <w:r w:rsidRPr="00FD41B0">
        <w:rPr>
          <w:color w:val="auto"/>
        </w:rPr>
        <w:t xml:space="preserve">God </w:t>
      </w:r>
      <w:r w:rsidR="009F4467">
        <w:rPr>
          <w:color w:val="auto"/>
        </w:rPr>
        <w:t xml:space="preserve">moving us into a true </w:t>
      </w:r>
      <w:r w:rsidRPr="00FD41B0">
        <w:rPr>
          <w:color w:val="auto"/>
        </w:rPr>
        <w:t xml:space="preserve">multiplication </w:t>
      </w:r>
      <w:r w:rsidR="009F4467">
        <w:rPr>
          <w:color w:val="auto"/>
        </w:rPr>
        <w:t>paradigm</w:t>
      </w:r>
      <w:r w:rsidRPr="00FD41B0">
        <w:rPr>
          <w:color w:val="auto"/>
        </w:rPr>
        <w:t xml:space="preserve">: multiplication of disciples, leaders and churches. In </w:t>
      </w:r>
      <w:r w:rsidR="00CA3D07">
        <w:rPr>
          <w:color w:val="auto"/>
        </w:rPr>
        <w:t xml:space="preserve">just </w:t>
      </w:r>
      <w:r w:rsidRPr="00FD41B0">
        <w:rPr>
          <w:color w:val="auto"/>
        </w:rPr>
        <w:t xml:space="preserve">three years (2015-2017), our movement </w:t>
      </w:r>
      <w:r w:rsidR="00815CB6">
        <w:rPr>
          <w:color w:val="auto"/>
        </w:rPr>
        <w:t xml:space="preserve">saw </w:t>
      </w:r>
      <w:r w:rsidRPr="00FD41B0">
        <w:rPr>
          <w:color w:val="auto"/>
        </w:rPr>
        <w:t xml:space="preserve">over 13,500 baptisms and over 3950 churches started. On average, 3.6 churches are </w:t>
      </w:r>
      <w:r w:rsidR="00815CB6">
        <w:rPr>
          <w:color w:val="auto"/>
        </w:rPr>
        <w:t xml:space="preserve">being </w:t>
      </w:r>
      <w:r w:rsidRPr="00FD41B0">
        <w:rPr>
          <w:color w:val="auto"/>
        </w:rPr>
        <w:t xml:space="preserve">planted every day and 45 new disciples come to the Lord. Also, </w:t>
      </w:r>
      <w:r w:rsidR="00815CB6">
        <w:rPr>
          <w:color w:val="auto"/>
        </w:rPr>
        <w:t xml:space="preserve">more than twenty </w:t>
      </w:r>
      <w:r w:rsidRPr="00FD41B0">
        <w:rPr>
          <w:color w:val="auto"/>
        </w:rPr>
        <w:t>new local</w:t>
      </w:r>
      <w:proofErr w:type="gramStart"/>
      <w:r w:rsidR="00815CB6">
        <w:rPr>
          <w:color w:val="auto"/>
        </w:rPr>
        <w:t>,</w:t>
      </w:r>
      <w:r w:rsidRPr="00FD41B0">
        <w:rPr>
          <w:color w:val="auto"/>
        </w:rPr>
        <w:t xml:space="preserve">  indigenous</w:t>
      </w:r>
      <w:proofErr w:type="gramEnd"/>
      <w:r w:rsidRPr="00FD41B0">
        <w:rPr>
          <w:color w:val="auto"/>
        </w:rPr>
        <w:t xml:space="preserve"> partners </w:t>
      </w:r>
      <w:r w:rsidR="00815CB6">
        <w:rPr>
          <w:color w:val="auto"/>
        </w:rPr>
        <w:t xml:space="preserve">are being </w:t>
      </w:r>
      <w:r w:rsidRPr="00FD41B0">
        <w:rPr>
          <w:color w:val="auto"/>
        </w:rPr>
        <w:t>developed every year.</w:t>
      </w:r>
      <w:r w:rsidR="00815CB6">
        <w:rPr>
          <w:color w:val="auto"/>
        </w:rPr>
        <w:t xml:space="preserve"> The principals we have been applying can be summarized in this way:</w:t>
      </w:r>
    </w:p>
    <w:p w14:paraId="7C7530BA" w14:textId="77777777" w:rsidR="001A0CB5" w:rsidRPr="00FD41B0" w:rsidRDefault="001A0CB5" w:rsidP="001A0CB5">
      <w:pPr>
        <w:rPr>
          <w:color w:val="auto"/>
        </w:rPr>
      </w:pPr>
    </w:p>
    <w:p w14:paraId="36DB4BA7" w14:textId="3F5FCED8" w:rsidR="00585A85" w:rsidRPr="00FD41B0" w:rsidRDefault="008D53E5" w:rsidP="00301BD3">
      <w:pPr>
        <w:ind w:left="720"/>
        <w:rPr>
          <w:color w:val="auto"/>
        </w:rPr>
      </w:pPr>
      <w:r w:rsidRPr="00FD41B0">
        <w:rPr>
          <w:color w:val="auto"/>
        </w:rPr>
        <w:t>1. T</w:t>
      </w:r>
      <w:r w:rsidR="0048609F" w:rsidRPr="00FD41B0">
        <w:rPr>
          <w:color w:val="auto"/>
        </w:rPr>
        <w:t>he first fact</w:t>
      </w:r>
      <w:r w:rsidR="00CE19E1" w:rsidRPr="00FD41B0">
        <w:rPr>
          <w:color w:val="auto"/>
        </w:rPr>
        <w:t>or</w:t>
      </w:r>
      <w:r w:rsidR="0048609F" w:rsidRPr="00FD41B0">
        <w:rPr>
          <w:color w:val="auto"/>
        </w:rPr>
        <w:t xml:space="preserve"> </w:t>
      </w:r>
      <w:r w:rsidR="00CE19E1" w:rsidRPr="00FD41B0">
        <w:rPr>
          <w:color w:val="auto"/>
        </w:rPr>
        <w:t xml:space="preserve">that ignited </w:t>
      </w:r>
      <w:r w:rsidR="00815CB6">
        <w:rPr>
          <w:color w:val="auto"/>
        </w:rPr>
        <w:t xml:space="preserve">this </w:t>
      </w:r>
      <w:r w:rsidR="004E24C5" w:rsidRPr="00FD41B0">
        <w:rPr>
          <w:color w:val="auto"/>
        </w:rPr>
        <w:t>movement</w:t>
      </w:r>
      <w:r w:rsidR="00CE19E1" w:rsidRPr="00FD41B0">
        <w:rPr>
          <w:color w:val="auto"/>
        </w:rPr>
        <w:t xml:space="preserve"> </w:t>
      </w:r>
      <w:r w:rsidR="0048609F" w:rsidRPr="00FD41B0">
        <w:rPr>
          <w:color w:val="auto"/>
        </w:rPr>
        <w:t xml:space="preserve">was </w:t>
      </w:r>
      <w:r w:rsidR="00CF1054" w:rsidRPr="00FD41B0">
        <w:rPr>
          <w:color w:val="auto"/>
        </w:rPr>
        <w:t>that God created</w:t>
      </w:r>
      <w:r w:rsidR="00BF124D" w:rsidRPr="00FD41B0">
        <w:rPr>
          <w:color w:val="auto"/>
        </w:rPr>
        <w:t xml:space="preserve"> a </w:t>
      </w:r>
      <w:r w:rsidR="00BF124D" w:rsidRPr="00FD41B0">
        <w:rPr>
          <w:b/>
          <w:bCs/>
          <w:color w:val="auto"/>
        </w:rPr>
        <w:t>healthy dissatisfaction</w:t>
      </w:r>
      <w:r w:rsidR="00585A85" w:rsidRPr="00FD41B0">
        <w:rPr>
          <w:bCs/>
          <w:color w:val="auto"/>
        </w:rPr>
        <w:t xml:space="preserve"> </w:t>
      </w:r>
      <w:r w:rsidR="00CE19E1" w:rsidRPr="00FD41B0">
        <w:rPr>
          <w:bCs/>
          <w:color w:val="auto"/>
        </w:rPr>
        <w:t>among us</w:t>
      </w:r>
      <w:r w:rsidR="00CF1054" w:rsidRPr="00FD41B0">
        <w:rPr>
          <w:bCs/>
          <w:color w:val="auto"/>
        </w:rPr>
        <w:t>.</w:t>
      </w:r>
      <w:r w:rsidR="00CE19E1" w:rsidRPr="00FD41B0">
        <w:rPr>
          <w:bCs/>
          <w:color w:val="auto"/>
        </w:rPr>
        <w:t xml:space="preserve"> </w:t>
      </w:r>
      <w:r w:rsidR="00CF1054" w:rsidRPr="00FD41B0">
        <w:rPr>
          <w:bCs/>
          <w:color w:val="auto"/>
        </w:rPr>
        <w:t>He convicted us</w:t>
      </w:r>
      <w:r w:rsidR="00CE19E1" w:rsidRPr="00FD41B0">
        <w:rPr>
          <w:bCs/>
          <w:color w:val="auto"/>
        </w:rPr>
        <w:t xml:space="preserve"> </w:t>
      </w:r>
      <w:r w:rsidR="00585A85" w:rsidRPr="00FD41B0">
        <w:rPr>
          <w:bCs/>
          <w:color w:val="auto"/>
        </w:rPr>
        <w:t>that g</w:t>
      </w:r>
      <w:r w:rsidR="00BF124D" w:rsidRPr="00FD41B0">
        <w:rPr>
          <w:color w:val="auto"/>
        </w:rPr>
        <w:t xml:space="preserve">ood is not </w:t>
      </w:r>
      <w:r w:rsidR="00585A85" w:rsidRPr="00FD41B0">
        <w:rPr>
          <w:color w:val="auto"/>
        </w:rPr>
        <w:t xml:space="preserve">the </w:t>
      </w:r>
      <w:r w:rsidR="00BF124D" w:rsidRPr="00FD41B0">
        <w:rPr>
          <w:color w:val="auto"/>
        </w:rPr>
        <w:t>best</w:t>
      </w:r>
      <w:r w:rsidR="00815CB6">
        <w:rPr>
          <w:color w:val="auto"/>
        </w:rPr>
        <w:t xml:space="preserve"> and</w:t>
      </w:r>
      <w:r w:rsidR="00CE19E1" w:rsidRPr="00FD41B0">
        <w:rPr>
          <w:color w:val="auto"/>
        </w:rPr>
        <w:t xml:space="preserve"> led us to </w:t>
      </w:r>
      <w:r w:rsidR="00815CB6">
        <w:rPr>
          <w:color w:val="auto"/>
        </w:rPr>
        <w:t xml:space="preserve">stop </w:t>
      </w:r>
      <w:r w:rsidR="00CE19E1" w:rsidRPr="00FD41B0">
        <w:rPr>
          <w:color w:val="auto"/>
        </w:rPr>
        <w:t>be</w:t>
      </w:r>
      <w:r w:rsidR="00815CB6">
        <w:rPr>
          <w:color w:val="auto"/>
        </w:rPr>
        <w:t>ing</w:t>
      </w:r>
      <w:r w:rsidR="00CE19E1" w:rsidRPr="00FD41B0">
        <w:rPr>
          <w:color w:val="auto"/>
        </w:rPr>
        <w:t xml:space="preserve"> content with </w:t>
      </w:r>
      <w:r w:rsidR="00CF1054" w:rsidRPr="00FD41B0">
        <w:rPr>
          <w:color w:val="auto"/>
        </w:rPr>
        <w:t xml:space="preserve">a </w:t>
      </w:r>
      <w:r w:rsidR="00CE19E1" w:rsidRPr="00FD41B0">
        <w:rPr>
          <w:color w:val="auto"/>
        </w:rPr>
        <w:t xml:space="preserve">small </w:t>
      </w:r>
      <w:r w:rsidR="00DF0516" w:rsidRPr="00FD41B0">
        <w:rPr>
          <w:color w:val="auto"/>
        </w:rPr>
        <w:t xml:space="preserve">amount of </w:t>
      </w:r>
      <w:r w:rsidR="00CE19E1" w:rsidRPr="00FD41B0">
        <w:rPr>
          <w:color w:val="auto"/>
        </w:rPr>
        <w:t>fruit.</w:t>
      </w:r>
      <w:r w:rsidRPr="00FD41B0">
        <w:rPr>
          <w:color w:val="auto"/>
        </w:rPr>
        <w:t xml:space="preserve"> </w:t>
      </w:r>
      <w:r w:rsidR="00CF1054" w:rsidRPr="00FD41B0">
        <w:rPr>
          <w:color w:val="auto"/>
        </w:rPr>
        <w:t>While</w:t>
      </w:r>
      <w:r w:rsidR="00DF0516" w:rsidRPr="00FD41B0">
        <w:rPr>
          <w:color w:val="auto"/>
        </w:rPr>
        <w:t xml:space="preserve"> I was wrestling with th</w:t>
      </w:r>
      <w:r w:rsidR="00815CB6">
        <w:rPr>
          <w:color w:val="auto"/>
        </w:rPr>
        <w:t>is</w:t>
      </w:r>
      <w:r w:rsidR="00DF0516" w:rsidRPr="00FD41B0">
        <w:rPr>
          <w:color w:val="auto"/>
        </w:rPr>
        <w:t xml:space="preserve"> healthy dissatisfaction, an international church planting coach approached me in a friendly way and stirred up that conviction</w:t>
      </w:r>
      <w:r w:rsidR="00815CB6">
        <w:rPr>
          <w:color w:val="auto"/>
        </w:rPr>
        <w:t xml:space="preserve"> with DMM principals</w:t>
      </w:r>
      <w:r w:rsidR="00DF0516" w:rsidRPr="00FD41B0">
        <w:rPr>
          <w:color w:val="auto"/>
        </w:rPr>
        <w:t xml:space="preserve">. </w:t>
      </w:r>
    </w:p>
    <w:p w14:paraId="15F22342" w14:textId="77777777" w:rsidR="00DF0516" w:rsidRPr="00FD41B0" w:rsidRDefault="00DF0516" w:rsidP="00DF0516">
      <w:pPr>
        <w:pStyle w:val="ListParagraph"/>
        <w:rPr>
          <w:color w:val="auto"/>
        </w:rPr>
      </w:pPr>
    </w:p>
    <w:p w14:paraId="21931348" w14:textId="13C7AE35" w:rsidR="00DF0516" w:rsidRPr="00FD41B0" w:rsidRDefault="008D53E5" w:rsidP="00301BD3">
      <w:pPr>
        <w:pStyle w:val="ListParagraph"/>
        <w:rPr>
          <w:color w:val="auto"/>
        </w:rPr>
      </w:pPr>
      <w:r w:rsidRPr="00FD41B0">
        <w:rPr>
          <w:color w:val="auto"/>
        </w:rPr>
        <w:t xml:space="preserve">2. </w:t>
      </w:r>
      <w:r w:rsidR="00CE19E1" w:rsidRPr="00FD41B0">
        <w:rPr>
          <w:color w:val="auto"/>
        </w:rPr>
        <w:t>We looked</w:t>
      </w:r>
      <w:r w:rsidR="00585A85" w:rsidRPr="00FD41B0">
        <w:rPr>
          <w:color w:val="auto"/>
        </w:rPr>
        <w:t xml:space="preserve"> at </w:t>
      </w:r>
      <w:r w:rsidR="00CE19E1" w:rsidRPr="00FD41B0">
        <w:rPr>
          <w:color w:val="auto"/>
        </w:rPr>
        <w:t>Scripture</w:t>
      </w:r>
      <w:r w:rsidR="00585A85" w:rsidRPr="00FD41B0">
        <w:rPr>
          <w:color w:val="auto"/>
        </w:rPr>
        <w:t xml:space="preserve"> </w:t>
      </w:r>
      <w:r w:rsidR="00CE19E1" w:rsidRPr="00FD41B0">
        <w:rPr>
          <w:color w:val="auto"/>
        </w:rPr>
        <w:t>and</w:t>
      </w:r>
      <w:r w:rsidR="00585A85" w:rsidRPr="00FD41B0">
        <w:rPr>
          <w:color w:val="auto"/>
        </w:rPr>
        <w:t xml:space="preserve"> </w:t>
      </w:r>
      <w:r w:rsidR="00CE19E1" w:rsidRPr="00FD41B0">
        <w:rPr>
          <w:color w:val="auto"/>
        </w:rPr>
        <w:t>recognized</w:t>
      </w:r>
      <w:r w:rsidR="00585A85" w:rsidRPr="00FD41B0">
        <w:rPr>
          <w:color w:val="auto"/>
        </w:rPr>
        <w:t xml:space="preserve"> a </w:t>
      </w:r>
      <w:r w:rsidR="00BF124D" w:rsidRPr="00FD41B0">
        <w:rPr>
          <w:color w:val="auto"/>
        </w:rPr>
        <w:t>simple</w:t>
      </w:r>
      <w:r w:rsidR="00244358" w:rsidRPr="00FD41B0">
        <w:rPr>
          <w:color w:val="auto"/>
        </w:rPr>
        <w:t>,</w:t>
      </w:r>
      <w:r w:rsidR="00BF124D" w:rsidRPr="00FD41B0">
        <w:rPr>
          <w:color w:val="auto"/>
        </w:rPr>
        <w:t xml:space="preserve"> powerful pattern</w:t>
      </w:r>
      <w:r w:rsidR="00244358" w:rsidRPr="00FD41B0">
        <w:rPr>
          <w:color w:val="auto"/>
        </w:rPr>
        <w:t xml:space="preserve"> </w:t>
      </w:r>
      <w:r w:rsidR="00815CB6">
        <w:rPr>
          <w:color w:val="auto"/>
        </w:rPr>
        <w:t>i</w:t>
      </w:r>
      <w:r w:rsidR="00A64348" w:rsidRPr="00FD41B0">
        <w:rPr>
          <w:color w:val="auto"/>
        </w:rPr>
        <w:t xml:space="preserve">n </w:t>
      </w:r>
      <w:r w:rsidR="004E24C5" w:rsidRPr="00FD41B0">
        <w:rPr>
          <w:color w:val="auto"/>
        </w:rPr>
        <w:t>Luke 10</w:t>
      </w:r>
      <w:r w:rsidR="00BF124D" w:rsidRPr="00FD41B0">
        <w:rPr>
          <w:color w:val="auto"/>
        </w:rPr>
        <w:t xml:space="preserve"> </w:t>
      </w:r>
      <w:r w:rsidR="00244358" w:rsidRPr="00FD41B0">
        <w:rPr>
          <w:color w:val="auto"/>
        </w:rPr>
        <w:t>and Matthew 10</w:t>
      </w:r>
      <w:r w:rsidR="00815CB6">
        <w:rPr>
          <w:color w:val="auto"/>
        </w:rPr>
        <w:t>.</w:t>
      </w:r>
      <w:r w:rsidR="00244358" w:rsidRPr="00FD41B0">
        <w:rPr>
          <w:color w:val="auto"/>
        </w:rPr>
        <w:t xml:space="preserve"> </w:t>
      </w:r>
      <w:r w:rsidR="00BF124D" w:rsidRPr="00FD41B0">
        <w:rPr>
          <w:color w:val="auto"/>
        </w:rPr>
        <w:t xml:space="preserve">Jesus </w:t>
      </w:r>
      <w:r w:rsidR="00FA6A9F" w:rsidRPr="00FD41B0">
        <w:rPr>
          <w:color w:val="auto"/>
        </w:rPr>
        <w:t>clearly</w:t>
      </w:r>
      <w:r w:rsidR="00244358" w:rsidRPr="00FD41B0">
        <w:rPr>
          <w:color w:val="auto"/>
        </w:rPr>
        <w:t xml:space="preserve"> </w:t>
      </w:r>
      <w:r w:rsidR="00BF124D" w:rsidRPr="00FD41B0">
        <w:rPr>
          <w:color w:val="auto"/>
        </w:rPr>
        <w:t>said</w:t>
      </w:r>
      <w:r w:rsidR="00244358" w:rsidRPr="00FD41B0">
        <w:rPr>
          <w:color w:val="auto"/>
        </w:rPr>
        <w:t>,</w:t>
      </w:r>
      <w:r w:rsidR="00BF124D" w:rsidRPr="00FD41B0">
        <w:rPr>
          <w:color w:val="auto"/>
        </w:rPr>
        <w:t xml:space="preserve"> </w:t>
      </w:r>
      <w:r w:rsidR="00815CB6">
        <w:rPr>
          <w:color w:val="auto"/>
        </w:rPr>
        <w:t>g</w:t>
      </w:r>
      <w:r w:rsidR="00BF124D" w:rsidRPr="00FD41B0">
        <w:rPr>
          <w:color w:val="auto"/>
        </w:rPr>
        <w:t>o</w:t>
      </w:r>
      <w:r w:rsidR="00244358" w:rsidRPr="00FD41B0">
        <w:rPr>
          <w:color w:val="auto"/>
        </w:rPr>
        <w:t xml:space="preserve"> and do a specific thing.</w:t>
      </w:r>
      <w:r w:rsidR="00BF124D" w:rsidRPr="00FD41B0">
        <w:rPr>
          <w:color w:val="auto"/>
        </w:rPr>
        <w:t xml:space="preserve"> </w:t>
      </w:r>
      <w:r w:rsidR="00244358" w:rsidRPr="00FD41B0">
        <w:rPr>
          <w:color w:val="auto"/>
        </w:rPr>
        <w:t>L</w:t>
      </w:r>
      <w:r w:rsidR="00BF124D" w:rsidRPr="00FD41B0">
        <w:rPr>
          <w:color w:val="auto"/>
        </w:rPr>
        <w:t xml:space="preserve">ook for </w:t>
      </w:r>
      <w:r w:rsidR="00244358" w:rsidRPr="00FD41B0">
        <w:rPr>
          <w:color w:val="auto"/>
        </w:rPr>
        <w:t>t</w:t>
      </w:r>
      <w:r w:rsidR="00BF124D" w:rsidRPr="00FD41B0">
        <w:rPr>
          <w:color w:val="auto"/>
        </w:rPr>
        <w:t xml:space="preserve">he person </w:t>
      </w:r>
      <w:r w:rsidR="00A64348" w:rsidRPr="00FD41B0">
        <w:rPr>
          <w:color w:val="auto"/>
        </w:rPr>
        <w:t>who</w:t>
      </w:r>
      <w:r w:rsidR="00244358" w:rsidRPr="00FD41B0">
        <w:rPr>
          <w:color w:val="auto"/>
        </w:rPr>
        <w:t xml:space="preserve"> God has prepared ahead of time</w:t>
      </w:r>
      <w:r w:rsidR="00A64348" w:rsidRPr="00FD41B0">
        <w:rPr>
          <w:color w:val="auto"/>
        </w:rPr>
        <w:t xml:space="preserve"> – a </w:t>
      </w:r>
      <w:r w:rsidR="00A64348" w:rsidRPr="00FD41B0">
        <w:rPr>
          <w:b/>
          <w:color w:val="auto"/>
        </w:rPr>
        <w:t>person of peace</w:t>
      </w:r>
      <w:r w:rsidR="00244358" w:rsidRPr="00FD41B0">
        <w:rPr>
          <w:b/>
          <w:color w:val="auto"/>
        </w:rPr>
        <w:t xml:space="preserve">. </w:t>
      </w:r>
      <w:r w:rsidR="00244358" w:rsidRPr="00FD41B0">
        <w:rPr>
          <w:color w:val="auto"/>
        </w:rPr>
        <w:t>That person</w:t>
      </w:r>
      <w:r w:rsidR="00BF124D" w:rsidRPr="00FD41B0">
        <w:rPr>
          <w:color w:val="auto"/>
        </w:rPr>
        <w:t xml:space="preserve"> </w:t>
      </w:r>
      <w:r w:rsidR="00C03416">
        <w:rPr>
          <w:color w:val="auto"/>
        </w:rPr>
        <w:t xml:space="preserve">will not only </w:t>
      </w:r>
      <w:r w:rsidR="0048609F" w:rsidRPr="00FD41B0">
        <w:rPr>
          <w:color w:val="auto"/>
        </w:rPr>
        <w:t>welcom</w:t>
      </w:r>
      <w:r w:rsidR="00C03416">
        <w:rPr>
          <w:color w:val="auto"/>
        </w:rPr>
        <w:t>e</w:t>
      </w:r>
      <w:r w:rsidR="00244358" w:rsidRPr="00FD41B0">
        <w:rPr>
          <w:color w:val="auto"/>
        </w:rPr>
        <w:t xml:space="preserve"> you and your message</w:t>
      </w:r>
      <w:r w:rsidR="00C03416">
        <w:rPr>
          <w:color w:val="auto"/>
        </w:rPr>
        <w:t>, they will also</w:t>
      </w:r>
      <w:r w:rsidR="00BF124D" w:rsidRPr="00FD41B0">
        <w:rPr>
          <w:color w:val="auto"/>
        </w:rPr>
        <w:t xml:space="preserve"> pass it to </w:t>
      </w:r>
      <w:r w:rsidR="004E24C5" w:rsidRPr="00FD41B0">
        <w:rPr>
          <w:color w:val="auto"/>
        </w:rPr>
        <w:t>their</w:t>
      </w:r>
      <w:r w:rsidR="00BF124D" w:rsidRPr="00FD41B0">
        <w:rPr>
          <w:color w:val="auto"/>
        </w:rPr>
        <w:t xml:space="preserve"> </w:t>
      </w:r>
      <w:r w:rsidR="004E24C5" w:rsidRPr="00FD41B0">
        <w:rPr>
          <w:color w:val="auto"/>
        </w:rPr>
        <w:t xml:space="preserve">family and/or </w:t>
      </w:r>
      <w:r w:rsidR="00BF124D" w:rsidRPr="00FD41B0">
        <w:rPr>
          <w:color w:val="auto"/>
        </w:rPr>
        <w:t xml:space="preserve">neighbors. </w:t>
      </w:r>
    </w:p>
    <w:p w14:paraId="65CECE66" w14:textId="4424421F" w:rsidR="003946AC" w:rsidRPr="00FD41B0" w:rsidRDefault="003946AC" w:rsidP="006C3F0C">
      <w:pPr>
        <w:pStyle w:val="ListParagraph"/>
        <w:ind w:firstLine="720"/>
        <w:rPr>
          <w:color w:val="auto"/>
        </w:rPr>
      </w:pPr>
      <w:r w:rsidRPr="00FD41B0">
        <w:rPr>
          <w:i/>
          <w:color w:val="auto"/>
        </w:rPr>
        <w:t>Trevor</w:t>
      </w:r>
      <w:r w:rsidRPr="00FD41B0">
        <w:rPr>
          <w:color w:val="auto"/>
        </w:rPr>
        <w:t>:</w:t>
      </w:r>
      <w:r w:rsidR="00FA6A9F" w:rsidRPr="00FD41B0">
        <w:rPr>
          <w:color w:val="auto"/>
        </w:rPr>
        <w:t xml:space="preserve"> </w:t>
      </w:r>
      <w:r w:rsidR="00112B8C" w:rsidRPr="00FD41B0">
        <w:rPr>
          <w:color w:val="auto"/>
        </w:rPr>
        <w:t>We call these people</w:t>
      </w:r>
      <w:r w:rsidRPr="00FD41B0">
        <w:rPr>
          <w:color w:val="auto"/>
        </w:rPr>
        <w:t xml:space="preserve"> </w:t>
      </w:r>
      <w:r w:rsidRPr="00FD41B0">
        <w:rPr>
          <w:b/>
          <w:color w:val="auto"/>
        </w:rPr>
        <w:t>key persons</w:t>
      </w:r>
      <w:r w:rsidRPr="00FD41B0">
        <w:rPr>
          <w:color w:val="auto"/>
        </w:rPr>
        <w:t>.</w:t>
      </w:r>
      <w:r w:rsidR="00FA6A9F" w:rsidRPr="00FD41B0">
        <w:rPr>
          <w:color w:val="auto"/>
        </w:rPr>
        <w:t xml:space="preserve"> </w:t>
      </w:r>
      <w:r w:rsidR="00112B8C" w:rsidRPr="00FD41B0">
        <w:rPr>
          <w:color w:val="auto"/>
        </w:rPr>
        <w:t>A k</w:t>
      </w:r>
      <w:r w:rsidRPr="00FD41B0">
        <w:rPr>
          <w:color w:val="auto"/>
        </w:rPr>
        <w:t xml:space="preserve">ey person </w:t>
      </w:r>
      <w:r w:rsidR="00112B8C" w:rsidRPr="00FD41B0">
        <w:rPr>
          <w:color w:val="auto"/>
        </w:rPr>
        <w:t>may</w:t>
      </w:r>
      <w:r w:rsidRPr="00FD41B0">
        <w:rPr>
          <w:color w:val="auto"/>
        </w:rPr>
        <w:t xml:space="preserve"> be the first person who believes and passes on the gospel.</w:t>
      </w:r>
      <w:r w:rsidR="00FA6A9F" w:rsidRPr="00FD41B0">
        <w:rPr>
          <w:color w:val="auto"/>
        </w:rPr>
        <w:t xml:space="preserve"> </w:t>
      </w:r>
      <w:r w:rsidR="00112B8C" w:rsidRPr="00FD41B0">
        <w:rPr>
          <w:color w:val="auto"/>
        </w:rPr>
        <w:t>Or they may</w:t>
      </w:r>
      <w:r w:rsidRPr="00FD41B0">
        <w:rPr>
          <w:color w:val="auto"/>
        </w:rPr>
        <w:t xml:space="preserve"> </w:t>
      </w:r>
      <w:r w:rsidR="00C03416">
        <w:rPr>
          <w:color w:val="auto"/>
        </w:rPr>
        <w:t xml:space="preserve">someone who </w:t>
      </w:r>
      <w:r w:rsidRPr="00FD41B0">
        <w:rPr>
          <w:color w:val="auto"/>
        </w:rPr>
        <w:t>legitimize</w:t>
      </w:r>
      <w:r w:rsidR="00C03416">
        <w:rPr>
          <w:color w:val="auto"/>
        </w:rPr>
        <w:t>s</w:t>
      </w:r>
      <w:r w:rsidRPr="00FD41B0">
        <w:rPr>
          <w:color w:val="auto"/>
        </w:rPr>
        <w:t xml:space="preserve"> those who share the gospel, finance them, or share </w:t>
      </w:r>
      <w:r w:rsidR="00112B8C" w:rsidRPr="00FD41B0">
        <w:rPr>
          <w:color w:val="auto"/>
        </w:rPr>
        <w:t>“</w:t>
      </w:r>
      <w:r w:rsidRPr="00FD41B0">
        <w:rPr>
          <w:color w:val="auto"/>
        </w:rPr>
        <w:t>gossip</w:t>
      </w:r>
      <w:r w:rsidR="00112B8C" w:rsidRPr="00FD41B0">
        <w:rPr>
          <w:color w:val="auto"/>
        </w:rPr>
        <w:t>”</w:t>
      </w:r>
      <w:r w:rsidRPr="00FD41B0">
        <w:rPr>
          <w:color w:val="auto"/>
        </w:rPr>
        <w:t xml:space="preserve"> about miracles</w:t>
      </w:r>
      <w:r w:rsidR="00112B8C" w:rsidRPr="00FD41B0">
        <w:rPr>
          <w:color w:val="auto"/>
        </w:rPr>
        <w:t>.</w:t>
      </w:r>
      <w:r w:rsidRPr="00FD41B0">
        <w:rPr>
          <w:color w:val="auto"/>
        </w:rPr>
        <w:t xml:space="preserve"> </w:t>
      </w:r>
      <w:r w:rsidR="00112B8C" w:rsidRPr="00FD41B0">
        <w:rPr>
          <w:color w:val="auto"/>
        </w:rPr>
        <w:t>W</w:t>
      </w:r>
      <w:r w:rsidRPr="00FD41B0">
        <w:rPr>
          <w:color w:val="auto"/>
        </w:rPr>
        <w:t xml:space="preserve">hether or not they </w:t>
      </w:r>
      <w:r w:rsidR="00112B8C" w:rsidRPr="00FD41B0">
        <w:rPr>
          <w:color w:val="auto"/>
        </w:rPr>
        <w:t>personally come to faith</w:t>
      </w:r>
      <w:r w:rsidRPr="00FD41B0">
        <w:rPr>
          <w:color w:val="auto"/>
        </w:rPr>
        <w:t xml:space="preserve">, </w:t>
      </w:r>
      <w:r w:rsidR="000A1593" w:rsidRPr="00FD41B0">
        <w:rPr>
          <w:color w:val="auto"/>
        </w:rPr>
        <w:t>key persons</w:t>
      </w:r>
      <w:r w:rsidRPr="00FD41B0">
        <w:rPr>
          <w:color w:val="auto"/>
        </w:rPr>
        <w:t xml:space="preserve"> open the door </w:t>
      </w:r>
      <w:r w:rsidR="000A1593" w:rsidRPr="00FD41B0">
        <w:rPr>
          <w:color w:val="auto"/>
        </w:rPr>
        <w:t xml:space="preserve">for the gospel </w:t>
      </w:r>
      <w:r w:rsidR="00B7655C" w:rsidRPr="00FD41B0">
        <w:rPr>
          <w:color w:val="auto"/>
        </w:rPr>
        <w:t>in</w:t>
      </w:r>
      <w:r w:rsidRPr="00FD41B0">
        <w:rPr>
          <w:color w:val="auto"/>
        </w:rPr>
        <w:t xml:space="preserve">to their social group. </w:t>
      </w:r>
    </w:p>
    <w:p w14:paraId="22576648" w14:textId="77777777" w:rsidR="00DF0516" w:rsidRPr="00FD41B0" w:rsidRDefault="00DF0516" w:rsidP="00301BD3">
      <w:pPr>
        <w:pStyle w:val="ListParagraph"/>
        <w:rPr>
          <w:color w:val="auto"/>
        </w:rPr>
      </w:pPr>
    </w:p>
    <w:p w14:paraId="0DFBA9AE" w14:textId="732824E5" w:rsidR="00BF124D" w:rsidRPr="00FD41B0" w:rsidRDefault="00301BD3" w:rsidP="00301BD3">
      <w:pPr>
        <w:pStyle w:val="ListParagraph"/>
        <w:rPr>
          <w:color w:val="auto"/>
        </w:rPr>
      </w:pPr>
      <w:r w:rsidRPr="00FD41B0">
        <w:rPr>
          <w:color w:val="auto"/>
        </w:rPr>
        <w:t xml:space="preserve">3. </w:t>
      </w:r>
      <w:r w:rsidR="00244358" w:rsidRPr="00FD41B0">
        <w:rPr>
          <w:color w:val="auto"/>
        </w:rPr>
        <w:t xml:space="preserve">Another </w:t>
      </w:r>
      <w:r w:rsidR="00A64348" w:rsidRPr="00FD41B0">
        <w:rPr>
          <w:color w:val="auto"/>
        </w:rPr>
        <w:t xml:space="preserve">key </w:t>
      </w:r>
      <w:r w:rsidR="00244358" w:rsidRPr="00FD41B0">
        <w:rPr>
          <w:color w:val="auto"/>
        </w:rPr>
        <w:t xml:space="preserve">factor </w:t>
      </w:r>
      <w:r w:rsidR="00026BE5">
        <w:rPr>
          <w:color w:val="auto"/>
        </w:rPr>
        <w:t xml:space="preserve">is </w:t>
      </w:r>
      <w:r w:rsidR="00FF45E4" w:rsidRPr="00FD41B0">
        <w:rPr>
          <w:color w:val="auto"/>
        </w:rPr>
        <w:t xml:space="preserve">the importance </w:t>
      </w:r>
      <w:r w:rsidR="00A64348" w:rsidRPr="00FD41B0">
        <w:rPr>
          <w:color w:val="auto"/>
        </w:rPr>
        <w:t xml:space="preserve">of </w:t>
      </w:r>
      <w:r w:rsidR="00FF45E4" w:rsidRPr="00FD41B0">
        <w:rPr>
          <w:b/>
          <w:color w:val="auto"/>
        </w:rPr>
        <w:t>aiming for</w:t>
      </w:r>
      <w:r w:rsidR="00FF45E4" w:rsidRPr="00FD41B0">
        <w:rPr>
          <w:color w:val="auto"/>
        </w:rPr>
        <w:t xml:space="preserve"> </w:t>
      </w:r>
      <w:r w:rsidR="00A64348" w:rsidRPr="00FD41B0">
        <w:rPr>
          <w:b/>
          <w:color w:val="auto"/>
        </w:rPr>
        <w:t>m</w:t>
      </w:r>
      <w:r w:rsidR="00BF124D" w:rsidRPr="00FD41B0">
        <w:rPr>
          <w:b/>
          <w:color w:val="auto"/>
        </w:rPr>
        <w:t>ultiplication</w:t>
      </w:r>
      <w:r w:rsidR="00FF45E4" w:rsidRPr="00FD41B0">
        <w:rPr>
          <w:b/>
          <w:color w:val="auto"/>
        </w:rPr>
        <w:t xml:space="preserve"> </w:t>
      </w:r>
      <w:r w:rsidR="00FF45E4" w:rsidRPr="00FD41B0">
        <w:rPr>
          <w:color w:val="auto"/>
        </w:rPr>
        <w:t>rather than addition</w:t>
      </w:r>
      <w:r w:rsidR="00BF124D" w:rsidRPr="00FD41B0">
        <w:rPr>
          <w:color w:val="auto"/>
        </w:rPr>
        <w:t xml:space="preserve">. </w:t>
      </w:r>
      <w:r w:rsidR="00A64348" w:rsidRPr="00FD41B0">
        <w:rPr>
          <w:color w:val="auto"/>
        </w:rPr>
        <w:t>Al</w:t>
      </w:r>
      <w:r w:rsidR="00244358" w:rsidRPr="00FD41B0">
        <w:rPr>
          <w:color w:val="auto"/>
        </w:rPr>
        <w:t xml:space="preserve">though it’s good to add </w:t>
      </w:r>
      <w:r w:rsidR="00A64348" w:rsidRPr="00FD41B0">
        <w:rPr>
          <w:color w:val="auto"/>
        </w:rPr>
        <w:t xml:space="preserve">new </w:t>
      </w:r>
      <w:r w:rsidR="00244358" w:rsidRPr="00FD41B0">
        <w:rPr>
          <w:color w:val="auto"/>
        </w:rPr>
        <w:t>people</w:t>
      </w:r>
      <w:r w:rsidR="00026BE5">
        <w:rPr>
          <w:color w:val="auto"/>
        </w:rPr>
        <w:t xml:space="preserve"> to an existing church</w:t>
      </w:r>
      <w:r w:rsidR="00244358" w:rsidRPr="00FD41B0">
        <w:rPr>
          <w:color w:val="auto"/>
        </w:rPr>
        <w:t xml:space="preserve">, </w:t>
      </w:r>
      <w:r w:rsidR="00A64348" w:rsidRPr="00FD41B0">
        <w:rPr>
          <w:color w:val="auto"/>
        </w:rPr>
        <w:t>addition t</w:t>
      </w:r>
      <w:r w:rsidR="00244358" w:rsidRPr="00FD41B0">
        <w:rPr>
          <w:color w:val="auto"/>
        </w:rPr>
        <w:t>end</w:t>
      </w:r>
      <w:r w:rsidR="00A64348" w:rsidRPr="00FD41B0">
        <w:rPr>
          <w:color w:val="auto"/>
        </w:rPr>
        <w:t>s</w:t>
      </w:r>
      <w:r w:rsidR="00244358" w:rsidRPr="00FD41B0">
        <w:rPr>
          <w:color w:val="auto"/>
        </w:rPr>
        <w:t xml:space="preserve"> </w:t>
      </w:r>
      <w:r w:rsidR="00A64348" w:rsidRPr="00FD41B0">
        <w:rPr>
          <w:color w:val="auto"/>
        </w:rPr>
        <w:t xml:space="preserve">to </w:t>
      </w:r>
      <w:r w:rsidR="00A64348" w:rsidRPr="00FD41B0">
        <w:rPr>
          <w:color w:val="auto"/>
        </w:rPr>
        <w:lastRenderedPageBreak/>
        <w:t>pull people away</w:t>
      </w:r>
      <w:r w:rsidR="00244358" w:rsidRPr="00FD41B0">
        <w:rPr>
          <w:color w:val="auto"/>
        </w:rPr>
        <w:t xml:space="preserve"> from their </w:t>
      </w:r>
      <w:r w:rsidR="00A64348" w:rsidRPr="00FD41B0">
        <w:rPr>
          <w:color w:val="auto"/>
        </w:rPr>
        <w:t xml:space="preserve">social </w:t>
      </w:r>
      <w:r w:rsidR="00244358" w:rsidRPr="00FD41B0">
        <w:rPr>
          <w:color w:val="auto"/>
        </w:rPr>
        <w:t>context</w:t>
      </w:r>
      <w:r w:rsidR="00BF124D" w:rsidRPr="00FD41B0">
        <w:rPr>
          <w:color w:val="auto"/>
        </w:rPr>
        <w:t xml:space="preserve">. </w:t>
      </w:r>
      <w:commentRangeStart w:id="0"/>
      <w:r w:rsidR="00A64348" w:rsidRPr="00FD41B0">
        <w:rPr>
          <w:color w:val="auto"/>
          <w:highlight w:val="yellow"/>
        </w:rPr>
        <w:t xml:space="preserve">We’ve learned </w:t>
      </w:r>
      <w:r w:rsidR="00860792" w:rsidRPr="00FD41B0">
        <w:rPr>
          <w:color w:val="auto"/>
          <w:highlight w:val="yellow"/>
        </w:rPr>
        <w:t xml:space="preserve">that multiplication happens </w:t>
      </w:r>
      <w:r w:rsidR="00860792" w:rsidRPr="00FD41B0">
        <w:rPr>
          <w:b/>
          <w:color w:val="auto"/>
          <w:highlight w:val="yellow"/>
        </w:rPr>
        <w:t xml:space="preserve">if </w:t>
      </w:r>
      <w:r w:rsidR="00B7655C" w:rsidRPr="00FD41B0">
        <w:rPr>
          <w:b/>
          <w:color w:val="auto"/>
          <w:highlight w:val="yellow"/>
        </w:rPr>
        <w:t>new believers</w:t>
      </w:r>
      <w:r w:rsidR="00BF124D" w:rsidRPr="00FD41B0">
        <w:rPr>
          <w:b/>
          <w:color w:val="auto"/>
          <w:highlight w:val="yellow"/>
        </w:rPr>
        <w:t xml:space="preserve"> </w:t>
      </w:r>
      <w:r w:rsidR="00555FBE" w:rsidRPr="00FD41B0">
        <w:rPr>
          <w:b/>
          <w:color w:val="auto"/>
          <w:highlight w:val="yellow"/>
        </w:rPr>
        <w:t>stay close</w:t>
      </w:r>
      <w:r w:rsidR="00BF124D" w:rsidRPr="00FD41B0">
        <w:rPr>
          <w:b/>
          <w:color w:val="auto"/>
          <w:highlight w:val="yellow"/>
        </w:rPr>
        <w:t xml:space="preserve"> to th</w:t>
      </w:r>
      <w:r w:rsidR="00244358" w:rsidRPr="00FD41B0">
        <w:rPr>
          <w:b/>
          <w:color w:val="auto"/>
          <w:highlight w:val="yellow"/>
        </w:rPr>
        <w:t>e</w:t>
      </w:r>
      <w:r w:rsidR="00BF124D" w:rsidRPr="00FD41B0">
        <w:rPr>
          <w:b/>
          <w:color w:val="auto"/>
          <w:highlight w:val="yellow"/>
        </w:rPr>
        <w:t xml:space="preserve">ir </w:t>
      </w:r>
      <w:r w:rsidR="00DF0516" w:rsidRPr="00FD41B0">
        <w:rPr>
          <w:b/>
          <w:color w:val="auto"/>
          <w:highlight w:val="yellow"/>
        </w:rPr>
        <w:t xml:space="preserve">social </w:t>
      </w:r>
      <w:r w:rsidR="00BF124D" w:rsidRPr="00FD41B0">
        <w:rPr>
          <w:b/>
          <w:color w:val="auto"/>
          <w:highlight w:val="yellow"/>
        </w:rPr>
        <w:t>group</w:t>
      </w:r>
      <w:r w:rsidR="00244358" w:rsidRPr="00FD41B0">
        <w:rPr>
          <w:color w:val="auto"/>
          <w:highlight w:val="yellow"/>
        </w:rPr>
        <w:t xml:space="preserve"> </w:t>
      </w:r>
      <w:r w:rsidR="00244358" w:rsidRPr="00FD41B0">
        <w:rPr>
          <w:b/>
          <w:color w:val="auto"/>
          <w:highlight w:val="yellow"/>
        </w:rPr>
        <w:t>and their context</w:t>
      </w:r>
      <w:r w:rsidR="00244358" w:rsidRPr="00FD41B0">
        <w:rPr>
          <w:color w:val="auto"/>
          <w:highlight w:val="yellow"/>
        </w:rPr>
        <w:t>, so multiplication</w:t>
      </w:r>
      <w:r w:rsidR="00A64348" w:rsidRPr="00FD41B0">
        <w:rPr>
          <w:color w:val="auto"/>
          <w:highlight w:val="yellow"/>
        </w:rPr>
        <w:t xml:space="preserve"> can happen</w:t>
      </w:r>
      <w:r w:rsidR="009B7D04" w:rsidRPr="00FD41B0">
        <w:rPr>
          <w:color w:val="auto"/>
          <w:highlight w:val="yellow"/>
        </w:rPr>
        <w:t xml:space="preserve"> and happen quickly</w:t>
      </w:r>
      <w:commentRangeEnd w:id="0"/>
      <w:r w:rsidR="00026BE5">
        <w:rPr>
          <w:rStyle w:val="CommentReference"/>
        </w:rPr>
        <w:commentReference w:id="0"/>
      </w:r>
      <w:r w:rsidR="004736B7" w:rsidRPr="00FD41B0">
        <w:rPr>
          <w:color w:val="auto"/>
        </w:rPr>
        <w:t>.  I</w:t>
      </w:r>
      <w:r w:rsidR="00A64348" w:rsidRPr="00FD41B0">
        <w:rPr>
          <w:color w:val="auto"/>
        </w:rPr>
        <w:t xml:space="preserve"> saw </w:t>
      </w:r>
      <w:r w:rsidR="00026BE5">
        <w:rPr>
          <w:color w:val="auto"/>
        </w:rPr>
        <w:t xml:space="preserve">that </w:t>
      </w:r>
      <w:r w:rsidR="00A64348" w:rsidRPr="00FD41B0">
        <w:rPr>
          <w:color w:val="auto"/>
        </w:rPr>
        <w:t xml:space="preserve">in chapter after chapter of </w:t>
      </w:r>
      <w:r w:rsidR="00BF124D" w:rsidRPr="00FD41B0">
        <w:rPr>
          <w:color w:val="auto"/>
        </w:rPr>
        <w:t>Acts</w:t>
      </w:r>
      <w:r w:rsidR="004736B7" w:rsidRPr="00FD41B0">
        <w:rPr>
          <w:color w:val="auto"/>
        </w:rPr>
        <w:t xml:space="preserve"> God </w:t>
      </w:r>
      <w:r w:rsidR="00A64348" w:rsidRPr="00FD41B0">
        <w:rPr>
          <w:color w:val="auto"/>
        </w:rPr>
        <w:t>gave</w:t>
      </w:r>
      <w:r w:rsidR="004736B7" w:rsidRPr="00FD41B0">
        <w:rPr>
          <w:color w:val="auto"/>
        </w:rPr>
        <w:t xml:space="preserve"> </w:t>
      </w:r>
      <w:r w:rsidR="00A64348" w:rsidRPr="00FD41B0">
        <w:rPr>
          <w:color w:val="auto"/>
        </w:rPr>
        <w:t>the early church</w:t>
      </w:r>
      <w:r w:rsidR="009B7D04" w:rsidRPr="00FD41B0">
        <w:rPr>
          <w:color w:val="auto"/>
        </w:rPr>
        <w:t xml:space="preserve"> rapid</w:t>
      </w:r>
      <w:r w:rsidR="00A64348" w:rsidRPr="00FD41B0">
        <w:rPr>
          <w:color w:val="auto"/>
        </w:rPr>
        <w:t xml:space="preserve"> </w:t>
      </w:r>
      <w:r w:rsidR="004736B7" w:rsidRPr="00FD41B0">
        <w:rPr>
          <w:color w:val="auto"/>
        </w:rPr>
        <w:t>multiplication</w:t>
      </w:r>
      <w:r w:rsidR="00A64348" w:rsidRPr="00FD41B0">
        <w:rPr>
          <w:color w:val="auto"/>
        </w:rPr>
        <w:t>.</w:t>
      </w:r>
      <w:r w:rsidR="009B7D04" w:rsidRPr="00FD41B0">
        <w:rPr>
          <w:color w:val="auto"/>
        </w:rPr>
        <w:t xml:space="preserve"> And we have seen a</w:t>
      </w:r>
      <w:bookmarkStart w:id="1" w:name="_GoBack"/>
      <w:bookmarkEnd w:id="1"/>
      <w:r w:rsidR="009B7D04" w:rsidRPr="00FD41B0">
        <w:rPr>
          <w:color w:val="auto"/>
        </w:rPr>
        <w:t xml:space="preserve"> similar dynamic as we </w:t>
      </w:r>
      <w:r w:rsidR="00026BE5">
        <w:rPr>
          <w:color w:val="auto"/>
        </w:rPr>
        <w:t xml:space="preserve">shifted our </w:t>
      </w:r>
      <w:r w:rsidR="009B7D04" w:rsidRPr="00FD41B0">
        <w:rPr>
          <w:color w:val="auto"/>
        </w:rPr>
        <w:t xml:space="preserve">aim </w:t>
      </w:r>
      <w:r w:rsidR="00026BE5">
        <w:rPr>
          <w:color w:val="auto"/>
        </w:rPr>
        <w:t>to</w:t>
      </w:r>
      <w:r w:rsidR="009B7D04" w:rsidRPr="00FD41B0">
        <w:rPr>
          <w:color w:val="auto"/>
        </w:rPr>
        <w:t xml:space="preserve"> rapid multiplication rather than addition.</w:t>
      </w:r>
    </w:p>
    <w:p w14:paraId="00B9F1A3" w14:textId="52B94094" w:rsidR="002577CA" w:rsidRPr="00FD41B0" w:rsidRDefault="002577CA" w:rsidP="006C3F0C">
      <w:pPr>
        <w:pStyle w:val="ListParagraph"/>
        <w:ind w:firstLine="720"/>
        <w:rPr>
          <w:color w:val="auto"/>
        </w:rPr>
      </w:pPr>
      <w:r w:rsidRPr="00FD41B0">
        <w:rPr>
          <w:i/>
          <w:color w:val="auto"/>
        </w:rPr>
        <w:t>Trevor</w:t>
      </w:r>
      <w:r w:rsidRPr="00FD41B0">
        <w:rPr>
          <w:color w:val="auto"/>
        </w:rPr>
        <w:t xml:space="preserve">: </w:t>
      </w:r>
      <w:r w:rsidR="00B7655C" w:rsidRPr="00FD41B0">
        <w:rPr>
          <w:color w:val="auto"/>
        </w:rPr>
        <w:t>Focusing on m</w:t>
      </w:r>
      <w:r w:rsidRPr="00FD41B0">
        <w:rPr>
          <w:color w:val="auto"/>
        </w:rPr>
        <w:t xml:space="preserve">ultiplication </w:t>
      </w:r>
      <w:r w:rsidR="00860792" w:rsidRPr="00FD41B0">
        <w:rPr>
          <w:color w:val="auto"/>
        </w:rPr>
        <w:t>makes us rethink all we do</w:t>
      </w:r>
      <w:r w:rsidR="004756A3" w:rsidRPr="00FD41B0">
        <w:rPr>
          <w:color w:val="auto"/>
        </w:rPr>
        <w:t>.</w:t>
      </w:r>
      <w:r w:rsidR="00FA6A9F" w:rsidRPr="00FD41B0">
        <w:rPr>
          <w:color w:val="auto"/>
        </w:rPr>
        <w:t xml:space="preserve"> </w:t>
      </w:r>
      <w:r w:rsidR="00A20F8B" w:rsidRPr="00FD41B0">
        <w:rPr>
          <w:color w:val="auto"/>
        </w:rPr>
        <w:t xml:space="preserve">It requires that we </w:t>
      </w:r>
      <w:r w:rsidR="004756A3" w:rsidRPr="00FD41B0">
        <w:rPr>
          <w:b/>
          <w:color w:val="auto"/>
        </w:rPr>
        <w:t>harness the power of pre-existing social bonds</w:t>
      </w:r>
      <w:r w:rsidR="004756A3" w:rsidRPr="00FD41B0">
        <w:rPr>
          <w:color w:val="auto"/>
        </w:rPr>
        <w:t xml:space="preserve"> between</w:t>
      </w:r>
      <w:r w:rsidR="00F50371" w:rsidRPr="00FD41B0">
        <w:rPr>
          <w:color w:val="auto"/>
        </w:rPr>
        <w:t xml:space="preserve"> local people</w:t>
      </w:r>
      <w:r w:rsidR="004756A3" w:rsidRPr="00FD41B0">
        <w:rPr>
          <w:color w:val="auto"/>
        </w:rPr>
        <w:t xml:space="preserve">. </w:t>
      </w:r>
      <w:r w:rsidR="00B7655C" w:rsidRPr="00FD41B0">
        <w:rPr>
          <w:color w:val="auto"/>
        </w:rPr>
        <w:t>The gospel is added into pre-existing social groups.</w:t>
      </w:r>
      <w:r w:rsidR="00D07FEC" w:rsidRPr="00FD41B0">
        <w:rPr>
          <w:color w:val="auto"/>
        </w:rPr>
        <w:t xml:space="preserve"> </w:t>
      </w:r>
    </w:p>
    <w:p w14:paraId="0AA943AB" w14:textId="77777777" w:rsidR="00A64348" w:rsidRPr="00FD41B0" w:rsidRDefault="00A64348" w:rsidP="00A64348">
      <w:pPr>
        <w:rPr>
          <w:color w:val="auto"/>
        </w:rPr>
      </w:pPr>
    </w:p>
    <w:p w14:paraId="5928B286" w14:textId="474A2D55" w:rsidR="00AD3E11" w:rsidRPr="00FD41B0" w:rsidRDefault="004736B7" w:rsidP="00AD3E11">
      <w:pPr>
        <w:pStyle w:val="ListParagraph"/>
        <w:numPr>
          <w:ilvl w:val="0"/>
          <w:numId w:val="11"/>
        </w:numPr>
        <w:rPr>
          <w:color w:val="auto"/>
        </w:rPr>
      </w:pPr>
      <w:r w:rsidRPr="00FD41B0">
        <w:rPr>
          <w:color w:val="auto"/>
        </w:rPr>
        <w:t>Another factor</w:t>
      </w:r>
      <w:r w:rsidR="007B7F85" w:rsidRPr="00FD41B0">
        <w:rPr>
          <w:color w:val="auto"/>
        </w:rPr>
        <w:t xml:space="preserve"> </w:t>
      </w:r>
      <w:r w:rsidR="004E24C5" w:rsidRPr="00FD41B0">
        <w:rPr>
          <w:color w:val="auto"/>
        </w:rPr>
        <w:t xml:space="preserve">that contributed </w:t>
      </w:r>
      <w:r w:rsidR="00F50371" w:rsidRPr="00FD41B0">
        <w:rPr>
          <w:color w:val="auto"/>
        </w:rPr>
        <w:t xml:space="preserve">to </w:t>
      </w:r>
      <w:r w:rsidR="007B7F85" w:rsidRPr="00FD41B0">
        <w:rPr>
          <w:color w:val="auto"/>
        </w:rPr>
        <w:t>the movement</w:t>
      </w:r>
      <w:r w:rsidRPr="00FD41B0">
        <w:rPr>
          <w:color w:val="auto"/>
        </w:rPr>
        <w:t xml:space="preserve"> </w:t>
      </w:r>
      <w:r w:rsidR="00557F57" w:rsidRPr="00FD41B0">
        <w:rPr>
          <w:color w:val="auto"/>
        </w:rPr>
        <w:t>was our shift</w:t>
      </w:r>
      <w:r w:rsidRPr="00FD41B0">
        <w:rPr>
          <w:color w:val="auto"/>
        </w:rPr>
        <w:t xml:space="preserve"> f</w:t>
      </w:r>
      <w:r w:rsidR="00BF124D" w:rsidRPr="00FD41B0">
        <w:rPr>
          <w:color w:val="auto"/>
        </w:rPr>
        <w:t xml:space="preserve">rom knowledge-based </w:t>
      </w:r>
      <w:r w:rsidRPr="00FD41B0">
        <w:rPr>
          <w:color w:val="auto"/>
        </w:rPr>
        <w:t>discipleship to</w:t>
      </w:r>
      <w:r w:rsidR="00BF124D" w:rsidRPr="00FD41B0">
        <w:rPr>
          <w:color w:val="auto"/>
        </w:rPr>
        <w:t xml:space="preserve"> </w:t>
      </w:r>
      <w:r w:rsidR="00BF124D" w:rsidRPr="00FD41B0">
        <w:rPr>
          <w:b/>
          <w:color w:val="auto"/>
        </w:rPr>
        <w:t xml:space="preserve">obedience-based </w:t>
      </w:r>
      <w:r w:rsidRPr="00FD41B0">
        <w:rPr>
          <w:b/>
          <w:color w:val="auto"/>
        </w:rPr>
        <w:t>discipleship</w:t>
      </w:r>
      <w:r w:rsidR="00BF124D" w:rsidRPr="00FD41B0">
        <w:rPr>
          <w:color w:val="auto"/>
        </w:rPr>
        <w:t>.</w:t>
      </w:r>
      <w:r w:rsidR="009D2655" w:rsidRPr="00FD41B0">
        <w:rPr>
          <w:color w:val="auto"/>
        </w:rPr>
        <w:t xml:space="preserve"> </w:t>
      </w:r>
      <w:r w:rsidR="00A72EE5" w:rsidRPr="00FD41B0">
        <w:rPr>
          <w:color w:val="auto"/>
        </w:rPr>
        <w:t>W</w:t>
      </w:r>
      <w:r w:rsidR="009D2655" w:rsidRPr="00FD41B0">
        <w:rPr>
          <w:color w:val="auto"/>
        </w:rPr>
        <w:t xml:space="preserve">hen we looked at the </w:t>
      </w:r>
      <w:r w:rsidR="00BF124D" w:rsidRPr="00FD41B0">
        <w:rPr>
          <w:color w:val="auto"/>
        </w:rPr>
        <w:t>Great Commission</w:t>
      </w:r>
      <w:r w:rsidR="009D2655" w:rsidRPr="00FD41B0">
        <w:rPr>
          <w:color w:val="auto"/>
        </w:rPr>
        <w:t>, we saw that</w:t>
      </w:r>
      <w:r w:rsidR="00A72EE5" w:rsidRPr="00FD41B0">
        <w:rPr>
          <w:color w:val="auto"/>
        </w:rPr>
        <w:t xml:space="preserve"> the heart of </w:t>
      </w:r>
      <w:r w:rsidR="00BF124D" w:rsidRPr="00FD41B0">
        <w:rPr>
          <w:color w:val="auto"/>
        </w:rPr>
        <w:t>Jesus</w:t>
      </w:r>
      <w:r w:rsidR="00A72EE5" w:rsidRPr="00FD41B0">
        <w:rPr>
          <w:color w:val="auto"/>
        </w:rPr>
        <w:t>’ command was</w:t>
      </w:r>
      <w:r w:rsidR="00BF124D" w:rsidRPr="00FD41B0">
        <w:rPr>
          <w:color w:val="auto"/>
        </w:rPr>
        <w:t xml:space="preserve"> </w:t>
      </w:r>
      <w:r w:rsidR="009D2655" w:rsidRPr="00FD41B0">
        <w:rPr>
          <w:color w:val="auto"/>
        </w:rPr>
        <w:t>“</w:t>
      </w:r>
      <w:r w:rsidR="00A20F8B" w:rsidRPr="00FD41B0">
        <w:rPr>
          <w:color w:val="auto"/>
        </w:rPr>
        <w:t>m</w:t>
      </w:r>
      <w:r w:rsidR="00BF124D" w:rsidRPr="00FD41B0">
        <w:rPr>
          <w:color w:val="auto"/>
        </w:rPr>
        <w:t xml:space="preserve">ake </w:t>
      </w:r>
      <w:r w:rsidR="009D2655" w:rsidRPr="00FD41B0">
        <w:rPr>
          <w:color w:val="auto"/>
        </w:rPr>
        <w:t>disciples”</w:t>
      </w:r>
      <w:r w:rsidR="00B22DAA">
        <w:rPr>
          <w:color w:val="auto"/>
        </w:rPr>
        <w:t xml:space="preserve"> which means we must teach </w:t>
      </w:r>
      <w:proofErr w:type="gramStart"/>
      <w:r w:rsidR="00B22DAA">
        <w:rPr>
          <w:color w:val="auto"/>
        </w:rPr>
        <w:t xml:space="preserve">them </w:t>
      </w:r>
      <w:r w:rsidR="00BF124D" w:rsidRPr="00FD41B0">
        <w:rPr>
          <w:color w:val="auto"/>
        </w:rPr>
        <w:t xml:space="preserve"> to</w:t>
      </w:r>
      <w:proofErr w:type="gramEnd"/>
      <w:r w:rsidR="00BF124D" w:rsidRPr="00FD41B0">
        <w:rPr>
          <w:color w:val="auto"/>
        </w:rPr>
        <w:t xml:space="preserve"> </w:t>
      </w:r>
      <w:r w:rsidR="00BF124D" w:rsidRPr="00FD41B0">
        <w:rPr>
          <w:i/>
          <w:color w:val="auto"/>
        </w:rPr>
        <w:t>obey</w:t>
      </w:r>
      <w:r w:rsidR="00A72EE5" w:rsidRPr="00FD41B0">
        <w:rPr>
          <w:i/>
          <w:color w:val="auto"/>
        </w:rPr>
        <w:t xml:space="preserve"> </w:t>
      </w:r>
      <w:r w:rsidR="00BF124D" w:rsidRPr="00FD41B0">
        <w:rPr>
          <w:i/>
          <w:color w:val="auto"/>
        </w:rPr>
        <w:t>all the Lord’s com</w:t>
      </w:r>
      <w:r w:rsidR="009D2655" w:rsidRPr="00FD41B0">
        <w:rPr>
          <w:i/>
          <w:color w:val="auto"/>
        </w:rPr>
        <w:t>m</w:t>
      </w:r>
      <w:r w:rsidR="00BF124D" w:rsidRPr="00FD41B0">
        <w:rPr>
          <w:i/>
          <w:color w:val="auto"/>
        </w:rPr>
        <w:t>a</w:t>
      </w:r>
      <w:r w:rsidR="009D2655" w:rsidRPr="00FD41B0">
        <w:rPr>
          <w:i/>
          <w:color w:val="auto"/>
        </w:rPr>
        <w:t>n</w:t>
      </w:r>
      <w:r w:rsidR="00BF124D" w:rsidRPr="00FD41B0">
        <w:rPr>
          <w:i/>
          <w:color w:val="auto"/>
        </w:rPr>
        <w:t>ds</w:t>
      </w:r>
      <w:r w:rsidR="00BF124D" w:rsidRPr="00FD41B0">
        <w:rPr>
          <w:color w:val="auto"/>
        </w:rPr>
        <w:t xml:space="preserve">. </w:t>
      </w:r>
      <w:r w:rsidR="00A72EE5" w:rsidRPr="00FD41B0">
        <w:rPr>
          <w:color w:val="auto"/>
        </w:rPr>
        <w:t xml:space="preserve">That truth impacted us </w:t>
      </w:r>
      <w:r w:rsidR="004E24C5" w:rsidRPr="00FD41B0">
        <w:rPr>
          <w:color w:val="auto"/>
        </w:rPr>
        <w:t>deeply</w:t>
      </w:r>
      <w:r w:rsidR="00A72EE5" w:rsidRPr="00FD41B0">
        <w:rPr>
          <w:color w:val="auto"/>
        </w:rPr>
        <w:t xml:space="preserve">. Knowledge is useless without </w:t>
      </w:r>
      <w:r w:rsidR="00E34A2C" w:rsidRPr="00FD41B0">
        <w:rPr>
          <w:color w:val="auto"/>
        </w:rPr>
        <w:t xml:space="preserve">obedience. </w:t>
      </w:r>
      <w:r w:rsidR="00A72EE5" w:rsidRPr="00FD41B0">
        <w:rPr>
          <w:color w:val="auto"/>
        </w:rPr>
        <w:t>So we integrate</w:t>
      </w:r>
      <w:r w:rsidR="00E34A2C" w:rsidRPr="00FD41B0">
        <w:rPr>
          <w:color w:val="auto"/>
        </w:rPr>
        <w:t xml:space="preserve"> o</w:t>
      </w:r>
      <w:r w:rsidR="00BF124D" w:rsidRPr="00FD41B0">
        <w:rPr>
          <w:color w:val="auto"/>
        </w:rPr>
        <w:t xml:space="preserve">bedience </w:t>
      </w:r>
      <w:r w:rsidR="00A72EE5" w:rsidRPr="00FD41B0">
        <w:rPr>
          <w:color w:val="auto"/>
        </w:rPr>
        <w:t>into</w:t>
      </w:r>
      <w:r w:rsidR="00BF124D" w:rsidRPr="00FD41B0">
        <w:rPr>
          <w:color w:val="auto"/>
        </w:rPr>
        <w:t xml:space="preserve"> </w:t>
      </w:r>
      <w:r w:rsidR="00A72EE5" w:rsidRPr="00FD41B0">
        <w:rPr>
          <w:color w:val="auto"/>
        </w:rPr>
        <w:t>everything</w:t>
      </w:r>
      <w:r w:rsidR="00BF124D" w:rsidRPr="00FD41B0">
        <w:rPr>
          <w:color w:val="auto"/>
        </w:rPr>
        <w:t xml:space="preserve"> we do.</w:t>
      </w:r>
      <w:r w:rsidR="00E34A2C" w:rsidRPr="00FD41B0">
        <w:rPr>
          <w:color w:val="auto"/>
        </w:rPr>
        <w:t xml:space="preserve"> </w:t>
      </w:r>
    </w:p>
    <w:p w14:paraId="6814D9A1" w14:textId="73FADEDE" w:rsidR="000A1593" w:rsidRPr="00FD41B0" w:rsidRDefault="000A1593" w:rsidP="006C3F0C">
      <w:pPr>
        <w:pStyle w:val="ListParagraph"/>
        <w:ind w:firstLine="720"/>
        <w:rPr>
          <w:color w:val="auto"/>
        </w:rPr>
      </w:pPr>
      <w:r w:rsidRPr="00FD41B0">
        <w:rPr>
          <w:i/>
          <w:color w:val="auto"/>
        </w:rPr>
        <w:t>Trevor</w:t>
      </w:r>
      <w:r w:rsidRPr="00FD41B0">
        <w:rPr>
          <w:color w:val="auto"/>
        </w:rPr>
        <w:t xml:space="preserve">: Movements multiply quickly when </w:t>
      </w:r>
      <w:r w:rsidR="001A4850" w:rsidRPr="00FD41B0">
        <w:rPr>
          <w:color w:val="auto"/>
        </w:rPr>
        <w:t xml:space="preserve">the </w:t>
      </w:r>
      <w:r w:rsidR="001A4850" w:rsidRPr="00FD41B0">
        <w:rPr>
          <w:b/>
          <w:color w:val="auto"/>
        </w:rPr>
        <w:t>Word is immediately applied</w:t>
      </w:r>
      <w:r w:rsidRPr="00FD41B0">
        <w:rPr>
          <w:color w:val="auto"/>
        </w:rPr>
        <w:t xml:space="preserve">. </w:t>
      </w:r>
      <w:r w:rsidR="001A4850" w:rsidRPr="00FD41B0">
        <w:rPr>
          <w:color w:val="auto"/>
        </w:rPr>
        <w:t xml:space="preserve">We shorten the </w:t>
      </w:r>
      <w:r w:rsidR="00860792" w:rsidRPr="00FD41B0">
        <w:rPr>
          <w:color w:val="auto"/>
        </w:rPr>
        <w:t>pathway</w:t>
      </w:r>
      <w:r w:rsidR="001A4850" w:rsidRPr="00FD41B0">
        <w:rPr>
          <w:color w:val="auto"/>
        </w:rPr>
        <w:t xml:space="preserve"> to maturity in Christ by </w:t>
      </w:r>
      <w:r w:rsidR="00860792" w:rsidRPr="00FD41B0">
        <w:rPr>
          <w:color w:val="auto"/>
        </w:rPr>
        <w:t>immediately applying God’s Word</w:t>
      </w:r>
      <w:r w:rsidR="001A4850" w:rsidRPr="00FD41B0">
        <w:rPr>
          <w:color w:val="auto"/>
        </w:rPr>
        <w:t xml:space="preserve">, </w:t>
      </w:r>
      <w:r w:rsidR="00860792" w:rsidRPr="00FD41B0">
        <w:rPr>
          <w:color w:val="auto"/>
        </w:rPr>
        <w:t>because believers become</w:t>
      </w:r>
      <w:r w:rsidR="001A4850" w:rsidRPr="00FD41B0">
        <w:rPr>
          <w:color w:val="auto"/>
        </w:rPr>
        <w:t xml:space="preserve"> </w:t>
      </w:r>
      <w:r w:rsidRPr="00FD41B0">
        <w:rPr>
          <w:i/>
          <w:color w:val="auto"/>
        </w:rPr>
        <w:t>doers</w:t>
      </w:r>
      <w:r w:rsidRPr="00FD41B0">
        <w:rPr>
          <w:color w:val="auto"/>
        </w:rPr>
        <w:t xml:space="preserve"> of the Word.</w:t>
      </w:r>
    </w:p>
    <w:p w14:paraId="36C59597" w14:textId="77777777" w:rsidR="00AD3E11" w:rsidRPr="00FD41B0" w:rsidRDefault="00AD3E11" w:rsidP="00AD3E11">
      <w:pPr>
        <w:pStyle w:val="ListParagraph"/>
        <w:rPr>
          <w:color w:val="auto"/>
        </w:rPr>
      </w:pPr>
    </w:p>
    <w:p w14:paraId="4270269C" w14:textId="15F759CB" w:rsidR="00AD3E11" w:rsidRPr="00FD41B0" w:rsidRDefault="00346DEB" w:rsidP="00AD3E11">
      <w:pPr>
        <w:pStyle w:val="ListParagraph"/>
        <w:numPr>
          <w:ilvl w:val="0"/>
          <w:numId w:val="11"/>
        </w:numPr>
        <w:rPr>
          <w:color w:val="auto"/>
        </w:rPr>
      </w:pPr>
      <w:r w:rsidRPr="00FD41B0">
        <w:rPr>
          <w:color w:val="auto"/>
        </w:rPr>
        <w:t xml:space="preserve">We focus on </w:t>
      </w:r>
      <w:r w:rsidRPr="00FD41B0">
        <w:rPr>
          <w:b/>
          <w:color w:val="auto"/>
        </w:rPr>
        <w:t>reaching</w:t>
      </w:r>
      <w:r w:rsidR="00E34A2C" w:rsidRPr="00FD41B0">
        <w:rPr>
          <w:b/>
          <w:color w:val="auto"/>
        </w:rPr>
        <w:t xml:space="preserve"> </w:t>
      </w:r>
      <w:r w:rsidRPr="00FD41B0">
        <w:rPr>
          <w:b/>
          <w:color w:val="auto"/>
        </w:rPr>
        <w:t>families</w:t>
      </w:r>
      <w:r w:rsidRPr="00FD41B0">
        <w:rPr>
          <w:color w:val="auto"/>
        </w:rPr>
        <w:t xml:space="preserve"> –</w:t>
      </w:r>
      <w:r w:rsidR="00BF124D" w:rsidRPr="00FD41B0">
        <w:rPr>
          <w:color w:val="auto"/>
        </w:rPr>
        <w:t xml:space="preserve"> </w:t>
      </w:r>
      <w:r w:rsidRPr="00FD41B0">
        <w:rPr>
          <w:color w:val="auto"/>
        </w:rPr>
        <w:t xml:space="preserve">the </w:t>
      </w:r>
      <w:r w:rsidR="00BF124D" w:rsidRPr="00FD41B0">
        <w:rPr>
          <w:i/>
          <w:color w:val="auto"/>
        </w:rPr>
        <w:t>oikos</w:t>
      </w:r>
      <w:r w:rsidR="00BF124D" w:rsidRPr="00FD41B0">
        <w:rPr>
          <w:color w:val="auto"/>
        </w:rPr>
        <w:t xml:space="preserve">. </w:t>
      </w:r>
      <w:r w:rsidR="000E0A49">
        <w:rPr>
          <w:color w:val="auto"/>
        </w:rPr>
        <w:t xml:space="preserve">If we </w:t>
      </w:r>
      <w:r w:rsidR="00E34A2C" w:rsidRPr="00FD41B0">
        <w:rPr>
          <w:color w:val="auto"/>
        </w:rPr>
        <w:t>focus on reaching</w:t>
      </w:r>
      <w:r w:rsidR="00BF124D" w:rsidRPr="00FD41B0">
        <w:rPr>
          <w:color w:val="auto"/>
        </w:rPr>
        <w:t xml:space="preserve"> individuals</w:t>
      </w:r>
      <w:r w:rsidR="000E0A49">
        <w:rPr>
          <w:color w:val="auto"/>
        </w:rPr>
        <w:t xml:space="preserve">, </w:t>
      </w:r>
      <w:proofErr w:type="gramStart"/>
      <w:r w:rsidR="000E0A49">
        <w:rPr>
          <w:color w:val="auto"/>
        </w:rPr>
        <w:t xml:space="preserve">they </w:t>
      </w:r>
      <w:r w:rsidR="00E34A2C" w:rsidRPr="00FD41B0">
        <w:rPr>
          <w:color w:val="auto"/>
        </w:rPr>
        <w:t xml:space="preserve"> end</w:t>
      </w:r>
      <w:proofErr w:type="gramEnd"/>
      <w:r w:rsidR="00E34A2C" w:rsidRPr="00FD41B0">
        <w:rPr>
          <w:color w:val="auto"/>
        </w:rPr>
        <w:t xml:space="preserve"> up</w:t>
      </w:r>
      <w:r w:rsidR="00BF124D" w:rsidRPr="00FD41B0">
        <w:rPr>
          <w:color w:val="auto"/>
        </w:rPr>
        <w:t xml:space="preserve"> </w:t>
      </w:r>
      <w:r w:rsidR="00A02816" w:rsidRPr="00FD41B0">
        <w:rPr>
          <w:color w:val="auto"/>
        </w:rPr>
        <w:t xml:space="preserve">disconnected </w:t>
      </w:r>
      <w:r w:rsidR="00BF124D" w:rsidRPr="00FD41B0">
        <w:rPr>
          <w:color w:val="auto"/>
        </w:rPr>
        <w:t xml:space="preserve">from </w:t>
      </w:r>
      <w:r w:rsidR="00A02816" w:rsidRPr="00FD41B0">
        <w:rPr>
          <w:color w:val="auto"/>
        </w:rPr>
        <w:t xml:space="preserve">their </w:t>
      </w:r>
      <w:r w:rsidR="00BF124D" w:rsidRPr="00FD41B0">
        <w:rPr>
          <w:color w:val="auto"/>
        </w:rPr>
        <w:t>f</w:t>
      </w:r>
      <w:r w:rsidR="00E34A2C" w:rsidRPr="00FD41B0">
        <w:rPr>
          <w:color w:val="auto"/>
        </w:rPr>
        <w:t>amily</w:t>
      </w:r>
      <w:r w:rsidR="00A02816" w:rsidRPr="00FD41B0">
        <w:rPr>
          <w:color w:val="auto"/>
        </w:rPr>
        <w:t xml:space="preserve"> and </w:t>
      </w:r>
      <w:r w:rsidR="004E24C5" w:rsidRPr="00FD41B0">
        <w:rPr>
          <w:color w:val="auto"/>
        </w:rPr>
        <w:t xml:space="preserve">their </w:t>
      </w:r>
      <w:r w:rsidR="00A02816" w:rsidRPr="00FD41B0">
        <w:rPr>
          <w:color w:val="auto"/>
        </w:rPr>
        <w:t>natural network of relationships</w:t>
      </w:r>
      <w:r w:rsidR="00E34A2C" w:rsidRPr="00FD41B0">
        <w:rPr>
          <w:color w:val="auto"/>
        </w:rPr>
        <w:t>. That makes</w:t>
      </w:r>
      <w:r w:rsidR="002742B5" w:rsidRPr="00FD41B0">
        <w:rPr>
          <w:color w:val="auto"/>
        </w:rPr>
        <w:t xml:space="preserve"> it hard for gospel to spread. </w:t>
      </w:r>
      <w:r w:rsidR="004E24C5" w:rsidRPr="00FD41B0">
        <w:rPr>
          <w:color w:val="auto"/>
        </w:rPr>
        <w:t>T</w:t>
      </w:r>
      <w:r w:rsidR="00E34A2C" w:rsidRPr="00FD41B0">
        <w:rPr>
          <w:color w:val="auto"/>
        </w:rPr>
        <w:t>he book of</w:t>
      </w:r>
      <w:r w:rsidR="004E24C5" w:rsidRPr="00FD41B0">
        <w:rPr>
          <w:color w:val="auto"/>
        </w:rPr>
        <w:t xml:space="preserve"> Acts </w:t>
      </w:r>
      <w:r w:rsidR="002742B5" w:rsidRPr="00FD41B0">
        <w:rPr>
          <w:color w:val="auto"/>
        </w:rPr>
        <w:t xml:space="preserve">very </w:t>
      </w:r>
      <w:r w:rsidR="00E34A2C" w:rsidRPr="00FD41B0">
        <w:rPr>
          <w:color w:val="auto"/>
        </w:rPr>
        <w:t>rare</w:t>
      </w:r>
      <w:r w:rsidR="004E24C5" w:rsidRPr="00FD41B0">
        <w:rPr>
          <w:color w:val="auto"/>
        </w:rPr>
        <w:t>ly</w:t>
      </w:r>
      <w:r w:rsidR="00E34A2C" w:rsidRPr="00FD41B0">
        <w:rPr>
          <w:color w:val="auto"/>
        </w:rPr>
        <w:t xml:space="preserve"> </w:t>
      </w:r>
      <w:r w:rsidR="004E24C5" w:rsidRPr="00FD41B0">
        <w:rPr>
          <w:color w:val="auto"/>
        </w:rPr>
        <w:t>describes</w:t>
      </w:r>
      <w:r w:rsidR="00E34A2C" w:rsidRPr="00FD41B0">
        <w:rPr>
          <w:color w:val="auto"/>
        </w:rPr>
        <w:t xml:space="preserve"> just one individual </w:t>
      </w:r>
      <w:r w:rsidR="004E24C5" w:rsidRPr="00FD41B0">
        <w:rPr>
          <w:color w:val="auto"/>
        </w:rPr>
        <w:t>coming</w:t>
      </w:r>
      <w:r w:rsidR="002742B5" w:rsidRPr="00FD41B0">
        <w:rPr>
          <w:color w:val="auto"/>
        </w:rPr>
        <w:t xml:space="preserve"> to faith by themselves</w:t>
      </w:r>
      <w:r w:rsidR="00E34A2C" w:rsidRPr="00FD41B0">
        <w:rPr>
          <w:color w:val="auto"/>
        </w:rPr>
        <w:t xml:space="preserve">. </w:t>
      </w:r>
      <w:r w:rsidR="002742B5" w:rsidRPr="00FD41B0">
        <w:rPr>
          <w:color w:val="auto"/>
        </w:rPr>
        <w:t>The overwhelming majority came as households and groups. Over and over w</w:t>
      </w:r>
      <w:r w:rsidR="00E34A2C" w:rsidRPr="00FD41B0">
        <w:rPr>
          <w:color w:val="auto"/>
        </w:rPr>
        <w:t xml:space="preserve">e </w:t>
      </w:r>
      <w:r w:rsidR="00BF124D" w:rsidRPr="00FD41B0">
        <w:rPr>
          <w:color w:val="auto"/>
        </w:rPr>
        <w:t xml:space="preserve">see </w:t>
      </w:r>
      <w:r w:rsidR="002742B5" w:rsidRPr="00FD41B0">
        <w:rPr>
          <w:color w:val="auto"/>
        </w:rPr>
        <w:t xml:space="preserve">the </w:t>
      </w:r>
      <w:r w:rsidR="002742B5" w:rsidRPr="00FD41B0">
        <w:rPr>
          <w:i/>
          <w:color w:val="auto"/>
        </w:rPr>
        <w:t xml:space="preserve">oikos </w:t>
      </w:r>
      <w:r w:rsidR="002742B5" w:rsidRPr="00FD41B0">
        <w:rPr>
          <w:color w:val="auto"/>
        </w:rPr>
        <w:t xml:space="preserve">as a basic unit of God’s kingdom: </w:t>
      </w:r>
      <w:r w:rsidR="00E34A2C" w:rsidRPr="00FD41B0">
        <w:rPr>
          <w:color w:val="auto"/>
        </w:rPr>
        <w:t xml:space="preserve">Lydia and her </w:t>
      </w:r>
      <w:r w:rsidR="002742B5" w:rsidRPr="00FD41B0">
        <w:rPr>
          <w:color w:val="auto"/>
        </w:rPr>
        <w:t>household</w:t>
      </w:r>
      <w:r w:rsidR="00E34A2C" w:rsidRPr="00FD41B0">
        <w:rPr>
          <w:color w:val="auto"/>
        </w:rPr>
        <w:t xml:space="preserve">, the Philippian jailer and his </w:t>
      </w:r>
      <w:r w:rsidR="002742B5" w:rsidRPr="00FD41B0">
        <w:rPr>
          <w:color w:val="auto"/>
        </w:rPr>
        <w:t xml:space="preserve">household, </w:t>
      </w:r>
      <w:r w:rsidR="00E34A2C" w:rsidRPr="00FD41B0">
        <w:rPr>
          <w:color w:val="auto"/>
        </w:rPr>
        <w:t xml:space="preserve">Cornelius and </w:t>
      </w:r>
      <w:r w:rsidR="002742B5" w:rsidRPr="00FD41B0">
        <w:rPr>
          <w:color w:val="auto"/>
        </w:rPr>
        <w:t>“</w:t>
      </w:r>
      <w:r w:rsidR="00E34A2C" w:rsidRPr="00FD41B0">
        <w:rPr>
          <w:color w:val="auto"/>
        </w:rPr>
        <w:t xml:space="preserve">his </w:t>
      </w:r>
      <w:r w:rsidR="002742B5" w:rsidRPr="00FD41B0">
        <w:rPr>
          <w:color w:val="auto"/>
        </w:rPr>
        <w:t>relatives and close friends</w:t>
      </w:r>
      <w:r w:rsidR="00CE275E" w:rsidRPr="00FD41B0">
        <w:rPr>
          <w:color w:val="auto"/>
        </w:rPr>
        <w:t>.</w:t>
      </w:r>
      <w:r w:rsidR="002742B5" w:rsidRPr="00FD41B0">
        <w:rPr>
          <w:color w:val="auto"/>
        </w:rPr>
        <w:t>”</w:t>
      </w:r>
      <w:r w:rsidR="00A010E2">
        <w:rPr>
          <w:color w:val="auto"/>
        </w:rPr>
        <w:t xml:space="preserve"> Individuals are not an end in themselves. They are a doorway to the family.</w:t>
      </w:r>
      <w:r w:rsidR="00E34A2C" w:rsidRPr="00FD41B0">
        <w:rPr>
          <w:color w:val="auto"/>
        </w:rPr>
        <w:t xml:space="preserve"> That</w:t>
      </w:r>
      <w:r w:rsidR="00BF124D" w:rsidRPr="00FD41B0">
        <w:rPr>
          <w:color w:val="auto"/>
        </w:rPr>
        <w:t xml:space="preserve"> has made a big difference. </w:t>
      </w:r>
      <w:r w:rsidR="002742B5" w:rsidRPr="00FD41B0">
        <w:rPr>
          <w:color w:val="auto"/>
        </w:rPr>
        <w:t>W</w:t>
      </w:r>
      <w:r w:rsidR="00BF124D" w:rsidRPr="00FD41B0">
        <w:rPr>
          <w:color w:val="auto"/>
        </w:rPr>
        <w:t xml:space="preserve">e </w:t>
      </w:r>
      <w:r w:rsidR="00E34A2C" w:rsidRPr="00FD41B0">
        <w:rPr>
          <w:color w:val="auto"/>
        </w:rPr>
        <w:t xml:space="preserve">always </w:t>
      </w:r>
      <w:r w:rsidR="00BF124D" w:rsidRPr="00FD41B0">
        <w:rPr>
          <w:color w:val="auto"/>
        </w:rPr>
        <w:t xml:space="preserve">ask </w:t>
      </w:r>
      <w:r w:rsidR="00E34A2C" w:rsidRPr="00FD41B0">
        <w:rPr>
          <w:color w:val="auto"/>
        </w:rPr>
        <w:t>our people</w:t>
      </w:r>
      <w:r w:rsidR="002742B5" w:rsidRPr="00FD41B0">
        <w:rPr>
          <w:color w:val="auto"/>
        </w:rPr>
        <w:t>: “W</w:t>
      </w:r>
      <w:r w:rsidR="00BF124D" w:rsidRPr="00FD41B0">
        <w:rPr>
          <w:color w:val="auto"/>
        </w:rPr>
        <w:t>ith w</w:t>
      </w:r>
      <w:r w:rsidR="00E34A2C" w:rsidRPr="00FD41B0">
        <w:rPr>
          <w:color w:val="auto"/>
        </w:rPr>
        <w:t>hom are you going to share? With family? With friends? With extended family?</w:t>
      </w:r>
      <w:r w:rsidR="0075552C" w:rsidRPr="00FD41B0">
        <w:rPr>
          <w:color w:val="auto"/>
        </w:rPr>
        <w:t xml:space="preserve"> The</w:t>
      </w:r>
      <w:r w:rsidR="002742B5" w:rsidRPr="00FD41B0">
        <w:rPr>
          <w:color w:val="auto"/>
        </w:rPr>
        <w:t xml:space="preserve"> f</w:t>
      </w:r>
      <w:r w:rsidR="00BF124D" w:rsidRPr="00FD41B0">
        <w:rPr>
          <w:color w:val="auto"/>
        </w:rPr>
        <w:t xml:space="preserve">amily focus </w:t>
      </w:r>
      <w:r w:rsidR="0075552C" w:rsidRPr="00FD41B0">
        <w:rPr>
          <w:color w:val="auto"/>
        </w:rPr>
        <w:t xml:space="preserve">is very </w:t>
      </w:r>
      <w:r w:rsidR="00BF124D" w:rsidRPr="00FD41B0">
        <w:rPr>
          <w:color w:val="auto"/>
        </w:rPr>
        <w:t>integrated</w:t>
      </w:r>
      <w:r w:rsidR="0075552C" w:rsidRPr="00FD41B0">
        <w:rPr>
          <w:color w:val="auto"/>
        </w:rPr>
        <w:t xml:space="preserve"> in</w:t>
      </w:r>
      <w:r w:rsidR="002742B5" w:rsidRPr="00FD41B0">
        <w:rPr>
          <w:color w:val="auto"/>
        </w:rPr>
        <w:t>to</w:t>
      </w:r>
      <w:r w:rsidR="0075552C" w:rsidRPr="00FD41B0">
        <w:rPr>
          <w:color w:val="auto"/>
        </w:rPr>
        <w:t xml:space="preserve"> the fabric of our movement</w:t>
      </w:r>
      <w:r w:rsidR="00BF124D" w:rsidRPr="00FD41B0">
        <w:rPr>
          <w:color w:val="auto"/>
        </w:rPr>
        <w:t>.</w:t>
      </w:r>
      <w:r w:rsidR="0075552C" w:rsidRPr="00FD41B0">
        <w:rPr>
          <w:color w:val="auto"/>
        </w:rPr>
        <w:t xml:space="preserve"> </w:t>
      </w:r>
    </w:p>
    <w:p w14:paraId="54835796" w14:textId="75FC0AF0" w:rsidR="000A1593" w:rsidRPr="00FD41B0" w:rsidRDefault="000A1593" w:rsidP="006C3F0C">
      <w:pPr>
        <w:pStyle w:val="ListParagraph"/>
        <w:ind w:firstLine="720"/>
        <w:rPr>
          <w:color w:val="auto"/>
        </w:rPr>
      </w:pPr>
      <w:r w:rsidRPr="00FD41B0">
        <w:rPr>
          <w:i/>
          <w:color w:val="auto"/>
        </w:rPr>
        <w:t>Trevor</w:t>
      </w:r>
      <w:r w:rsidRPr="00FD41B0">
        <w:rPr>
          <w:color w:val="auto"/>
        </w:rPr>
        <w:t>: “</w:t>
      </w:r>
      <w:r w:rsidR="00860792" w:rsidRPr="00FD41B0">
        <w:rPr>
          <w:color w:val="auto"/>
        </w:rPr>
        <w:t>F</w:t>
      </w:r>
      <w:r w:rsidRPr="00FD41B0">
        <w:rPr>
          <w:color w:val="auto"/>
        </w:rPr>
        <w:t xml:space="preserve">amily” boundaries are </w:t>
      </w:r>
      <w:r w:rsidR="00F50371" w:rsidRPr="00FD41B0">
        <w:rPr>
          <w:color w:val="auto"/>
        </w:rPr>
        <w:t>flexib</w:t>
      </w:r>
      <w:r w:rsidR="0051109E" w:rsidRPr="00FD41B0">
        <w:rPr>
          <w:color w:val="auto"/>
        </w:rPr>
        <w:t>ly</w:t>
      </w:r>
      <w:r w:rsidR="00860792" w:rsidRPr="00FD41B0">
        <w:rPr>
          <w:color w:val="auto"/>
        </w:rPr>
        <w:t xml:space="preserve"> </w:t>
      </w:r>
      <w:r w:rsidR="0051109E" w:rsidRPr="00FD41B0">
        <w:rPr>
          <w:color w:val="auto"/>
        </w:rPr>
        <w:t xml:space="preserve">negotiated between people </w:t>
      </w:r>
      <w:r w:rsidR="00860792" w:rsidRPr="00FD41B0">
        <w:rPr>
          <w:color w:val="auto"/>
        </w:rPr>
        <w:t xml:space="preserve">in </w:t>
      </w:r>
      <w:r w:rsidR="00436212" w:rsidRPr="00FD41B0">
        <w:rPr>
          <w:color w:val="auto"/>
        </w:rPr>
        <w:t xml:space="preserve">many </w:t>
      </w:r>
      <w:r w:rsidR="003C0836" w:rsidRPr="00FD41B0">
        <w:rPr>
          <w:color w:val="auto"/>
        </w:rPr>
        <w:t>contexts</w:t>
      </w:r>
      <w:r w:rsidR="00A4298C">
        <w:rPr>
          <w:color w:val="auto"/>
        </w:rPr>
        <w:t xml:space="preserve"> where we focus</w:t>
      </w:r>
      <w:r w:rsidR="00843052" w:rsidRPr="00FD41B0">
        <w:rPr>
          <w:color w:val="auto"/>
        </w:rPr>
        <w:t>.</w:t>
      </w:r>
      <w:r w:rsidR="00D07FEC" w:rsidRPr="00FD41B0">
        <w:rPr>
          <w:color w:val="auto"/>
        </w:rPr>
        <w:t xml:space="preserve"> </w:t>
      </w:r>
      <w:r w:rsidR="003C0836" w:rsidRPr="00FD41B0">
        <w:rPr>
          <w:color w:val="auto"/>
        </w:rPr>
        <w:t xml:space="preserve">Besides the nuclear family, other relatives, </w:t>
      </w:r>
      <w:r w:rsidR="004859AE" w:rsidRPr="00FD41B0">
        <w:rPr>
          <w:color w:val="auto"/>
        </w:rPr>
        <w:t>friends and coworkers mutually “act like brothers”</w:t>
      </w:r>
      <w:r w:rsidR="003C0836" w:rsidRPr="00FD41B0">
        <w:rPr>
          <w:color w:val="auto"/>
        </w:rPr>
        <w:t xml:space="preserve"> to each other, </w:t>
      </w:r>
      <w:r w:rsidR="00436212" w:rsidRPr="00FD41B0">
        <w:rPr>
          <w:color w:val="auto"/>
        </w:rPr>
        <w:t>cooperating</w:t>
      </w:r>
      <w:r w:rsidR="003C0836" w:rsidRPr="00FD41B0">
        <w:rPr>
          <w:color w:val="auto"/>
        </w:rPr>
        <w:t xml:space="preserve"> with each other to </w:t>
      </w:r>
      <w:r w:rsidR="004859AE" w:rsidRPr="00FD41B0">
        <w:rPr>
          <w:color w:val="auto"/>
        </w:rPr>
        <w:t>accomplish</w:t>
      </w:r>
      <w:r w:rsidR="003C0836" w:rsidRPr="00FD41B0">
        <w:rPr>
          <w:color w:val="auto"/>
        </w:rPr>
        <w:t xml:space="preserve"> their shared goals. </w:t>
      </w:r>
      <w:r w:rsidR="00843052" w:rsidRPr="00FD41B0">
        <w:rPr>
          <w:color w:val="auto"/>
        </w:rPr>
        <w:t>T</w:t>
      </w:r>
      <w:r w:rsidRPr="00FD41B0">
        <w:rPr>
          <w:color w:val="auto"/>
        </w:rPr>
        <w:t xml:space="preserve">he gospel </w:t>
      </w:r>
      <w:r w:rsidR="00F50371" w:rsidRPr="00FD41B0">
        <w:rPr>
          <w:color w:val="auto"/>
        </w:rPr>
        <w:t xml:space="preserve">spreads </w:t>
      </w:r>
      <w:r w:rsidRPr="00FD41B0">
        <w:rPr>
          <w:color w:val="auto"/>
        </w:rPr>
        <w:t>through</w:t>
      </w:r>
      <w:r w:rsidR="00843052" w:rsidRPr="00FD41B0">
        <w:rPr>
          <w:color w:val="auto"/>
        </w:rPr>
        <w:t xml:space="preserve"> these</w:t>
      </w:r>
      <w:r w:rsidRPr="00FD41B0">
        <w:rPr>
          <w:color w:val="auto"/>
        </w:rPr>
        <w:t xml:space="preserve"> </w:t>
      </w:r>
      <w:r w:rsidR="00F50371" w:rsidRPr="00FD41B0">
        <w:rPr>
          <w:color w:val="auto"/>
        </w:rPr>
        <w:t>“</w:t>
      </w:r>
      <w:r w:rsidRPr="00FD41B0">
        <w:rPr>
          <w:b/>
          <w:color w:val="auto"/>
        </w:rPr>
        <w:t>constructed</w:t>
      </w:r>
      <w:r w:rsidR="00F50371" w:rsidRPr="00FD41B0">
        <w:rPr>
          <w:b/>
          <w:color w:val="auto"/>
        </w:rPr>
        <w:t>”</w:t>
      </w:r>
      <w:r w:rsidRPr="00FD41B0">
        <w:rPr>
          <w:b/>
          <w:color w:val="auto"/>
        </w:rPr>
        <w:t xml:space="preserve"> families</w:t>
      </w:r>
      <w:r w:rsidR="00F50371" w:rsidRPr="00FD41B0">
        <w:rPr>
          <w:color w:val="auto"/>
        </w:rPr>
        <w:t>.</w:t>
      </w:r>
      <w:r w:rsidR="00C92E4F" w:rsidRPr="00FD41B0">
        <w:rPr>
          <w:color w:val="auto"/>
        </w:rPr>
        <w:t xml:space="preserve"> </w:t>
      </w:r>
    </w:p>
    <w:p w14:paraId="63860C55" w14:textId="77777777" w:rsidR="00AD3E11" w:rsidRPr="00FD41B0" w:rsidRDefault="00AD3E11" w:rsidP="00AD3E11">
      <w:pPr>
        <w:pStyle w:val="ListParagraph"/>
        <w:rPr>
          <w:color w:val="auto"/>
        </w:rPr>
      </w:pPr>
    </w:p>
    <w:p w14:paraId="1432D6A8" w14:textId="14B60403" w:rsidR="001A4850" w:rsidRPr="00200B9B" w:rsidRDefault="002742B5" w:rsidP="00200B9B">
      <w:pPr>
        <w:pStyle w:val="ListParagraph"/>
        <w:ind w:firstLine="720"/>
        <w:rPr>
          <w:color w:val="auto"/>
        </w:rPr>
      </w:pPr>
      <w:r w:rsidRPr="00200B9B">
        <w:rPr>
          <w:color w:val="auto"/>
        </w:rPr>
        <w:t xml:space="preserve">We aim for </w:t>
      </w:r>
      <w:r w:rsidRPr="00200B9B">
        <w:rPr>
          <w:b/>
          <w:color w:val="auto"/>
        </w:rPr>
        <w:t>i</w:t>
      </w:r>
      <w:r w:rsidR="00BF124D" w:rsidRPr="00200B9B">
        <w:rPr>
          <w:b/>
          <w:color w:val="auto"/>
        </w:rPr>
        <w:t xml:space="preserve">ndigenous </w:t>
      </w:r>
      <w:r w:rsidRPr="00200B9B">
        <w:rPr>
          <w:b/>
          <w:color w:val="auto"/>
        </w:rPr>
        <w:t>incarnation of the gospel</w:t>
      </w:r>
      <w:r w:rsidRPr="00200B9B">
        <w:rPr>
          <w:color w:val="auto"/>
        </w:rPr>
        <w:t xml:space="preserve">, </w:t>
      </w:r>
      <w:r w:rsidR="00BF124D" w:rsidRPr="00200B9B">
        <w:rPr>
          <w:color w:val="auto"/>
        </w:rPr>
        <w:t xml:space="preserve">so </w:t>
      </w:r>
      <w:r w:rsidR="00672751" w:rsidRPr="00200B9B">
        <w:rPr>
          <w:color w:val="auto"/>
        </w:rPr>
        <w:t xml:space="preserve">the </w:t>
      </w:r>
      <w:r w:rsidR="00BF124D" w:rsidRPr="00200B9B">
        <w:rPr>
          <w:color w:val="auto"/>
        </w:rPr>
        <w:t>church</w:t>
      </w:r>
      <w:r w:rsidR="00672751" w:rsidRPr="00200B9B">
        <w:rPr>
          <w:color w:val="auto"/>
        </w:rPr>
        <w:t>es</w:t>
      </w:r>
      <w:r w:rsidR="00BF124D" w:rsidRPr="00200B9B">
        <w:rPr>
          <w:color w:val="auto"/>
        </w:rPr>
        <w:t xml:space="preserve"> we plant </w:t>
      </w:r>
      <w:r w:rsidRPr="00200B9B">
        <w:rPr>
          <w:color w:val="auto"/>
        </w:rPr>
        <w:t>“</w:t>
      </w:r>
      <w:r w:rsidR="00672751" w:rsidRPr="00200B9B">
        <w:rPr>
          <w:color w:val="auto"/>
        </w:rPr>
        <w:t>smell</w:t>
      </w:r>
      <w:r w:rsidRPr="003B698A">
        <w:rPr>
          <w:color w:val="auto"/>
        </w:rPr>
        <w:t>”</w:t>
      </w:r>
      <w:r w:rsidR="00BF124D" w:rsidRPr="003B698A">
        <w:rPr>
          <w:color w:val="auto"/>
        </w:rPr>
        <w:t xml:space="preserve"> like the community. </w:t>
      </w:r>
      <w:r w:rsidR="0075552C" w:rsidRPr="003B698A">
        <w:rPr>
          <w:color w:val="auto"/>
        </w:rPr>
        <w:t xml:space="preserve">It’s not like one tribe is </w:t>
      </w:r>
      <w:r w:rsidRPr="003B698A">
        <w:rPr>
          <w:color w:val="auto"/>
        </w:rPr>
        <w:t xml:space="preserve">giving their Jesus </w:t>
      </w:r>
      <w:r w:rsidR="0075552C" w:rsidRPr="003B698A">
        <w:rPr>
          <w:color w:val="auto"/>
        </w:rPr>
        <w:t>to another tribe. We want people to feel</w:t>
      </w:r>
      <w:r w:rsidRPr="003B698A">
        <w:rPr>
          <w:color w:val="auto"/>
        </w:rPr>
        <w:t>:</w:t>
      </w:r>
      <w:r w:rsidR="0075552C" w:rsidRPr="003B698A">
        <w:rPr>
          <w:color w:val="auto"/>
        </w:rPr>
        <w:t xml:space="preserve"> “This is </w:t>
      </w:r>
      <w:r w:rsidR="0075552C" w:rsidRPr="003B698A">
        <w:rPr>
          <w:i/>
          <w:color w:val="auto"/>
        </w:rPr>
        <w:t>my</w:t>
      </w:r>
      <w:r w:rsidR="0075552C" w:rsidRPr="003B698A">
        <w:rPr>
          <w:color w:val="auto"/>
        </w:rPr>
        <w:t xml:space="preserve"> Jesus. He speaks my language. He talks like me.</w:t>
      </w:r>
      <w:r w:rsidR="006105FF" w:rsidRPr="003B698A">
        <w:rPr>
          <w:color w:val="auto"/>
        </w:rPr>
        <w:t>”</w:t>
      </w:r>
      <w:r w:rsidR="0075552C" w:rsidRPr="003B698A">
        <w:rPr>
          <w:color w:val="auto"/>
        </w:rPr>
        <w:t xml:space="preserve"> That kind of incarnational ministry has contributed a lot. </w:t>
      </w:r>
      <w:r w:rsidR="00672751" w:rsidRPr="003B698A">
        <w:rPr>
          <w:color w:val="auto"/>
        </w:rPr>
        <w:t xml:space="preserve">As much as possible, we try to reduce cultural barriers. </w:t>
      </w:r>
      <w:r w:rsidR="00200B9B" w:rsidRPr="003B698A">
        <w:rPr>
          <w:color w:val="auto"/>
        </w:rPr>
        <w:t>W</w:t>
      </w:r>
      <w:r w:rsidR="00672751" w:rsidRPr="003B698A">
        <w:rPr>
          <w:color w:val="auto"/>
        </w:rPr>
        <w:t xml:space="preserve">e </w:t>
      </w:r>
      <w:r w:rsidR="0075552C" w:rsidRPr="003B698A">
        <w:rPr>
          <w:color w:val="auto"/>
        </w:rPr>
        <w:t xml:space="preserve">try to give </w:t>
      </w:r>
      <w:r w:rsidR="00F02CA3" w:rsidRPr="003B698A">
        <w:rPr>
          <w:color w:val="auto"/>
        </w:rPr>
        <w:t>people</w:t>
      </w:r>
      <w:r w:rsidR="0075552C" w:rsidRPr="003B698A">
        <w:rPr>
          <w:color w:val="auto"/>
        </w:rPr>
        <w:t xml:space="preserve"> nothing but the gospel and allow the indigenous people to contextualize to whatever </w:t>
      </w:r>
      <w:r w:rsidR="00F50A61" w:rsidRPr="003B698A">
        <w:rPr>
          <w:color w:val="auto"/>
        </w:rPr>
        <w:t>fits</w:t>
      </w:r>
      <w:r w:rsidR="0075552C" w:rsidRPr="003B698A">
        <w:rPr>
          <w:color w:val="auto"/>
        </w:rPr>
        <w:t xml:space="preserve"> in their community, without compromising the full truth of the Word of God. </w:t>
      </w:r>
      <w:r w:rsidR="002E6F57" w:rsidRPr="003B698A">
        <w:rPr>
          <w:color w:val="auto"/>
        </w:rPr>
        <w:t>Th</w:t>
      </w:r>
      <w:r w:rsidR="00F02CA3" w:rsidRPr="003B698A">
        <w:rPr>
          <w:color w:val="auto"/>
        </w:rPr>
        <w:t xml:space="preserve">at way </w:t>
      </w:r>
      <w:r w:rsidR="00672751" w:rsidRPr="003B698A">
        <w:rPr>
          <w:color w:val="auto"/>
        </w:rPr>
        <w:t xml:space="preserve">they are not robbed of their culture and </w:t>
      </w:r>
      <w:r w:rsidR="00F02CA3" w:rsidRPr="003B698A">
        <w:rPr>
          <w:color w:val="auto"/>
        </w:rPr>
        <w:t>th</w:t>
      </w:r>
      <w:r w:rsidR="002E6F57" w:rsidRPr="003B698A">
        <w:rPr>
          <w:color w:val="auto"/>
        </w:rPr>
        <w:t>e gospel is no</w:t>
      </w:r>
      <w:r w:rsidR="00F02CA3" w:rsidRPr="003B698A">
        <w:rPr>
          <w:color w:val="auto"/>
        </w:rPr>
        <w:t>t</w:t>
      </w:r>
      <w:r w:rsidR="002E6F57" w:rsidRPr="003B698A">
        <w:rPr>
          <w:color w:val="auto"/>
        </w:rPr>
        <w:t xml:space="preserve"> foreign to them</w:t>
      </w:r>
      <w:r w:rsidR="00F50A61" w:rsidRPr="003B698A">
        <w:rPr>
          <w:color w:val="auto"/>
        </w:rPr>
        <w:t>.</w:t>
      </w:r>
      <w:r w:rsidR="002E6F57" w:rsidRPr="003B698A">
        <w:rPr>
          <w:color w:val="auto"/>
        </w:rPr>
        <w:t xml:space="preserve"> </w:t>
      </w:r>
      <w:r w:rsidR="001A4850" w:rsidRPr="00200B9B">
        <w:rPr>
          <w:i/>
          <w:color w:val="auto"/>
        </w:rPr>
        <w:t>Trevor</w:t>
      </w:r>
      <w:r w:rsidR="001A4850" w:rsidRPr="00200B9B">
        <w:rPr>
          <w:color w:val="auto"/>
        </w:rPr>
        <w:t xml:space="preserve">: </w:t>
      </w:r>
      <w:r w:rsidR="00B7655C" w:rsidRPr="00200B9B">
        <w:rPr>
          <w:color w:val="auto"/>
        </w:rPr>
        <w:t>In our country,</w:t>
      </w:r>
      <w:r w:rsidR="006C3F0C" w:rsidRPr="00200B9B">
        <w:rPr>
          <w:color w:val="auto"/>
        </w:rPr>
        <w:t xml:space="preserve"> the gospel </w:t>
      </w:r>
      <w:r w:rsidR="00B7655C" w:rsidRPr="00200B9B">
        <w:rPr>
          <w:color w:val="auto"/>
        </w:rPr>
        <w:t xml:space="preserve">must </w:t>
      </w:r>
      <w:r w:rsidR="006C3F0C" w:rsidRPr="00200B9B">
        <w:rPr>
          <w:color w:val="auto"/>
        </w:rPr>
        <w:t xml:space="preserve">be </w:t>
      </w:r>
      <w:r w:rsidR="001A4850" w:rsidRPr="00200B9B">
        <w:rPr>
          <w:b/>
          <w:color w:val="auto"/>
        </w:rPr>
        <w:t>fitted</w:t>
      </w:r>
      <w:r w:rsidR="00860792" w:rsidRPr="00200B9B">
        <w:rPr>
          <w:color w:val="auto"/>
        </w:rPr>
        <w:t xml:space="preserve"> </w:t>
      </w:r>
      <w:r w:rsidR="00860792" w:rsidRPr="00200B9B">
        <w:rPr>
          <w:b/>
          <w:color w:val="auto"/>
        </w:rPr>
        <w:t xml:space="preserve">for </w:t>
      </w:r>
      <w:r w:rsidR="00FE019B" w:rsidRPr="00200B9B">
        <w:rPr>
          <w:b/>
          <w:color w:val="auto"/>
        </w:rPr>
        <w:t xml:space="preserve">each </w:t>
      </w:r>
      <w:r w:rsidR="001A4850" w:rsidRPr="00200B9B">
        <w:rPr>
          <w:b/>
          <w:color w:val="auto"/>
        </w:rPr>
        <w:t>context</w:t>
      </w:r>
      <w:r w:rsidR="001A4850" w:rsidRPr="00200B9B">
        <w:rPr>
          <w:color w:val="auto"/>
        </w:rPr>
        <w:t xml:space="preserve"> </w:t>
      </w:r>
      <w:r w:rsidR="00FE019B" w:rsidRPr="00200B9B">
        <w:rPr>
          <w:color w:val="auto"/>
        </w:rPr>
        <w:t>in</w:t>
      </w:r>
      <w:r w:rsidR="001A4850" w:rsidRPr="00200B9B">
        <w:rPr>
          <w:color w:val="auto"/>
        </w:rPr>
        <w:t xml:space="preserve"> 130 differen</w:t>
      </w:r>
      <w:r w:rsidR="00A20F8B" w:rsidRPr="00200B9B">
        <w:rPr>
          <w:color w:val="auto"/>
        </w:rPr>
        <w:t xml:space="preserve">t Unreached People Groups, and </w:t>
      </w:r>
      <w:r w:rsidR="00200B9B">
        <w:rPr>
          <w:color w:val="auto"/>
        </w:rPr>
        <w:t xml:space="preserve">many religious </w:t>
      </w:r>
      <w:r w:rsidR="001A4850" w:rsidRPr="00200B9B">
        <w:rPr>
          <w:color w:val="auto"/>
        </w:rPr>
        <w:t>variants</w:t>
      </w:r>
      <w:r w:rsidR="00200B9B">
        <w:rPr>
          <w:color w:val="auto"/>
        </w:rPr>
        <w:t>.</w:t>
      </w:r>
      <w:r w:rsidR="001A4850" w:rsidRPr="00200B9B">
        <w:rPr>
          <w:color w:val="auto"/>
        </w:rPr>
        <w:t xml:space="preserve"> </w:t>
      </w:r>
      <w:r w:rsidR="00FF6CE4" w:rsidRPr="00200B9B">
        <w:rPr>
          <w:color w:val="auto"/>
        </w:rPr>
        <w:t xml:space="preserve"> </w:t>
      </w:r>
      <w:r w:rsidR="006C3F0C" w:rsidRPr="00200B9B">
        <w:rPr>
          <w:color w:val="auto"/>
        </w:rPr>
        <w:t>Our near-</w:t>
      </w:r>
      <w:r w:rsidR="001A4850" w:rsidRPr="00200B9B">
        <w:rPr>
          <w:color w:val="auto"/>
        </w:rPr>
        <w:t xml:space="preserve">culture workers </w:t>
      </w:r>
      <w:r w:rsidR="00C92E4F" w:rsidRPr="00200B9B">
        <w:rPr>
          <w:color w:val="auto"/>
        </w:rPr>
        <w:t xml:space="preserve">do </w:t>
      </w:r>
      <w:r w:rsidR="001A4850" w:rsidRPr="00200B9B">
        <w:rPr>
          <w:color w:val="auto"/>
        </w:rPr>
        <w:t xml:space="preserve">cultural research to discover dialog themes </w:t>
      </w:r>
      <w:r w:rsidR="00A20F8B" w:rsidRPr="00200B9B">
        <w:rPr>
          <w:color w:val="auto"/>
        </w:rPr>
        <w:t>that</w:t>
      </w:r>
      <w:r w:rsidR="001A4850" w:rsidRPr="00200B9B">
        <w:rPr>
          <w:color w:val="auto"/>
        </w:rPr>
        <w:t xml:space="preserve"> local people</w:t>
      </w:r>
      <w:r w:rsidR="00A20F8B" w:rsidRPr="00200B9B">
        <w:rPr>
          <w:color w:val="auto"/>
        </w:rPr>
        <w:t xml:space="preserve"> prioritize</w:t>
      </w:r>
      <w:r w:rsidR="006C3F0C" w:rsidRPr="00200B9B">
        <w:rPr>
          <w:color w:val="auto"/>
        </w:rPr>
        <w:t>.</w:t>
      </w:r>
      <w:r w:rsidR="00C92E4F" w:rsidRPr="00200B9B">
        <w:rPr>
          <w:color w:val="auto"/>
        </w:rPr>
        <w:t xml:space="preserve"> </w:t>
      </w:r>
      <w:r w:rsidR="006C3F0C" w:rsidRPr="00200B9B">
        <w:rPr>
          <w:color w:val="auto"/>
        </w:rPr>
        <w:t>They</w:t>
      </w:r>
      <w:r w:rsidR="00C92E4F" w:rsidRPr="00200B9B">
        <w:rPr>
          <w:color w:val="auto"/>
        </w:rPr>
        <w:t xml:space="preserve"> use these themes in </w:t>
      </w:r>
      <w:r w:rsidR="00C92E4F" w:rsidRPr="00200B9B">
        <w:rPr>
          <w:b/>
          <w:color w:val="auto"/>
        </w:rPr>
        <w:t>transformation</w:t>
      </w:r>
      <w:r w:rsidR="00555FBE" w:rsidRPr="00200B9B">
        <w:rPr>
          <w:b/>
          <w:color w:val="auto"/>
        </w:rPr>
        <w:t>al</w:t>
      </w:r>
      <w:r w:rsidR="00C92E4F" w:rsidRPr="00200B9B">
        <w:rPr>
          <w:b/>
          <w:color w:val="auto"/>
        </w:rPr>
        <w:t xml:space="preserve"> dialogs</w:t>
      </w:r>
      <w:r w:rsidR="006C3F0C" w:rsidRPr="00200B9B">
        <w:rPr>
          <w:color w:val="auto"/>
        </w:rPr>
        <w:t xml:space="preserve"> with local people</w:t>
      </w:r>
      <w:r w:rsidR="00C92E4F" w:rsidRPr="00200B9B">
        <w:rPr>
          <w:color w:val="auto"/>
        </w:rPr>
        <w:t xml:space="preserve"> in their social groups.</w:t>
      </w:r>
      <w:r w:rsidR="00FA6A9F" w:rsidRPr="00200B9B">
        <w:rPr>
          <w:color w:val="auto"/>
        </w:rPr>
        <w:t xml:space="preserve"> </w:t>
      </w:r>
      <w:r w:rsidR="006C3F0C" w:rsidRPr="00200B9B">
        <w:rPr>
          <w:color w:val="auto"/>
        </w:rPr>
        <w:t xml:space="preserve">Local </w:t>
      </w:r>
      <w:r w:rsidR="00A20F8B" w:rsidRPr="00200B9B">
        <w:rPr>
          <w:color w:val="auto"/>
        </w:rPr>
        <w:t xml:space="preserve">believers </w:t>
      </w:r>
      <w:r w:rsidR="006C3F0C" w:rsidRPr="00200B9B">
        <w:rPr>
          <w:color w:val="auto"/>
        </w:rPr>
        <w:t>then</w:t>
      </w:r>
      <w:r w:rsidR="00C92E4F" w:rsidRPr="00200B9B">
        <w:rPr>
          <w:color w:val="auto"/>
        </w:rPr>
        <w:t xml:space="preserve"> </w:t>
      </w:r>
      <w:r w:rsidR="00A20F8B" w:rsidRPr="00200B9B">
        <w:rPr>
          <w:color w:val="auto"/>
        </w:rPr>
        <w:t>imitate</w:t>
      </w:r>
      <w:r w:rsidR="00FE019B" w:rsidRPr="00200B9B">
        <w:rPr>
          <w:color w:val="auto"/>
        </w:rPr>
        <w:t xml:space="preserve"> </w:t>
      </w:r>
      <w:r w:rsidR="00200B9B">
        <w:rPr>
          <w:color w:val="auto"/>
        </w:rPr>
        <w:t>this</w:t>
      </w:r>
      <w:r w:rsidR="00FE019B" w:rsidRPr="00200B9B">
        <w:rPr>
          <w:color w:val="auto"/>
        </w:rPr>
        <w:t xml:space="preserve"> pattern of</w:t>
      </w:r>
      <w:r w:rsidR="00C92E4F" w:rsidRPr="00200B9B">
        <w:rPr>
          <w:color w:val="auto"/>
        </w:rPr>
        <w:t xml:space="preserve"> cultural research to develop transformation</w:t>
      </w:r>
      <w:r w:rsidR="00555FBE" w:rsidRPr="00200B9B">
        <w:rPr>
          <w:color w:val="auto"/>
        </w:rPr>
        <w:t>al</w:t>
      </w:r>
      <w:r w:rsidR="006C3F0C" w:rsidRPr="00200B9B">
        <w:rPr>
          <w:color w:val="auto"/>
        </w:rPr>
        <w:t xml:space="preserve"> dialogs</w:t>
      </w:r>
      <w:r w:rsidR="00200B9B">
        <w:rPr>
          <w:color w:val="auto"/>
        </w:rPr>
        <w:t xml:space="preserve"> of their own</w:t>
      </w:r>
      <w:r w:rsidR="006C3F0C" w:rsidRPr="00200B9B">
        <w:rPr>
          <w:color w:val="auto"/>
        </w:rPr>
        <w:t>.</w:t>
      </w:r>
      <w:r w:rsidR="00C92E4F" w:rsidRPr="00200B9B">
        <w:rPr>
          <w:color w:val="auto"/>
        </w:rPr>
        <w:t xml:space="preserve"> </w:t>
      </w:r>
      <w:r w:rsidR="006C3F0C" w:rsidRPr="00200B9B">
        <w:rPr>
          <w:color w:val="auto"/>
        </w:rPr>
        <w:t xml:space="preserve">This </w:t>
      </w:r>
      <w:r w:rsidR="00B7655C" w:rsidRPr="00200B9B">
        <w:rPr>
          <w:color w:val="auto"/>
        </w:rPr>
        <w:t>pattern of</w:t>
      </w:r>
      <w:r w:rsidR="006C3F0C" w:rsidRPr="00200B9B">
        <w:rPr>
          <w:color w:val="auto"/>
        </w:rPr>
        <w:t xml:space="preserve"> </w:t>
      </w:r>
      <w:r w:rsidR="00FF6CE4" w:rsidRPr="00200B9B">
        <w:rPr>
          <w:color w:val="auto"/>
        </w:rPr>
        <w:t>research to fit</w:t>
      </w:r>
      <w:r w:rsidR="006C3F0C" w:rsidRPr="00200B9B">
        <w:rPr>
          <w:color w:val="auto"/>
        </w:rPr>
        <w:t xml:space="preserve"> </w:t>
      </w:r>
      <w:r w:rsidR="00B7655C" w:rsidRPr="00200B9B">
        <w:rPr>
          <w:color w:val="auto"/>
        </w:rPr>
        <w:t xml:space="preserve">transformational dialogs to context </w:t>
      </w:r>
      <w:r w:rsidR="006C3F0C" w:rsidRPr="00200B9B">
        <w:rPr>
          <w:color w:val="auto"/>
        </w:rPr>
        <w:t>has enabled</w:t>
      </w:r>
      <w:r w:rsidR="00C92E4F" w:rsidRPr="00200B9B">
        <w:rPr>
          <w:color w:val="auto"/>
        </w:rPr>
        <w:t xml:space="preserve"> </w:t>
      </w:r>
      <w:r w:rsidR="00FE019B" w:rsidRPr="00200B9B">
        <w:rPr>
          <w:color w:val="auto"/>
        </w:rPr>
        <w:t xml:space="preserve">group </w:t>
      </w:r>
      <w:r w:rsidR="00C92E4F" w:rsidRPr="00200B9B">
        <w:rPr>
          <w:color w:val="auto"/>
        </w:rPr>
        <w:t xml:space="preserve">multiplication </w:t>
      </w:r>
      <w:r w:rsidR="00FF6CE4" w:rsidRPr="00200B9B">
        <w:rPr>
          <w:color w:val="auto"/>
        </w:rPr>
        <w:t>to bridge over to</w:t>
      </w:r>
      <w:r w:rsidR="00C92E4F" w:rsidRPr="00200B9B">
        <w:rPr>
          <w:color w:val="auto"/>
        </w:rPr>
        <w:t xml:space="preserve"> 47 U</w:t>
      </w:r>
      <w:r w:rsidR="00200B9B">
        <w:rPr>
          <w:color w:val="auto"/>
        </w:rPr>
        <w:t xml:space="preserve">nreached </w:t>
      </w:r>
      <w:r w:rsidR="00C92E4F" w:rsidRPr="00200B9B">
        <w:rPr>
          <w:color w:val="auto"/>
        </w:rPr>
        <w:t>P</w:t>
      </w:r>
      <w:r w:rsidR="00200B9B">
        <w:rPr>
          <w:color w:val="auto"/>
        </w:rPr>
        <w:t xml:space="preserve">eople </w:t>
      </w:r>
      <w:r w:rsidR="00C92E4F" w:rsidRPr="00200B9B">
        <w:rPr>
          <w:color w:val="auto"/>
        </w:rPr>
        <w:t>G</w:t>
      </w:r>
      <w:r w:rsidR="00200B9B">
        <w:rPr>
          <w:color w:val="auto"/>
        </w:rPr>
        <w:t>roup</w:t>
      </w:r>
      <w:r w:rsidR="00C92E4F" w:rsidRPr="00200B9B">
        <w:rPr>
          <w:color w:val="auto"/>
        </w:rPr>
        <w:t xml:space="preserve">s </w:t>
      </w:r>
      <w:r w:rsidR="00200B9B">
        <w:rPr>
          <w:color w:val="auto"/>
        </w:rPr>
        <w:t>(UPGs) in</w:t>
      </w:r>
      <w:r w:rsidR="00C92E4F" w:rsidRPr="00200B9B">
        <w:rPr>
          <w:color w:val="auto"/>
        </w:rPr>
        <w:t xml:space="preserve"> 12 countries.</w:t>
      </w:r>
      <w:r w:rsidR="00FA6A9F" w:rsidRPr="00200B9B">
        <w:rPr>
          <w:color w:val="auto"/>
        </w:rPr>
        <w:t xml:space="preserve"> </w:t>
      </w:r>
      <w:r w:rsidR="00FE019B" w:rsidRPr="00200B9B">
        <w:rPr>
          <w:color w:val="auto"/>
        </w:rPr>
        <w:t>B</w:t>
      </w:r>
      <w:r w:rsidR="00C92E4F" w:rsidRPr="00200B9B">
        <w:rPr>
          <w:color w:val="auto"/>
        </w:rPr>
        <w:t xml:space="preserve">y </w:t>
      </w:r>
      <w:r w:rsidR="006C3F0C" w:rsidRPr="00200B9B">
        <w:rPr>
          <w:color w:val="auto"/>
        </w:rPr>
        <w:t>the third generation</w:t>
      </w:r>
      <w:r w:rsidR="00A20F8B" w:rsidRPr="00200B9B">
        <w:rPr>
          <w:color w:val="auto"/>
        </w:rPr>
        <w:t xml:space="preserve"> of group multiplication</w:t>
      </w:r>
      <w:r w:rsidR="00C92E4F" w:rsidRPr="00200B9B">
        <w:rPr>
          <w:color w:val="auto"/>
        </w:rPr>
        <w:t xml:space="preserve">, discipleship has </w:t>
      </w:r>
      <w:r w:rsidR="00FF6CE4" w:rsidRPr="00200B9B">
        <w:rPr>
          <w:color w:val="auto"/>
        </w:rPr>
        <w:t>become</w:t>
      </w:r>
      <w:r w:rsidR="00FE019B" w:rsidRPr="00200B9B">
        <w:rPr>
          <w:color w:val="auto"/>
        </w:rPr>
        <w:t xml:space="preserve"> </w:t>
      </w:r>
      <w:r w:rsidR="00200B9B">
        <w:rPr>
          <w:color w:val="auto"/>
        </w:rPr>
        <w:t xml:space="preserve">very </w:t>
      </w:r>
      <w:r w:rsidR="006C3F0C" w:rsidRPr="00200B9B">
        <w:rPr>
          <w:color w:val="auto"/>
        </w:rPr>
        <w:t>strongly fitted to each context</w:t>
      </w:r>
      <w:r w:rsidR="00C92E4F" w:rsidRPr="00200B9B">
        <w:rPr>
          <w:color w:val="auto"/>
        </w:rPr>
        <w:t>.</w:t>
      </w:r>
      <w:r w:rsidR="00FA6A9F" w:rsidRPr="00200B9B">
        <w:rPr>
          <w:color w:val="auto"/>
        </w:rPr>
        <w:t xml:space="preserve"> </w:t>
      </w:r>
    </w:p>
    <w:p w14:paraId="33EDE7B7" w14:textId="77777777" w:rsidR="00AD3E11" w:rsidRPr="00FD41B0" w:rsidRDefault="00AD3E11" w:rsidP="00AD3E11">
      <w:pPr>
        <w:pStyle w:val="ListParagraph"/>
        <w:rPr>
          <w:color w:val="auto"/>
        </w:rPr>
      </w:pPr>
    </w:p>
    <w:p w14:paraId="2CF063B4" w14:textId="22FEC72A" w:rsidR="00AD3E11" w:rsidRPr="00FD41B0" w:rsidRDefault="002E6F57" w:rsidP="00AD3E11">
      <w:pPr>
        <w:pStyle w:val="ListParagraph"/>
        <w:numPr>
          <w:ilvl w:val="0"/>
          <w:numId w:val="11"/>
        </w:numPr>
        <w:rPr>
          <w:color w:val="auto"/>
        </w:rPr>
      </w:pPr>
      <w:r w:rsidRPr="00FD41B0">
        <w:rPr>
          <w:color w:val="auto"/>
        </w:rPr>
        <w:t>Another</w:t>
      </w:r>
      <w:r w:rsidR="00F02CA3" w:rsidRPr="00FD41B0">
        <w:rPr>
          <w:color w:val="auto"/>
        </w:rPr>
        <w:t xml:space="preserve"> very important factor for us</w:t>
      </w:r>
      <w:r w:rsidRPr="00FD41B0">
        <w:rPr>
          <w:color w:val="auto"/>
        </w:rPr>
        <w:t xml:space="preserve"> is </w:t>
      </w:r>
      <w:r w:rsidRPr="00FD41B0">
        <w:rPr>
          <w:b/>
          <w:color w:val="auto"/>
        </w:rPr>
        <w:t>a</w:t>
      </w:r>
      <w:r w:rsidR="00BF124D" w:rsidRPr="00FD41B0">
        <w:rPr>
          <w:b/>
          <w:color w:val="auto"/>
        </w:rPr>
        <w:t>ccess ministry</w:t>
      </w:r>
      <w:r w:rsidRPr="00FD41B0">
        <w:rPr>
          <w:color w:val="auto"/>
        </w:rPr>
        <w:t xml:space="preserve">. </w:t>
      </w:r>
      <w:r w:rsidR="0002041F" w:rsidRPr="00FD41B0">
        <w:rPr>
          <w:color w:val="auto"/>
        </w:rPr>
        <w:t>This</w:t>
      </w:r>
      <w:r w:rsidR="00357181" w:rsidRPr="00FD41B0">
        <w:rPr>
          <w:color w:val="auto"/>
        </w:rPr>
        <w:t xml:space="preserve"> is </w:t>
      </w:r>
      <w:r w:rsidR="0002041F" w:rsidRPr="00FD41B0">
        <w:rPr>
          <w:color w:val="auto"/>
        </w:rPr>
        <w:t>genuine ministry that serves a need of the community and creates a bridge between disciple makers and the community. We say: “Access ministry is answering the prayer of the lost.” Access</w:t>
      </w:r>
      <w:r w:rsidR="005C3301" w:rsidRPr="00FD41B0">
        <w:rPr>
          <w:color w:val="auto"/>
        </w:rPr>
        <w:t xml:space="preserve"> ministry share</w:t>
      </w:r>
      <w:r w:rsidR="0002041F" w:rsidRPr="00FD41B0">
        <w:rPr>
          <w:color w:val="auto"/>
        </w:rPr>
        <w:t>s the l</w:t>
      </w:r>
      <w:r w:rsidR="005C3301" w:rsidRPr="00FD41B0">
        <w:rPr>
          <w:color w:val="auto"/>
        </w:rPr>
        <w:t xml:space="preserve">ove of Christ not only </w:t>
      </w:r>
      <w:r w:rsidR="0002041F" w:rsidRPr="00FD41B0">
        <w:rPr>
          <w:color w:val="auto"/>
        </w:rPr>
        <w:t>with</w:t>
      </w:r>
      <w:r w:rsidR="005C3301" w:rsidRPr="00FD41B0">
        <w:rPr>
          <w:color w:val="auto"/>
        </w:rPr>
        <w:t xml:space="preserve"> our mouth</w:t>
      </w:r>
      <w:r w:rsidR="0002041F" w:rsidRPr="00FD41B0">
        <w:rPr>
          <w:color w:val="auto"/>
        </w:rPr>
        <w:t>s</w:t>
      </w:r>
      <w:r w:rsidR="005C3301" w:rsidRPr="00FD41B0">
        <w:rPr>
          <w:color w:val="auto"/>
        </w:rPr>
        <w:t xml:space="preserve"> but also </w:t>
      </w:r>
      <w:r w:rsidR="0002041F" w:rsidRPr="00FD41B0">
        <w:rPr>
          <w:color w:val="auto"/>
        </w:rPr>
        <w:t>through</w:t>
      </w:r>
      <w:r w:rsidR="005C3301" w:rsidRPr="00FD41B0">
        <w:rPr>
          <w:color w:val="auto"/>
        </w:rPr>
        <w:t xml:space="preserve"> our deeds</w:t>
      </w:r>
      <w:r w:rsidR="0002041F" w:rsidRPr="00FD41B0">
        <w:rPr>
          <w:color w:val="auto"/>
        </w:rPr>
        <w:t>, bringing a holistic gospel message</w:t>
      </w:r>
      <w:r w:rsidR="005C3301" w:rsidRPr="00FD41B0">
        <w:rPr>
          <w:color w:val="auto"/>
        </w:rPr>
        <w:t>. We see our Lord Jesus serving the need</w:t>
      </w:r>
      <w:r w:rsidR="0002041F" w:rsidRPr="00FD41B0">
        <w:rPr>
          <w:color w:val="auto"/>
        </w:rPr>
        <w:t>s</w:t>
      </w:r>
      <w:r w:rsidR="005C3301" w:rsidRPr="00FD41B0">
        <w:rPr>
          <w:color w:val="auto"/>
        </w:rPr>
        <w:t xml:space="preserve"> of the community as well as sharing the</w:t>
      </w:r>
      <w:r w:rsidR="0002041F" w:rsidRPr="00FD41B0">
        <w:rPr>
          <w:color w:val="auto"/>
        </w:rPr>
        <w:t xml:space="preserve"> message of the</w:t>
      </w:r>
      <w:r w:rsidR="005C3301" w:rsidRPr="00FD41B0">
        <w:rPr>
          <w:color w:val="auto"/>
        </w:rPr>
        <w:t xml:space="preserve"> Kingdom. He asked us to do the same.</w:t>
      </w:r>
      <w:r w:rsidR="0002041F" w:rsidRPr="00FD41B0">
        <w:rPr>
          <w:color w:val="auto"/>
        </w:rPr>
        <w:t xml:space="preserve"> </w:t>
      </w:r>
      <w:r w:rsidR="009B7D04" w:rsidRPr="00FD41B0">
        <w:rPr>
          <w:color w:val="auto"/>
        </w:rPr>
        <w:t xml:space="preserve">We </w:t>
      </w:r>
      <w:r w:rsidR="00200B9B">
        <w:rPr>
          <w:color w:val="auto"/>
        </w:rPr>
        <w:t xml:space="preserve">seek to </w:t>
      </w:r>
      <w:r w:rsidR="009B7D04" w:rsidRPr="00FD41B0">
        <w:rPr>
          <w:color w:val="auto"/>
        </w:rPr>
        <w:t>discover unique access for each place</w:t>
      </w:r>
      <w:r w:rsidR="00672751" w:rsidRPr="00FD41B0">
        <w:rPr>
          <w:color w:val="auto"/>
        </w:rPr>
        <w:t xml:space="preserve">, </w:t>
      </w:r>
      <w:r w:rsidR="009B7D04" w:rsidRPr="00FD41B0">
        <w:rPr>
          <w:color w:val="auto"/>
        </w:rPr>
        <w:t>focus</w:t>
      </w:r>
      <w:r w:rsidR="00672751" w:rsidRPr="00FD41B0">
        <w:rPr>
          <w:color w:val="auto"/>
        </w:rPr>
        <w:t>ing</w:t>
      </w:r>
      <w:r w:rsidR="009B7D04" w:rsidRPr="00FD41B0">
        <w:rPr>
          <w:color w:val="auto"/>
        </w:rPr>
        <w:t xml:space="preserve"> on whatever the Lord brings into our hearts. </w:t>
      </w:r>
    </w:p>
    <w:p w14:paraId="245BCAAF" w14:textId="744896CA" w:rsidR="00C92E4F" w:rsidRPr="00FD41B0" w:rsidRDefault="00C92E4F" w:rsidP="006C3F0C">
      <w:pPr>
        <w:pStyle w:val="ListParagraph"/>
        <w:ind w:firstLine="720"/>
        <w:rPr>
          <w:color w:val="auto"/>
        </w:rPr>
      </w:pPr>
      <w:r w:rsidRPr="00FD41B0">
        <w:rPr>
          <w:i/>
          <w:color w:val="auto"/>
        </w:rPr>
        <w:t>Trevor</w:t>
      </w:r>
      <w:r w:rsidRPr="00FD41B0">
        <w:rPr>
          <w:color w:val="auto"/>
        </w:rPr>
        <w:t>:</w:t>
      </w:r>
      <w:r w:rsidR="00FA6A9F" w:rsidRPr="00FD41B0">
        <w:rPr>
          <w:color w:val="auto"/>
        </w:rPr>
        <w:t xml:space="preserve"> </w:t>
      </w:r>
      <w:r w:rsidR="00BD3AC3" w:rsidRPr="00FD41B0">
        <w:rPr>
          <w:color w:val="auto"/>
        </w:rPr>
        <w:t xml:space="preserve">We integrate </w:t>
      </w:r>
      <w:r w:rsidR="00BD3AC3" w:rsidRPr="00FD41B0">
        <w:rPr>
          <w:b/>
          <w:color w:val="auto"/>
        </w:rPr>
        <w:t>n</w:t>
      </w:r>
      <w:r w:rsidR="002577CA" w:rsidRPr="00FD41B0">
        <w:rPr>
          <w:b/>
          <w:color w:val="auto"/>
        </w:rPr>
        <w:t>e</w:t>
      </w:r>
      <w:r w:rsidR="006C3F0C" w:rsidRPr="00FD41B0">
        <w:rPr>
          <w:b/>
          <w:color w:val="auto"/>
        </w:rPr>
        <w:t>ed-</w:t>
      </w:r>
      <w:r w:rsidR="002577CA" w:rsidRPr="00FD41B0">
        <w:rPr>
          <w:b/>
          <w:color w:val="auto"/>
        </w:rPr>
        <w:t>based ministries</w:t>
      </w:r>
      <w:r w:rsidR="002577CA" w:rsidRPr="00FD41B0">
        <w:rPr>
          <w:color w:val="auto"/>
        </w:rPr>
        <w:t xml:space="preserve"> </w:t>
      </w:r>
      <w:r w:rsidR="00FE019B" w:rsidRPr="00FD41B0">
        <w:rPr>
          <w:color w:val="auto"/>
        </w:rPr>
        <w:t>with</w:t>
      </w:r>
      <w:r w:rsidR="002577CA" w:rsidRPr="00FD41B0">
        <w:rPr>
          <w:color w:val="auto"/>
        </w:rPr>
        <w:t xml:space="preserve"> multiplication </w:t>
      </w:r>
      <w:r w:rsidR="00BD3AC3" w:rsidRPr="00FD41B0">
        <w:rPr>
          <w:color w:val="auto"/>
        </w:rPr>
        <w:t xml:space="preserve">of believer groups. </w:t>
      </w:r>
      <w:r w:rsidR="006C3F0C" w:rsidRPr="00FD41B0">
        <w:rPr>
          <w:color w:val="auto"/>
        </w:rPr>
        <w:t>Need-</w:t>
      </w:r>
      <w:r w:rsidR="002577CA" w:rsidRPr="00FD41B0">
        <w:rPr>
          <w:color w:val="auto"/>
        </w:rPr>
        <w:t xml:space="preserve">based ministries give </w:t>
      </w:r>
      <w:r w:rsidR="002577CA" w:rsidRPr="00FD41B0">
        <w:rPr>
          <w:i/>
          <w:color w:val="auto"/>
        </w:rPr>
        <w:t>access</w:t>
      </w:r>
      <w:r w:rsidR="002577CA" w:rsidRPr="00FD41B0">
        <w:rPr>
          <w:color w:val="auto"/>
        </w:rPr>
        <w:t xml:space="preserve"> to new communities. They also </w:t>
      </w:r>
      <w:r w:rsidR="004756A3" w:rsidRPr="00FD41B0">
        <w:rPr>
          <w:i/>
          <w:color w:val="auto"/>
        </w:rPr>
        <w:t>solidify</w:t>
      </w:r>
      <w:r w:rsidR="002577CA" w:rsidRPr="00FD41B0">
        <w:rPr>
          <w:color w:val="auto"/>
        </w:rPr>
        <w:t xml:space="preserve"> </w:t>
      </w:r>
      <w:r w:rsidR="00FE019B" w:rsidRPr="00FD41B0">
        <w:rPr>
          <w:color w:val="auto"/>
        </w:rPr>
        <w:t xml:space="preserve">a </w:t>
      </w:r>
      <w:r w:rsidR="002577CA" w:rsidRPr="00FD41B0">
        <w:rPr>
          <w:color w:val="auto"/>
        </w:rPr>
        <w:t>movement</w:t>
      </w:r>
      <w:r w:rsidR="00FE019B" w:rsidRPr="00FD41B0">
        <w:rPr>
          <w:color w:val="auto"/>
        </w:rPr>
        <w:t>’s social role</w:t>
      </w:r>
      <w:r w:rsidR="00394D2E" w:rsidRPr="00FD41B0">
        <w:rPr>
          <w:color w:val="auto"/>
        </w:rPr>
        <w:t xml:space="preserve"> in the wider community</w:t>
      </w:r>
      <w:r w:rsidR="002577CA" w:rsidRPr="00FD41B0">
        <w:rPr>
          <w:color w:val="auto"/>
        </w:rPr>
        <w:t>.</w:t>
      </w:r>
      <w:r w:rsidR="00FA6A9F" w:rsidRPr="00FD41B0">
        <w:rPr>
          <w:color w:val="auto"/>
        </w:rPr>
        <w:t xml:space="preserve"> </w:t>
      </w:r>
      <w:r w:rsidR="002577CA" w:rsidRPr="00FD41B0">
        <w:rPr>
          <w:color w:val="auto"/>
        </w:rPr>
        <w:t xml:space="preserve">Local leaders empower </w:t>
      </w:r>
      <w:r w:rsidR="00BD3AC3" w:rsidRPr="00FD41B0">
        <w:rPr>
          <w:color w:val="auto"/>
        </w:rPr>
        <w:t>other believers</w:t>
      </w:r>
      <w:r w:rsidR="002577CA" w:rsidRPr="00FD41B0">
        <w:rPr>
          <w:color w:val="auto"/>
        </w:rPr>
        <w:t xml:space="preserve"> to me</w:t>
      </w:r>
      <w:r w:rsidR="006C3F0C" w:rsidRPr="00FD41B0">
        <w:rPr>
          <w:color w:val="auto"/>
        </w:rPr>
        <w:t>et the needs of their neighbors.</w:t>
      </w:r>
      <w:r w:rsidR="002577CA" w:rsidRPr="00FD41B0">
        <w:rPr>
          <w:color w:val="auto"/>
        </w:rPr>
        <w:t xml:space="preserve"> </w:t>
      </w:r>
      <w:r w:rsidR="006C3F0C" w:rsidRPr="00FD41B0">
        <w:rPr>
          <w:color w:val="auto"/>
        </w:rPr>
        <w:t>This increases</w:t>
      </w:r>
      <w:r w:rsidR="004756A3" w:rsidRPr="00FD41B0">
        <w:rPr>
          <w:color w:val="auto"/>
        </w:rPr>
        <w:t xml:space="preserve"> </w:t>
      </w:r>
      <w:r w:rsidR="00FE019B" w:rsidRPr="00FD41B0">
        <w:rPr>
          <w:color w:val="auto"/>
        </w:rPr>
        <w:t>both the quality</w:t>
      </w:r>
      <w:r w:rsidR="002577CA" w:rsidRPr="00FD41B0">
        <w:rPr>
          <w:color w:val="auto"/>
        </w:rPr>
        <w:t xml:space="preserve"> of their shared life in Christ</w:t>
      </w:r>
      <w:r w:rsidR="00BD3AC3" w:rsidRPr="00FD41B0">
        <w:rPr>
          <w:color w:val="auto"/>
        </w:rPr>
        <w:t xml:space="preserve"> and their social legitimacy</w:t>
      </w:r>
      <w:r w:rsidR="00394D2E" w:rsidRPr="00FD41B0">
        <w:rPr>
          <w:color w:val="auto"/>
        </w:rPr>
        <w:t>, reducing security risks</w:t>
      </w:r>
      <w:r w:rsidR="006C3F0C" w:rsidRPr="00FD41B0">
        <w:rPr>
          <w:color w:val="auto"/>
        </w:rPr>
        <w:t>.</w:t>
      </w:r>
      <w:r w:rsidR="00FA6A9F" w:rsidRPr="00FD41B0">
        <w:rPr>
          <w:color w:val="auto"/>
        </w:rPr>
        <w:t xml:space="preserve"> </w:t>
      </w:r>
      <w:r w:rsidR="006C3F0C" w:rsidRPr="00FD41B0">
        <w:rPr>
          <w:color w:val="auto"/>
        </w:rPr>
        <w:t>Need-</w:t>
      </w:r>
      <w:r w:rsidR="002577CA" w:rsidRPr="00FD41B0">
        <w:rPr>
          <w:color w:val="auto"/>
        </w:rPr>
        <w:t xml:space="preserve">based ministries </w:t>
      </w:r>
      <w:r w:rsidR="004756A3" w:rsidRPr="00FD41B0">
        <w:rPr>
          <w:color w:val="auto"/>
        </w:rPr>
        <w:t>also</w:t>
      </w:r>
      <w:r w:rsidR="00F168E9" w:rsidRPr="00FD41B0">
        <w:rPr>
          <w:color w:val="auto"/>
        </w:rPr>
        <w:t xml:space="preserve"> develop</w:t>
      </w:r>
      <w:r w:rsidR="004756A3" w:rsidRPr="00FD41B0">
        <w:rPr>
          <w:color w:val="auto"/>
        </w:rPr>
        <w:t xml:space="preserve"> </w:t>
      </w:r>
      <w:r w:rsidR="002577CA" w:rsidRPr="00FD41B0">
        <w:rPr>
          <w:i/>
          <w:color w:val="auto"/>
        </w:rPr>
        <w:t>bond</w:t>
      </w:r>
      <w:r w:rsidR="00F168E9" w:rsidRPr="00FD41B0">
        <w:rPr>
          <w:i/>
          <w:color w:val="auto"/>
        </w:rPr>
        <w:t xml:space="preserve">s </w:t>
      </w:r>
      <w:r w:rsidR="00394D2E" w:rsidRPr="00FD41B0">
        <w:rPr>
          <w:i/>
          <w:color w:val="auto"/>
        </w:rPr>
        <w:t>between</w:t>
      </w:r>
      <w:r w:rsidR="002577CA" w:rsidRPr="00FD41B0">
        <w:rPr>
          <w:i/>
          <w:color w:val="auto"/>
        </w:rPr>
        <w:t xml:space="preserve"> local leaders</w:t>
      </w:r>
      <w:r w:rsidR="004756A3" w:rsidRPr="00FD41B0">
        <w:rPr>
          <w:i/>
          <w:color w:val="auto"/>
        </w:rPr>
        <w:t xml:space="preserve"> </w:t>
      </w:r>
      <w:r w:rsidR="00FE019B" w:rsidRPr="00FD41B0">
        <w:rPr>
          <w:color w:val="auto"/>
        </w:rPr>
        <w:t>as they</w:t>
      </w:r>
      <w:r w:rsidR="004756A3" w:rsidRPr="00FD41B0">
        <w:rPr>
          <w:color w:val="auto"/>
        </w:rPr>
        <w:t xml:space="preserve"> work together to serve others</w:t>
      </w:r>
      <w:r w:rsidR="002577CA" w:rsidRPr="00FD41B0">
        <w:rPr>
          <w:color w:val="auto"/>
        </w:rPr>
        <w:t>.</w:t>
      </w:r>
      <w:r w:rsidR="00FA6A9F" w:rsidRPr="00FD41B0">
        <w:rPr>
          <w:color w:val="auto"/>
        </w:rPr>
        <w:t xml:space="preserve"> </w:t>
      </w:r>
    </w:p>
    <w:p w14:paraId="1D2DBA6C" w14:textId="77777777" w:rsidR="00AD3E11" w:rsidRPr="00FD41B0" w:rsidRDefault="00AD3E11" w:rsidP="00AD3E11">
      <w:pPr>
        <w:pStyle w:val="ListParagraph"/>
        <w:rPr>
          <w:color w:val="auto"/>
        </w:rPr>
      </w:pPr>
    </w:p>
    <w:p w14:paraId="5A80A70A" w14:textId="2C744FF0" w:rsidR="00AD3E11" w:rsidRPr="00FD41B0" w:rsidRDefault="00702870" w:rsidP="00AD3E11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color w:val="auto"/>
        </w:rPr>
        <w:t>We i</w:t>
      </w:r>
      <w:r w:rsidR="00BF124D" w:rsidRPr="00FD41B0">
        <w:rPr>
          <w:color w:val="auto"/>
        </w:rPr>
        <w:t xml:space="preserve">ntentionally develop </w:t>
      </w:r>
      <w:r w:rsidR="00BF124D" w:rsidRPr="00FD41B0">
        <w:rPr>
          <w:b/>
          <w:color w:val="auto"/>
        </w:rPr>
        <w:t xml:space="preserve">indigenous </w:t>
      </w:r>
      <w:r w:rsidR="002E6F57" w:rsidRPr="00FD41B0">
        <w:rPr>
          <w:b/>
          <w:color w:val="auto"/>
        </w:rPr>
        <w:t>leaders</w:t>
      </w:r>
      <w:r w:rsidR="00BF124D" w:rsidRPr="00FD41B0">
        <w:rPr>
          <w:color w:val="auto"/>
        </w:rPr>
        <w:t xml:space="preserve"> from </w:t>
      </w:r>
      <w:r>
        <w:rPr>
          <w:color w:val="auto"/>
        </w:rPr>
        <w:t xml:space="preserve">within </w:t>
      </w:r>
      <w:r w:rsidR="00BF124D" w:rsidRPr="00FD41B0">
        <w:rPr>
          <w:color w:val="auto"/>
        </w:rPr>
        <w:t xml:space="preserve">the harvest. </w:t>
      </w:r>
      <w:r w:rsidR="008805D2" w:rsidRPr="00FD41B0">
        <w:rPr>
          <w:color w:val="auto"/>
        </w:rPr>
        <w:t xml:space="preserve">Without </w:t>
      </w:r>
      <w:r w:rsidR="002E6F57" w:rsidRPr="00FD41B0">
        <w:rPr>
          <w:color w:val="auto"/>
        </w:rPr>
        <w:t>indigenous leaders, it’s</w:t>
      </w:r>
      <w:r w:rsidR="00BF124D" w:rsidRPr="00FD41B0">
        <w:rPr>
          <w:color w:val="auto"/>
        </w:rPr>
        <w:t xml:space="preserve"> very difficult for </w:t>
      </w:r>
      <w:r w:rsidR="002E6F57" w:rsidRPr="00FD41B0">
        <w:rPr>
          <w:color w:val="auto"/>
        </w:rPr>
        <w:t xml:space="preserve">the </w:t>
      </w:r>
      <w:r w:rsidR="00BF124D" w:rsidRPr="00FD41B0">
        <w:rPr>
          <w:color w:val="auto"/>
        </w:rPr>
        <w:t>go</w:t>
      </w:r>
      <w:r w:rsidR="008805D2" w:rsidRPr="00FD41B0">
        <w:rPr>
          <w:color w:val="auto"/>
        </w:rPr>
        <w:t>spel to spread. So w</w:t>
      </w:r>
      <w:r w:rsidR="002E6F57" w:rsidRPr="00FD41B0">
        <w:rPr>
          <w:color w:val="auto"/>
        </w:rPr>
        <w:t>e i</w:t>
      </w:r>
      <w:r w:rsidR="00BF124D" w:rsidRPr="00FD41B0">
        <w:rPr>
          <w:color w:val="auto"/>
        </w:rPr>
        <w:t>ntention</w:t>
      </w:r>
      <w:r w:rsidR="002E6F57" w:rsidRPr="00FD41B0">
        <w:rPr>
          <w:color w:val="auto"/>
        </w:rPr>
        <w:t>ally focus on</w:t>
      </w:r>
      <w:r w:rsidR="00BF124D" w:rsidRPr="00FD41B0">
        <w:rPr>
          <w:color w:val="auto"/>
        </w:rPr>
        <w:t xml:space="preserve"> gr</w:t>
      </w:r>
      <w:r w:rsidR="002E6F57" w:rsidRPr="00FD41B0">
        <w:rPr>
          <w:color w:val="auto"/>
        </w:rPr>
        <w:t>a</w:t>
      </w:r>
      <w:r w:rsidR="00BF124D" w:rsidRPr="00FD41B0">
        <w:rPr>
          <w:color w:val="auto"/>
        </w:rPr>
        <w:t xml:space="preserve">ss-roots </w:t>
      </w:r>
      <w:r w:rsidR="002E6F57" w:rsidRPr="00FD41B0">
        <w:rPr>
          <w:color w:val="auto"/>
        </w:rPr>
        <w:t xml:space="preserve">leadership development. The leaders emerge from the community and </w:t>
      </w:r>
      <w:r w:rsidR="00486C9D" w:rsidRPr="00FD41B0">
        <w:rPr>
          <w:color w:val="auto"/>
        </w:rPr>
        <w:t>are</w:t>
      </w:r>
      <w:r w:rsidR="002E6F57" w:rsidRPr="00FD41B0">
        <w:rPr>
          <w:color w:val="auto"/>
        </w:rPr>
        <w:t xml:space="preserve"> identified by the community.</w:t>
      </w:r>
      <w:r w:rsidR="00F50A61" w:rsidRPr="00FD41B0">
        <w:rPr>
          <w:color w:val="auto"/>
        </w:rPr>
        <w:t xml:space="preserve"> Most of our leaders</w:t>
      </w:r>
      <w:r w:rsidR="00B616EC" w:rsidRPr="00FD41B0">
        <w:rPr>
          <w:color w:val="auto"/>
        </w:rPr>
        <w:t>hip training happens on the job</w:t>
      </w:r>
      <w:r w:rsidR="00F50A61" w:rsidRPr="00FD41B0">
        <w:rPr>
          <w:color w:val="auto"/>
        </w:rPr>
        <w:t xml:space="preserve"> in short segments. </w:t>
      </w:r>
    </w:p>
    <w:p w14:paraId="36291771" w14:textId="0E9725BA" w:rsidR="004756A3" w:rsidRPr="00FD41B0" w:rsidRDefault="004756A3" w:rsidP="00F168E9">
      <w:pPr>
        <w:pStyle w:val="ListParagraph"/>
        <w:ind w:firstLine="720"/>
        <w:rPr>
          <w:color w:val="auto"/>
        </w:rPr>
      </w:pPr>
      <w:r w:rsidRPr="00FD41B0">
        <w:rPr>
          <w:i/>
          <w:color w:val="auto"/>
        </w:rPr>
        <w:t>Trevor</w:t>
      </w:r>
      <w:r w:rsidR="00F168E9" w:rsidRPr="00FD41B0">
        <w:rPr>
          <w:color w:val="auto"/>
        </w:rPr>
        <w:t>:</w:t>
      </w:r>
      <w:r w:rsidR="00FA6A9F" w:rsidRPr="00FD41B0">
        <w:rPr>
          <w:color w:val="auto"/>
        </w:rPr>
        <w:t xml:space="preserve"> </w:t>
      </w:r>
      <w:r w:rsidR="00B616EC" w:rsidRPr="00FD41B0">
        <w:rPr>
          <w:color w:val="auto"/>
        </w:rPr>
        <w:t xml:space="preserve">We </w:t>
      </w:r>
      <w:r w:rsidR="00394D2E" w:rsidRPr="00FD41B0">
        <w:rPr>
          <w:color w:val="auto"/>
        </w:rPr>
        <w:t>begin developing</w:t>
      </w:r>
      <w:r w:rsidR="00B616EC" w:rsidRPr="00FD41B0">
        <w:rPr>
          <w:color w:val="auto"/>
        </w:rPr>
        <w:t xml:space="preserve"> indigenous leaders by entrusting f</w:t>
      </w:r>
      <w:r w:rsidR="00F168E9" w:rsidRPr="00FD41B0">
        <w:rPr>
          <w:color w:val="auto"/>
        </w:rPr>
        <w:t>irst</w:t>
      </w:r>
      <w:r w:rsidRPr="00FD41B0">
        <w:rPr>
          <w:color w:val="auto"/>
        </w:rPr>
        <w:t xml:space="preserve"> generation groups to </w:t>
      </w:r>
      <w:r w:rsidRPr="00FD41B0">
        <w:rPr>
          <w:b/>
          <w:color w:val="auto"/>
        </w:rPr>
        <w:t>local facilitators</w:t>
      </w:r>
      <w:r w:rsidR="00F168E9" w:rsidRPr="00FD41B0">
        <w:rPr>
          <w:color w:val="auto"/>
        </w:rPr>
        <w:t xml:space="preserve"> by the fifth</w:t>
      </w:r>
      <w:r w:rsidRPr="00FD41B0">
        <w:rPr>
          <w:color w:val="auto"/>
        </w:rPr>
        <w:t xml:space="preserve"> week</w:t>
      </w:r>
      <w:r w:rsidR="00BD3AC3" w:rsidRPr="00FD41B0">
        <w:rPr>
          <w:color w:val="auto"/>
        </w:rPr>
        <w:t>.</w:t>
      </w:r>
      <w:r w:rsidR="00FA6A9F" w:rsidRPr="00FD41B0">
        <w:rPr>
          <w:color w:val="auto"/>
        </w:rPr>
        <w:t xml:space="preserve"> </w:t>
      </w:r>
      <w:r w:rsidR="00FE019B" w:rsidRPr="00FD41B0">
        <w:rPr>
          <w:color w:val="auto"/>
        </w:rPr>
        <w:t>L</w:t>
      </w:r>
      <w:r w:rsidRPr="00FD41B0">
        <w:rPr>
          <w:color w:val="auto"/>
        </w:rPr>
        <w:t>eaders</w:t>
      </w:r>
      <w:r w:rsidR="00FE019B" w:rsidRPr="00FD41B0">
        <w:rPr>
          <w:color w:val="auto"/>
        </w:rPr>
        <w:t xml:space="preserve">’ groups equip </w:t>
      </w:r>
      <w:r w:rsidR="00394D2E" w:rsidRPr="00FD41B0">
        <w:rPr>
          <w:color w:val="auto"/>
        </w:rPr>
        <w:t xml:space="preserve">these </w:t>
      </w:r>
      <w:r w:rsidR="00FE019B" w:rsidRPr="00FD41B0">
        <w:rPr>
          <w:color w:val="auto"/>
        </w:rPr>
        <w:t>new leaders</w:t>
      </w:r>
      <w:r w:rsidRPr="00FD41B0">
        <w:rPr>
          <w:color w:val="auto"/>
        </w:rPr>
        <w:t xml:space="preserve"> </w:t>
      </w:r>
      <w:r w:rsidR="00BD3AC3" w:rsidRPr="00FD41B0">
        <w:rPr>
          <w:color w:val="auto"/>
        </w:rPr>
        <w:t>and</w:t>
      </w:r>
      <w:r w:rsidRPr="00FD41B0">
        <w:rPr>
          <w:color w:val="auto"/>
        </w:rPr>
        <w:t xml:space="preserve"> keep </w:t>
      </w:r>
      <w:r w:rsidR="00BD3AC3" w:rsidRPr="00FD41B0">
        <w:rPr>
          <w:color w:val="auto"/>
        </w:rPr>
        <w:t xml:space="preserve">them </w:t>
      </w:r>
      <w:r w:rsidRPr="00FD41B0">
        <w:rPr>
          <w:color w:val="auto"/>
        </w:rPr>
        <w:t>growing</w:t>
      </w:r>
      <w:r w:rsidR="009A0110" w:rsidRPr="00FD41B0">
        <w:rPr>
          <w:color w:val="auto"/>
        </w:rPr>
        <w:t xml:space="preserve">. We </w:t>
      </w:r>
      <w:r w:rsidR="00B616EC" w:rsidRPr="00FD41B0">
        <w:rPr>
          <w:color w:val="auto"/>
        </w:rPr>
        <w:t>“knit together”</w:t>
      </w:r>
      <w:r w:rsidR="009A0110" w:rsidRPr="00FD41B0">
        <w:rPr>
          <w:b/>
          <w:color w:val="auto"/>
        </w:rPr>
        <w:t xml:space="preserve"> bands of brothers/sisters</w:t>
      </w:r>
      <w:r w:rsidR="00F168E9" w:rsidRPr="00FD41B0">
        <w:rPr>
          <w:color w:val="auto"/>
        </w:rPr>
        <w:t>.</w:t>
      </w:r>
      <w:r w:rsidR="009A0110" w:rsidRPr="00FD41B0">
        <w:rPr>
          <w:color w:val="auto"/>
        </w:rPr>
        <w:t xml:space="preserve"> </w:t>
      </w:r>
      <w:r w:rsidR="00F168E9" w:rsidRPr="00FD41B0">
        <w:rPr>
          <w:color w:val="auto"/>
        </w:rPr>
        <w:t xml:space="preserve">These </w:t>
      </w:r>
      <w:r w:rsidR="00394D2E" w:rsidRPr="00FD41B0">
        <w:rPr>
          <w:color w:val="auto"/>
        </w:rPr>
        <w:t xml:space="preserve">brotherhood </w:t>
      </w:r>
      <w:r w:rsidR="00B616EC" w:rsidRPr="00FD41B0">
        <w:rPr>
          <w:color w:val="auto"/>
        </w:rPr>
        <w:t xml:space="preserve">bands </w:t>
      </w:r>
      <w:r w:rsidR="00394D2E" w:rsidRPr="00FD41B0">
        <w:rPr>
          <w:color w:val="auto"/>
        </w:rPr>
        <w:t>cement</w:t>
      </w:r>
      <w:r w:rsidR="00F168E9" w:rsidRPr="00FD41B0">
        <w:rPr>
          <w:color w:val="auto"/>
        </w:rPr>
        <w:t xml:space="preserve"> relational bonds </w:t>
      </w:r>
      <w:r w:rsidR="00394D2E" w:rsidRPr="00FD41B0">
        <w:rPr>
          <w:color w:val="auto"/>
        </w:rPr>
        <w:t>between</w:t>
      </w:r>
      <w:r w:rsidR="009A0110" w:rsidRPr="00FD41B0">
        <w:rPr>
          <w:color w:val="auto"/>
        </w:rPr>
        <w:t xml:space="preserve"> local leaders</w:t>
      </w:r>
      <w:r w:rsidR="00394D2E" w:rsidRPr="00FD41B0">
        <w:rPr>
          <w:color w:val="auto"/>
        </w:rPr>
        <w:t>.</w:t>
      </w:r>
      <w:r w:rsidR="00D07FEC" w:rsidRPr="00FD41B0">
        <w:rPr>
          <w:color w:val="auto"/>
        </w:rPr>
        <w:t xml:space="preserve"> </w:t>
      </w:r>
      <w:r w:rsidR="00394D2E" w:rsidRPr="00FD41B0">
        <w:rPr>
          <w:color w:val="auto"/>
        </w:rPr>
        <w:t>These bands</w:t>
      </w:r>
      <w:r w:rsidR="00FE019B" w:rsidRPr="00FD41B0">
        <w:rPr>
          <w:color w:val="auto"/>
        </w:rPr>
        <w:t xml:space="preserve"> </w:t>
      </w:r>
      <w:r w:rsidR="00F168E9" w:rsidRPr="00FD41B0">
        <w:rPr>
          <w:color w:val="auto"/>
        </w:rPr>
        <w:t>oversee</w:t>
      </w:r>
      <w:r w:rsidR="009A0110" w:rsidRPr="00FD41B0">
        <w:rPr>
          <w:color w:val="auto"/>
        </w:rPr>
        <w:t xml:space="preserve"> believer groups in each region.</w:t>
      </w:r>
      <w:r w:rsidR="00FA6A9F" w:rsidRPr="00FD41B0">
        <w:rPr>
          <w:color w:val="auto"/>
        </w:rPr>
        <w:t xml:space="preserve"> </w:t>
      </w:r>
    </w:p>
    <w:p w14:paraId="149501DA" w14:textId="77777777" w:rsidR="00AD3E11" w:rsidRPr="00FD41B0" w:rsidRDefault="00AD3E11" w:rsidP="00AD3E11">
      <w:pPr>
        <w:pStyle w:val="ListParagraph"/>
        <w:rPr>
          <w:color w:val="auto"/>
        </w:rPr>
      </w:pPr>
    </w:p>
    <w:p w14:paraId="780C2452" w14:textId="6A7BE453" w:rsidR="00AD3E11" w:rsidRPr="00FD41B0" w:rsidRDefault="002E6F57" w:rsidP="00AD3E11">
      <w:pPr>
        <w:pStyle w:val="ListParagraph"/>
        <w:numPr>
          <w:ilvl w:val="0"/>
          <w:numId w:val="11"/>
        </w:numPr>
        <w:rPr>
          <w:color w:val="auto"/>
        </w:rPr>
      </w:pPr>
      <w:r w:rsidRPr="00FD41B0">
        <w:rPr>
          <w:color w:val="auto"/>
        </w:rPr>
        <w:t xml:space="preserve">Another </w:t>
      </w:r>
      <w:r w:rsidR="00BD3AC3" w:rsidRPr="00FD41B0">
        <w:rPr>
          <w:color w:val="auto"/>
        </w:rPr>
        <w:t xml:space="preserve">multiplication </w:t>
      </w:r>
      <w:r w:rsidR="008805D2" w:rsidRPr="00FD41B0">
        <w:rPr>
          <w:color w:val="auto"/>
        </w:rPr>
        <w:t xml:space="preserve">factor </w:t>
      </w:r>
      <w:r w:rsidRPr="00FD41B0">
        <w:rPr>
          <w:color w:val="auto"/>
        </w:rPr>
        <w:t xml:space="preserve">is </w:t>
      </w:r>
      <w:r w:rsidR="008805D2" w:rsidRPr="00FD41B0">
        <w:rPr>
          <w:color w:val="auto"/>
        </w:rPr>
        <w:t>our</w:t>
      </w:r>
      <w:r w:rsidRPr="00FD41B0">
        <w:rPr>
          <w:color w:val="auto"/>
        </w:rPr>
        <w:t xml:space="preserve"> </w:t>
      </w:r>
      <w:r w:rsidR="00BF124D" w:rsidRPr="00FD41B0">
        <w:rPr>
          <w:b/>
          <w:color w:val="auto"/>
        </w:rPr>
        <w:t>generational</w:t>
      </w:r>
      <w:r w:rsidR="008805D2" w:rsidRPr="00FD41B0">
        <w:rPr>
          <w:b/>
          <w:color w:val="auto"/>
        </w:rPr>
        <w:t xml:space="preserve"> focus</w:t>
      </w:r>
      <w:r w:rsidRPr="00FD41B0">
        <w:rPr>
          <w:color w:val="auto"/>
        </w:rPr>
        <w:t xml:space="preserve">. </w:t>
      </w:r>
      <w:r w:rsidR="008805D2" w:rsidRPr="00FD41B0">
        <w:rPr>
          <w:color w:val="auto"/>
        </w:rPr>
        <w:t>We measure everything in terms of generations, w</w:t>
      </w:r>
      <w:r w:rsidRPr="00FD41B0">
        <w:rPr>
          <w:color w:val="auto"/>
        </w:rPr>
        <w:t>hether disciples,</w:t>
      </w:r>
      <w:r w:rsidR="00BF124D" w:rsidRPr="00FD41B0">
        <w:rPr>
          <w:color w:val="auto"/>
        </w:rPr>
        <w:t xml:space="preserve"> churches, </w:t>
      </w:r>
      <w:r w:rsidRPr="00FD41B0">
        <w:rPr>
          <w:color w:val="auto"/>
        </w:rPr>
        <w:t xml:space="preserve">or leaders </w:t>
      </w:r>
      <w:r w:rsidR="00BF124D" w:rsidRPr="00FD41B0">
        <w:rPr>
          <w:color w:val="auto"/>
        </w:rPr>
        <w:t>from t</w:t>
      </w:r>
      <w:r w:rsidRPr="00FD41B0">
        <w:rPr>
          <w:color w:val="auto"/>
        </w:rPr>
        <w:t>he harvest</w:t>
      </w:r>
      <w:r w:rsidR="00BF124D" w:rsidRPr="00FD41B0">
        <w:rPr>
          <w:color w:val="auto"/>
        </w:rPr>
        <w:t>.</w:t>
      </w:r>
      <w:r w:rsidRPr="00FD41B0">
        <w:rPr>
          <w:color w:val="auto"/>
        </w:rPr>
        <w:t xml:space="preserve"> </w:t>
      </w:r>
      <w:commentRangeStart w:id="2"/>
      <w:r w:rsidR="00BF124D" w:rsidRPr="00FD41B0">
        <w:rPr>
          <w:color w:val="auto"/>
        </w:rPr>
        <w:t xml:space="preserve">We call </w:t>
      </w:r>
      <w:r w:rsidR="00EF54B3" w:rsidRPr="00FD41B0">
        <w:rPr>
          <w:color w:val="auto"/>
        </w:rPr>
        <w:t xml:space="preserve">it </w:t>
      </w:r>
      <w:r w:rsidR="00BF124D" w:rsidRPr="00FD41B0">
        <w:rPr>
          <w:color w:val="auto"/>
        </w:rPr>
        <w:t>a mov</w:t>
      </w:r>
      <w:r w:rsidRPr="00FD41B0">
        <w:rPr>
          <w:color w:val="auto"/>
        </w:rPr>
        <w:t>e</w:t>
      </w:r>
      <w:r w:rsidR="00BF124D" w:rsidRPr="00FD41B0">
        <w:rPr>
          <w:color w:val="auto"/>
        </w:rPr>
        <w:t xml:space="preserve">ment </w:t>
      </w:r>
      <w:r w:rsidR="00DB11FA" w:rsidRPr="00FD41B0">
        <w:rPr>
          <w:i/>
          <w:color w:val="auto"/>
        </w:rPr>
        <w:t xml:space="preserve">if </w:t>
      </w:r>
      <w:r w:rsidR="00EF54B3" w:rsidRPr="00FD41B0">
        <w:rPr>
          <w:color w:val="auto"/>
        </w:rPr>
        <w:t xml:space="preserve">it is </w:t>
      </w:r>
      <w:r w:rsidRPr="00FD41B0">
        <w:rPr>
          <w:color w:val="auto"/>
        </w:rPr>
        <w:t xml:space="preserve">at least four generations </w:t>
      </w:r>
      <w:r w:rsidR="008805D2" w:rsidRPr="00FD41B0">
        <w:rPr>
          <w:color w:val="auto"/>
        </w:rPr>
        <w:t>of churches</w:t>
      </w:r>
      <w:r w:rsidRPr="00FD41B0">
        <w:rPr>
          <w:color w:val="auto"/>
        </w:rPr>
        <w:t xml:space="preserve">, </w:t>
      </w:r>
      <w:r w:rsidR="008805D2" w:rsidRPr="00FD41B0">
        <w:rPr>
          <w:color w:val="auto"/>
        </w:rPr>
        <w:t>with</w:t>
      </w:r>
      <w:r w:rsidR="00BF124D" w:rsidRPr="00FD41B0">
        <w:rPr>
          <w:color w:val="auto"/>
        </w:rPr>
        <w:t xml:space="preserve"> 100</w:t>
      </w:r>
      <w:r w:rsidRPr="00FD41B0">
        <w:rPr>
          <w:color w:val="auto"/>
        </w:rPr>
        <w:t xml:space="preserve"> churches in a </w:t>
      </w:r>
      <w:r w:rsidR="00EF54B3" w:rsidRPr="00FD41B0">
        <w:rPr>
          <w:color w:val="auto"/>
        </w:rPr>
        <w:t xml:space="preserve">social </w:t>
      </w:r>
      <w:r w:rsidRPr="00FD41B0">
        <w:rPr>
          <w:color w:val="auto"/>
        </w:rPr>
        <w:t>segment or people group</w:t>
      </w:r>
      <w:r w:rsidR="00BF124D" w:rsidRPr="00FD41B0">
        <w:rPr>
          <w:color w:val="auto"/>
        </w:rPr>
        <w:t xml:space="preserve"> in less than </w:t>
      </w:r>
      <w:r w:rsidRPr="00FD41B0">
        <w:rPr>
          <w:color w:val="auto"/>
        </w:rPr>
        <w:t>four</w:t>
      </w:r>
      <w:r w:rsidR="00BF124D" w:rsidRPr="00FD41B0">
        <w:rPr>
          <w:color w:val="auto"/>
        </w:rPr>
        <w:t xml:space="preserve"> year</w:t>
      </w:r>
      <w:r w:rsidRPr="00FD41B0">
        <w:rPr>
          <w:color w:val="auto"/>
        </w:rPr>
        <w:t>s</w:t>
      </w:r>
      <w:r w:rsidR="008805D2" w:rsidRPr="00FD41B0">
        <w:rPr>
          <w:color w:val="auto"/>
        </w:rPr>
        <w:t>.</w:t>
      </w:r>
      <w:commentRangeEnd w:id="2"/>
      <w:r w:rsidR="00BB09BA">
        <w:rPr>
          <w:rStyle w:val="CommentReference"/>
        </w:rPr>
        <w:commentReference w:id="2"/>
      </w:r>
      <w:r w:rsidR="008805D2" w:rsidRPr="00FD41B0">
        <w:rPr>
          <w:color w:val="auto"/>
        </w:rPr>
        <w:t xml:space="preserve"> We h</w:t>
      </w:r>
      <w:r w:rsidR="00BF124D" w:rsidRPr="00FD41B0">
        <w:rPr>
          <w:color w:val="auto"/>
        </w:rPr>
        <w:t xml:space="preserve">ave seen 14 movements in this region. Some </w:t>
      </w:r>
      <w:r w:rsidR="008805D2" w:rsidRPr="00FD41B0">
        <w:rPr>
          <w:color w:val="auto"/>
        </w:rPr>
        <w:t>of the movements</w:t>
      </w:r>
      <w:r w:rsidR="006931F2" w:rsidRPr="00FD41B0">
        <w:rPr>
          <w:color w:val="auto"/>
        </w:rPr>
        <w:t xml:space="preserve"> </w:t>
      </w:r>
      <w:r w:rsidR="008805D2" w:rsidRPr="00FD41B0">
        <w:rPr>
          <w:color w:val="auto"/>
        </w:rPr>
        <w:t>have churches</w:t>
      </w:r>
      <w:r w:rsidR="006931F2" w:rsidRPr="00FD41B0">
        <w:rPr>
          <w:color w:val="auto"/>
        </w:rPr>
        <w:t xml:space="preserve"> u</w:t>
      </w:r>
      <w:r w:rsidR="00BF124D" w:rsidRPr="00FD41B0">
        <w:rPr>
          <w:color w:val="auto"/>
        </w:rPr>
        <w:t>p to 19</w:t>
      </w:r>
      <w:r w:rsidR="00486C9D" w:rsidRPr="00FD41B0">
        <w:rPr>
          <w:color w:val="auto"/>
          <w:vertAlign w:val="superscript"/>
        </w:rPr>
        <w:t xml:space="preserve"> </w:t>
      </w:r>
      <w:r w:rsidR="00486C9D" w:rsidRPr="00FD41B0">
        <w:rPr>
          <w:color w:val="auto"/>
        </w:rPr>
        <w:t>g</w:t>
      </w:r>
      <w:r w:rsidR="00BF124D" w:rsidRPr="00FD41B0">
        <w:rPr>
          <w:color w:val="auto"/>
        </w:rPr>
        <w:t>eneration</w:t>
      </w:r>
      <w:r w:rsidR="00486C9D" w:rsidRPr="00FD41B0">
        <w:rPr>
          <w:color w:val="auto"/>
        </w:rPr>
        <w:t>s</w:t>
      </w:r>
      <w:r w:rsidR="00BF124D" w:rsidRPr="00FD41B0">
        <w:rPr>
          <w:color w:val="auto"/>
        </w:rPr>
        <w:t xml:space="preserve">. </w:t>
      </w:r>
    </w:p>
    <w:p w14:paraId="5A0028FB" w14:textId="44D80C4B" w:rsidR="002577CA" w:rsidRPr="00FD41B0" w:rsidRDefault="002577CA" w:rsidP="00600724">
      <w:pPr>
        <w:pStyle w:val="ListParagraph"/>
        <w:ind w:firstLine="720"/>
        <w:rPr>
          <w:color w:val="auto"/>
        </w:rPr>
      </w:pPr>
      <w:r w:rsidRPr="00FD41B0">
        <w:rPr>
          <w:i/>
          <w:color w:val="auto"/>
        </w:rPr>
        <w:t>Trevor</w:t>
      </w:r>
      <w:r w:rsidRPr="00FD41B0">
        <w:rPr>
          <w:color w:val="auto"/>
        </w:rPr>
        <w:t xml:space="preserve">: </w:t>
      </w:r>
      <w:r w:rsidR="00394D2E" w:rsidRPr="00FD41B0">
        <w:rPr>
          <w:color w:val="auto"/>
        </w:rPr>
        <w:t>Our</w:t>
      </w:r>
      <w:r w:rsidR="00600724" w:rsidRPr="00FD41B0">
        <w:rPr>
          <w:color w:val="auto"/>
        </w:rPr>
        <w:t xml:space="preserve"> slogan:</w:t>
      </w:r>
      <w:r w:rsidRPr="00FD41B0">
        <w:rPr>
          <w:color w:val="auto"/>
        </w:rPr>
        <w:t xml:space="preserve"> </w:t>
      </w:r>
      <w:r w:rsidRPr="00FD41B0">
        <w:rPr>
          <w:b/>
          <w:color w:val="auto"/>
        </w:rPr>
        <w:t>“3</w:t>
      </w:r>
      <w:r w:rsidRPr="00FD41B0">
        <w:rPr>
          <w:b/>
          <w:color w:val="auto"/>
          <w:vertAlign w:val="superscript"/>
        </w:rPr>
        <w:t>rd</w:t>
      </w:r>
      <w:r w:rsidRPr="00FD41B0">
        <w:rPr>
          <w:b/>
          <w:color w:val="auto"/>
        </w:rPr>
        <w:t xml:space="preserve"> Generation not 1</w:t>
      </w:r>
      <w:r w:rsidRPr="00FD41B0">
        <w:rPr>
          <w:b/>
          <w:color w:val="auto"/>
          <w:vertAlign w:val="superscript"/>
        </w:rPr>
        <w:t>st</w:t>
      </w:r>
      <w:r w:rsidRPr="00FD41B0">
        <w:rPr>
          <w:b/>
          <w:color w:val="auto"/>
        </w:rPr>
        <w:t xml:space="preserve"> Generation”</w:t>
      </w:r>
      <w:r w:rsidRPr="00FD41B0">
        <w:rPr>
          <w:color w:val="auto"/>
        </w:rPr>
        <w:t xml:space="preserve"> </w:t>
      </w:r>
      <w:r w:rsidR="007A26D7" w:rsidRPr="00FD41B0">
        <w:rPr>
          <w:color w:val="auto"/>
        </w:rPr>
        <w:t>changes</w:t>
      </w:r>
      <w:r w:rsidRPr="00FD41B0">
        <w:rPr>
          <w:color w:val="auto"/>
        </w:rPr>
        <w:t xml:space="preserve"> </w:t>
      </w:r>
      <w:r w:rsidR="004756A3" w:rsidRPr="00FD41B0">
        <w:rPr>
          <w:color w:val="auto"/>
        </w:rPr>
        <w:t>an</w:t>
      </w:r>
      <w:r w:rsidRPr="00FD41B0">
        <w:rPr>
          <w:color w:val="auto"/>
        </w:rPr>
        <w:t xml:space="preserve"> activist</w:t>
      </w:r>
      <w:r w:rsidR="004756A3" w:rsidRPr="00FD41B0">
        <w:rPr>
          <w:color w:val="auto"/>
        </w:rPr>
        <w:t xml:space="preserve">’s </w:t>
      </w:r>
      <w:r w:rsidR="007A26D7" w:rsidRPr="00FD41B0">
        <w:rPr>
          <w:color w:val="auto"/>
        </w:rPr>
        <w:t>paradigm</w:t>
      </w:r>
      <w:r w:rsidRPr="00FD41B0">
        <w:rPr>
          <w:color w:val="auto"/>
        </w:rPr>
        <w:t xml:space="preserve"> </w:t>
      </w:r>
      <w:r w:rsidR="004756A3" w:rsidRPr="00FD41B0">
        <w:rPr>
          <w:color w:val="auto"/>
        </w:rPr>
        <w:t>from</w:t>
      </w:r>
      <w:r w:rsidRPr="00FD41B0">
        <w:rPr>
          <w:color w:val="auto"/>
        </w:rPr>
        <w:t xml:space="preserve"> </w:t>
      </w:r>
      <w:r w:rsidR="007A26D7" w:rsidRPr="00FD41B0">
        <w:rPr>
          <w:color w:val="auto"/>
        </w:rPr>
        <w:t>focusing on their</w:t>
      </w:r>
      <w:r w:rsidRPr="00FD41B0">
        <w:rPr>
          <w:color w:val="auto"/>
        </w:rPr>
        <w:t xml:space="preserve"> own </w:t>
      </w:r>
      <w:r w:rsidR="00B616EC" w:rsidRPr="00FD41B0">
        <w:rPr>
          <w:color w:val="auto"/>
        </w:rPr>
        <w:t>ministry</w:t>
      </w:r>
      <w:r w:rsidRPr="00FD41B0">
        <w:rPr>
          <w:color w:val="auto"/>
        </w:rPr>
        <w:t xml:space="preserve"> to </w:t>
      </w:r>
      <w:r w:rsidR="004756A3" w:rsidRPr="00FD41B0">
        <w:rPr>
          <w:color w:val="auto"/>
        </w:rPr>
        <w:t>empower</w:t>
      </w:r>
      <w:r w:rsidR="007A26D7" w:rsidRPr="00FD41B0">
        <w:rPr>
          <w:color w:val="auto"/>
        </w:rPr>
        <w:t>ing</w:t>
      </w:r>
      <w:r w:rsidR="004756A3" w:rsidRPr="00FD41B0">
        <w:rPr>
          <w:color w:val="auto"/>
        </w:rPr>
        <w:t xml:space="preserve"> </w:t>
      </w:r>
      <w:r w:rsidR="00FE019B" w:rsidRPr="00FD41B0">
        <w:rPr>
          <w:color w:val="auto"/>
        </w:rPr>
        <w:t>their</w:t>
      </w:r>
      <w:r w:rsidR="004756A3" w:rsidRPr="00FD41B0">
        <w:rPr>
          <w:color w:val="auto"/>
        </w:rPr>
        <w:t xml:space="preserve"> spiritual children, grandchildren and great-grandchildren.</w:t>
      </w:r>
      <w:r w:rsidRPr="00FD41B0">
        <w:rPr>
          <w:color w:val="auto"/>
        </w:rPr>
        <w:t xml:space="preserve"> Once </w:t>
      </w:r>
      <w:r w:rsidR="007A26D7" w:rsidRPr="00FD41B0">
        <w:rPr>
          <w:color w:val="auto"/>
        </w:rPr>
        <w:t>their people</w:t>
      </w:r>
      <w:r w:rsidR="00FE019B" w:rsidRPr="00FD41B0">
        <w:rPr>
          <w:color w:val="auto"/>
        </w:rPr>
        <w:t xml:space="preserve"> get to</w:t>
      </w:r>
      <w:r w:rsidRPr="00FD41B0">
        <w:rPr>
          <w:color w:val="auto"/>
        </w:rPr>
        <w:t xml:space="preserve"> multiple groups in the </w:t>
      </w:r>
      <w:r w:rsidR="00600724" w:rsidRPr="00FD41B0">
        <w:rPr>
          <w:color w:val="auto"/>
        </w:rPr>
        <w:t>third generation, a “cluster”</w:t>
      </w:r>
      <w:r w:rsidRPr="00FD41B0">
        <w:rPr>
          <w:color w:val="auto"/>
        </w:rPr>
        <w:t xml:space="preserve"> of about 10 believer groups </w:t>
      </w:r>
      <w:r w:rsidR="00FE019B" w:rsidRPr="00FD41B0">
        <w:rPr>
          <w:color w:val="auto"/>
        </w:rPr>
        <w:t>is linked</w:t>
      </w:r>
      <w:r w:rsidRPr="00FD41B0">
        <w:rPr>
          <w:color w:val="auto"/>
        </w:rPr>
        <w:t xml:space="preserve"> and choose</w:t>
      </w:r>
      <w:r w:rsidR="00600724" w:rsidRPr="00FD41B0">
        <w:rPr>
          <w:color w:val="auto"/>
        </w:rPr>
        <w:t>s</w:t>
      </w:r>
      <w:r w:rsidRPr="00FD41B0">
        <w:rPr>
          <w:color w:val="auto"/>
        </w:rPr>
        <w:t xml:space="preserve"> elders.</w:t>
      </w:r>
      <w:r w:rsidR="00FA6A9F" w:rsidRPr="00FD41B0">
        <w:rPr>
          <w:color w:val="auto"/>
        </w:rPr>
        <w:t xml:space="preserve"> </w:t>
      </w:r>
      <w:r w:rsidR="007A26D7" w:rsidRPr="00FD41B0">
        <w:rPr>
          <w:color w:val="auto"/>
        </w:rPr>
        <w:t>When</w:t>
      </w:r>
      <w:r w:rsidRPr="00FD41B0">
        <w:rPr>
          <w:color w:val="auto"/>
        </w:rPr>
        <w:t xml:space="preserve"> small believer group</w:t>
      </w:r>
      <w:r w:rsidR="00394D2E" w:rsidRPr="00FD41B0">
        <w:rPr>
          <w:color w:val="auto"/>
        </w:rPr>
        <w:t>s</w:t>
      </w:r>
      <w:r w:rsidRPr="00FD41B0">
        <w:rPr>
          <w:color w:val="auto"/>
        </w:rPr>
        <w:t xml:space="preserve"> multipl</w:t>
      </w:r>
      <w:r w:rsidR="00394D2E" w:rsidRPr="00FD41B0">
        <w:rPr>
          <w:color w:val="auto"/>
        </w:rPr>
        <w:t>y</w:t>
      </w:r>
      <w:r w:rsidRPr="00FD41B0">
        <w:rPr>
          <w:color w:val="auto"/>
        </w:rPr>
        <w:t xml:space="preserve"> into a </w:t>
      </w:r>
      <w:r w:rsidR="00394D2E" w:rsidRPr="00FD41B0">
        <w:rPr>
          <w:color w:val="auto"/>
        </w:rPr>
        <w:t xml:space="preserve">linked </w:t>
      </w:r>
      <w:r w:rsidRPr="00FD41B0">
        <w:rPr>
          <w:color w:val="auto"/>
        </w:rPr>
        <w:t xml:space="preserve">cluster of groups, it </w:t>
      </w:r>
      <w:r w:rsidR="009A0110" w:rsidRPr="00FD41B0">
        <w:rPr>
          <w:color w:val="auto"/>
        </w:rPr>
        <w:t>is healthy enough to keep</w:t>
      </w:r>
      <w:r w:rsidRPr="00FD41B0">
        <w:rPr>
          <w:color w:val="auto"/>
        </w:rPr>
        <w:t xml:space="preserve"> multiplying.</w:t>
      </w:r>
      <w:r w:rsidR="00FA6A9F" w:rsidRPr="00FD41B0">
        <w:rPr>
          <w:color w:val="auto"/>
        </w:rPr>
        <w:t xml:space="preserve"> </w:t>
      </w:r>
    </w:p>
    <w:p w14:paraId="54BEC0E9" w14:textId="77777777" w:rsidR="002577CA" w:rsidRPr="00FD41B0" w:rsidRDefault="002577CA" w:rsidP="002577CA">
      <w:pPr>
        <w:ind w:left="720"/>
        <w:rPr>
          <w:color w:val="auto"/>
        </w:rPr>
      </w:pPr>
    </w:p>
    <w:p w14:paraId="638FD4E9" w14:textId="052B73C5" w:rsidR="00AD3E11" w:rsidRPr="00FD41B0" w:rsidRDefault="00DB11FA" w:rsidP="00AD3E11">
      <w:pPr>
        <w:pStyle w:val="ListParagraph"/>
        <w:numPr>
          <w:ilvl w:val="0"/>
          <w:numId w:val="11"/>
        </w:numPr>
        <w:rPr>
          <w:color w:val="auto"/>
        </w:rPr>
      </w:pPr>
      <w:r w:rsidRPr="00FD41B0">
        <w:rPr>
          <w:color w:val="auto"/>
        </w:rPr>
        <w:t>W</w:t>
      </w:r>
      <w:r w:rsidR="00BF124D" w:rsidRPr="00FD41B0">
        <w:rPr>
          <w:color w:val="auto"/>
        </w:rPr>
        <w:t>e</w:t>
      </w:r>
      <w:r w:rsidR="004B5045" w:rsidRPr="00FD41B0">
        <w:rPr>
          <w:color w:val="auto"/>
        </w:rPr>
        <w:t xml:space="preserve"> as an organization are not </w:t>
      </w:r>
      <w:r w:rsidR="00600724" w:rsidRPr="00FD41B0">
        <w:rPr>
          <w:color w:val="auto"/>
        </w:rPr>
        <w:t>working</w:t>
      </w:r>
      <w:r w:rsidR="004B5045" w:rsidRPr="00FD41B0">
        <w:rPr>
          <w:color w:val="auto"/>
        </w:rPr>
        <w:t xml:space="preserve"> alone. There’s no ego or logo in this</w:t>
      </w:r>
      <w:r w:rsidR="00BF124D" w:rsidRPr="00FD41B0">
        <w:rPr>
          <w:color w:val="auto"/>
        </w:rPr>
        <w:t xml:space="preserve"> movement. </w:t>
      </w:r>
      <w:r w:rsidR="004B5045" w:rsidRPr="00FD41B0">
        <w:rPr>
          <w:color w:val="auto"/>
        </w:rPr>
        <w:t>This</w:t>
      </w:r>
      <w:r w:rsidR="008825C6" w:rsidRPr="00FD41B0">
        <w:rPr>
          <w:color w:val="auto"/>
        </w:rPr>
        <w:t xml:space="preserve"> is God’s movement; </w:t>
      </w:r>
      <w:r w:rsidR="004B5045" w:rsidRPr="00FD41B0">
        <w:rPr>
          <w:color w:val="auto"/>
        </w:rPr>
        <w:t xml:space="preserve">God the Holy Spirit is initiating and doing this. </w:t>
      </w:r>
      <w:r w:rsidR="008825C6" w:rsidRPr="00FD41B0">
        <w:rPr>
          <w:color w:val="auto"/>
        </w:rPr>
        <w:t xml:space="preserve">Nobody should take credit for it. </w:t>
      </w:r>
      <w:r w:rsidR="004B5045" w:rsidRPr="00FD41B0">
        <w:rPr>
          <w:color w:val="auto"/>
        </w:rPr>
        <w:t>We</w:t>
      </w:r>
      <w:r w:rsidR="00BF124D" w:rsidRPr="00FD41B0">
        <w:rPr>
          <w:color w:val="auto"/>
        </w:rPr>
        <w:t xml:space="preserve"> are a </w:t>
      </w:r>
      <w:r w:rsidR="00A8184F" w:rsidRPr="00FD41B0">
        <w:rPr>
          <w:b/>
          <w:color w:val="auto"/>
        </w:rPr>
        <w:t xml:space="preserve">kingdom-centered </w:t>
      </w:r>
      <w:r w:rsidR="00EF54B3" w:rsidRPr="00FD41B0">
        <w:rPr>
          <w:b/>
          <w:color w:val="auto"/>
        </w:rPr>
        <w:t>network working together</w:t>
      </w:r>
      <w:r w:rsidR="00EF54B3" w:rsidRPr="00FD41B0">
        <w:rPr>
          <w:color w:val="auto"/>
        </w:rPr>
        <w:t xml:space="preserve"> to get to </w:t>
      </w:r>
      <w:r w:rsidR="00BF124D" w:rsidRPr="00FD41B0">
        <w:rPr>
          <w:color w:val="auto"/>
        </w:rPr>
        <w:t>movements</w:t>
      </w:r>
      <w:r w:rsidR="00B616EC" w:rsidRPr="00FD41B0">
        <w:rPr>
          <w:color w:val="auto"/>
        </w:rPr>
        <w:t>. We come</w:t>
      </w:r>
      <w:r w:rsidR="00BF124D" w:rsidRPr="00FD41B0">
        <w:rPr>
          <w:color w:val="auto"/>
        </w:rPr>
        <w:t xml:space="preserve"> together from</w:t>
      </w:r>
      <w:r w:rsidR="004B5045" w:rsidRPr="00FD41B0">
        <w:rPr>
          <w:color w:val="auto"/>
        </w:rPr>
        <w:t xml:space="preserve"> </w:t>
      </w:r>
      <w:r w:rsidR="006216DC" w:rsidRPr="00FD41B0">
        <w:rPr>
          <w:color w:val="auto"/>
        </w:rPr>
        <w:t xml:space="preserve">many </w:t>
      </w:r>
      <w:r w:rsidR="004B5045" w:rsidRPr="00FD41B0">
        <w:rPr>
          <w:color w:val="auto"/>
        </w:rPr>
        <w:t>denominations,</w:t>
      </w:r>
      <w:r w:rsidR="00BF124D" w:rsidRPr="00FD41B0">
        <w:rPr>
          <w:color w:val="auto"/>
        </w:rPr>
        <w:t xml:space="preserve"> church</w:t>
      </w:r>
      <w:r w:rsidR="004B5045" w:rsidRPr="00FD41B0">
        <w:rPr>
          <w:color w:val="auto"/>
        </w:rPr>
        <w:t>es</w:t>
      </w:r>
      <w:r w:rsidR="00BF124D" w:rsidRPr="00FD41B0">
        <w:rPr>
          <w:color w:val="auto"/>
        </w:rPr>
        <w:t xml:space="preserve"> and indigenous org</w:t>
      </w:r>
      <w:r w:rsidR="004B5045" w:rsidRPr="00FD41B0">
        <w:rPr>
          <w:color w:val="auto"/>
        </w:rPr>
        <w:t>anization</w:t>
      </w:r>
      <w:r w:rsidR="00BF124D" w:rsidRPr="00FD41B0">
        <w:rPr>
          <w:color w:val="auto"/>
        </w:rPr>
        <w:t xml:space="preserve">s. </w:t>
      </w:r>
      <w:r w:rsidR="00A8184F" w:rsidRPr="00FD41B0">
        <w:rPr>
          <w:color w:val="auto"/>
        </w:rPr>
        <w:t xml:space="preserve"> The </w:t>
      </w:r>
      <w:r w:rsidR="006216DC" w:rsidRPr="00FD41B0">
        <w:rPr>
          <w:color w:val="auto"/>
        </w:rPr>
        <w:t>goal</w:t>
      </w:r>
      <w:r w:rsidR="00A8184F" w:rsidRPr="00FD41B0">
        <w:rPr>
          <w:color w:val="auto"/>
        </w:rPr>
        <w:t xml:space="preserve"> is not to make our ministry bigger but</w:t>
      </w:r>
      <w:r w:rsidR="000D20C2" w:rsidRPr="00FD41B0">
        <w:rPr>
          <w:color w:val="auto"/>
        </w:rPr>
        <w:t xml:space="preserve"> to make the kingdom bigger, b</w:t>
      </w:r>
      <w:r w:rsidR="00A8184F" w:rsidRPr="00FD41B0">
        <w:rPr>
          <w:color w:val="auto"/>
        </w:rPr>
        <w:t xml:space="preserve">ecause God’s kingdom is much bigger than our denomination or our ministry. </w:t>
      </w:r>
      <w:r w:rsidR="000B2B1B" w:rsidRPr="00FD41B0">
        <w:rPr>
          <w:color w:val="auto"/>
        </w:rPr>
        <w:t xml:space="preserve">The Great Commission is too big to do alone. We need each other. </w:t>
      </w:r>
      <w:r w:rsidR="006216DC" w:rsidRPr="00FD41B0">
        <w:rPr>
          <w:color w:val="auto"/>
        </w:rPr>
        <w:t>We don’t compromise critical elements, but w</w:t>
      </w:r>
      <w:r w:rsidR="000B2B1B" w:rsidRPr="00FD41B0">
        <w:rPr>
          <w:color w:val="auto"/>
        </w:rPr>
        <w:t xml:space="preserve">e </w:t>
      </w:r>
      <w:r w:rsidR="009B7D04" w:rsidRPr="00FD41B0">
        <w:rPr>
          <w:color w:val="auto"/>
        </w:rPr>
        <w:t>share</w:t>
      </w:r>
      <w:r w:rsidR="000B2B1B" w:rsidRPr="00FD41B0">
        <w:rPr>
          <w:color w:val="auto"/>
        </w:rPr>
        <w:t xml:space="preserve"> a voluntary commitment </w:t>
      </w:r>
      <w:r w:rsidR="000D20C2" w:rsidRPr="00FD41B0">
        <w:rPr>
          <w:color w:val="auto"/>
        </w:rPr>
        <w:t>to work</w:t>
      </w:r>
      <w:r w:rsidR="000B2B1B" w:rsidRPr="00FD41B0">
        <w:rPr>
          <w:color w:val="auto"/>
        </w:rPr>
        <w:t xml:space="preserve"> together </w:t>
      </w:r>
      <w:r w:rsidR="009B7D04" w:rsidRPr="00FD41B0">
        <w:rPr>
          <w:color w:val="auto"/>
        </w:rPr>
        <w:t>in</w:t>
      </w:r>
      <w:r w:rsidR="000B2B1B" w:rsidRPr="00FD41B0">
        <w:rPr>
          <w:color w:val="auto"/>
        </w:rPr>
        <w:t xml:space="preserve"> focus</w:t>
      </w:r>
      <w:r w:rsidR="009B7D04" w:rsidRPr="00FD41B0">
        <w:rPr>
          <w:color w:val="auto"/>
        </w:rPr>
        <w:t>ing</w:t>
      </w:r>
      <w:r w:rsidR="000B2B1B" w:rsidRPr="00FD41B0">
        <w:rPr>
          <w:color w:val="auto"/>
        </w:rPr>
        <w:t xml:space="preserve"> on </w:t>
      </w:r>
      <w:r w:rsidR="009B7D04" w:rsidRPr="00FD41B0">
        <w:rPr>
          <w:color w:val="auto"/>
        </w:rPr>
        <w:t xml:space="preserve">kingdom </w:t>
      </w:r>
      <w:r w:rsidR="000B2B1B" w:rsidRPr="00FD41B0">
        <w:rPr>
          <w:color w:val="auto"/>
        </w:rPr>
        <w:t>movement</w:t>
      </w:r>
      <w:r w:rsidR="009B7D04" w:rsidRPr="00FD41B0">
        <w:rPr>
          <w:color w:val="auto"/>
        </w:rPr>
        <w:t>s</w:t>
      </w:r>
      <w:r w:rsidR="000B2B1B" w:rsidRPr="00FD41B0">
        <w:rPr>
          <w:color w:val="auto"/>
        </w:rPr>
        <w:t xml:space="preserve">. </w:t>
      </w:r>
    </w:p>
    <w:p w14:paraId="1FE7E0EA" w14:textId="77777777" w:rsidR="00AD3E11" w:rsidRPr="00FD41B0" w:rsidRDefault="00AD3E11" w:rsidP="00AD3E11">
      <w:pPr>
        <w:pStyle w:val="ListParagraph"/>
        <w:rPr>
          <w:color w:val="auto"/>
        </w:rPr>
      </w:pPr>
    </w:p>
    <w:p w14:paraId="058240D1" w14:textId="7470A472" w:rsidR="00AD3E11" w:rsidRPr="00FD41B0" w:rsidRDefault="004B5045" w:rsidP="00AD3E11">
      <w:pPr>
        <w:pStyle w:val="ListParagraph"/>
        <w:numPr>
          <w:ilvl w:val="0"/>
          <w:numId w:val="11"/>
        </w:numPr>
        <w:rPr>
          <w:color w:val="auto"/>
        </w:rPr>
      </w:pPr>
      <w:r w:rsidRPr="00FD41B0">
        <w:rPr>
          <w:color w:val="auto"/>
        </w:rPr>
        <w:t>Our</w:t>
      </w:r>
      <w:r w:rsidR="008805D2" w:rsidRPr="00FD41B0">
        <w:rPr>
          <w:color w:val="auto"/>
        </w:rPr>
        <w:t xml:space="preserve"> </w:t>
      </w:r>
      <w:r w:rsidR="006206A7" w:rsidRPr="00FD41B0">
        <w:rPr>
          <w:color w:val="auto"/>
        </w:rPr>
        <w:t xml:space="preserve">organization has a </w:t>
      </w:r>
      <w:r w:rsidR="008825C6" w:rsidRPr="00FD41B0">
        <w:rPr>
          <w:color w:val="auto"/>
        </w:rPr>
        <w:t>responsibility</w:t>
      </w:r>
      <w:r w:rsidRPr="00FD41B0">
        <w:rPr>
          <w:color w:val="auto"/>
        </w:rPr>
        <w:t xml:space="preserve"> as </w:t>
      </w:r>
      <w:r w:rsidR="008825C6" w:rsidRPr="00FD41B0">
        <w:rPr>
          <w:color w:val="auto"/>
        </w:rPr>
        <w:t>catalysts</w:t>
      </w:r>
      <w:r w:rsidRPr="00FD41B0">
        <w:rPr>
          <w:color w:val="auto"/>
        </w:rPr>
        <w:t>. We</w:t>
      </w:r>
      <w:r w:rsidR="00BF124D" w:rsidRPr="00FD41B0">
        <w:rPr>
          <w:color w:val="auto"/>
        </w:rPr>
        <w:t xml:space="preserve"> are </w:t>
      </w:r>
      <w:r w:rsidRPr="00FD41B0">
        <w:rPr>
          <w:color w:val="auto"/>
        </w:rPr>
        <w:t xml:space="preserve">like </w:t>
      </w:r>
      <w:r w:rsidR="00BF124D" w:rsidRPr="00FD41B0">
        <w:rPr>
          <w:color w:val="auto"/>
        </w:rPr>
        <w:t>“</w:t>
      </w:r>
      <w:r w:rsidR="00BF124D" w:rsidRPr="00FD41B0">
        <w:rPr>
          <w:b/>
          <w:color w:val="auto"/>
        </w:rPr>
        <w:t>hot coal</w:t>
      </w:r>
      <w:r w:rsidRPr="00FD41B0">
        <w:rPr>
          <w:b/>
          <w:color w:val="auto"/>
        </w:rPr>
        <w:t>s</w:t>
      </w:r>
      <w:r w:rsidR="00BF124D" w:rsidRPr="00FD41B0">
        <w:rPr>
          <w:color w:val="auto"/>
        </w:rPr>
        <w:t xml:space="preserve">” </w:t>
      </w:r>
      <w:r w:rsidR="008825C6" w:rsidRPr="00FD41B0">
        <w:rPr>
          <w:color w:val="auto"/>
        </w:rPr>
        <w:t>burning, a</w:t>
      </w:r>
      <w:r w:rsidRPr="00FD41B0">
        <w:rPr>
          <w:color w:val="auto"/>
        </w:rPr>
        <w:t>nd we pass</w:t>
      </w:r>
      <w:r w:rsidR="00BF124D" w:rsidRPr="00FD41B0">
        <w:rPr>
          <w:color w:val="auto"/>
        </w:rPr>
        <w:t xml:space="preserve"> the hot coal to start the fire elsewhere</w:t>
      </w:r>
      <w:r w:rsidR="000B2B1B" w:rsidRPr="00FD41B0">
        <w:rPr>
          <w:color w:val="auto"/>
        </w:rPr>
        <w:t xml:space="preserve">, with a high focus on </w:t>
      </w:r>
      <w:r w:rsidR="00A4298C">
        <w:rPr>
          <w:color w:val="auto"/>
        </w:rPr>
        <w:t>certain</w:t>
      </w:r>
      <w:r w:rsidR="00433E64" w:rsidRPr="00FD41B0">
        <w:rPr>
          <w:color w:val="auto"/>
        </w:rPr>
        <w:t xml:space="preserve"> unreached people groups (</w:t>
      </w:r>
      <w:r w:rsidR="000B2B1B" w:rsidRPr="00FD41B0">
        <w:rPr>
          <w:color w:val="auto"/>
        </w:rPr>
        <w:t>UPGs</w:t>
      </w:r>
      <w:r w:rsidR="00433E64" w:rsidRPr="00FD41B0">
        <w:rPr>
          <w:color w:val="auto"/>
        </w:rPr>
        <w:t>)</w:t>
      </w:r>
      <w:r w:rsidR="000B2B1B" w:rsidRPr="00FD41B0">
        <w:rPr>
          <w:color w:val="auto"/>
        </w:rPr>
        <w:t xml:space="preserve"> and</w:t>
      </w:r>
      <w:r w:rsidR="00A4298C">
        <w:rPr>
          <w:color w:val="auto"/>
        </w:rPr>
        <w:t xml:space="preserve"> unengaged </w:t>
      </w:r>
      <w:r w:rsidR="00433E64" w:rsidRPr="00FD41B0">
        <w:rPr>
          <w:color w:val="auto"/>
        </w:rPr>
        <w:t>UPGs (</w:t>
      </w:r>
      <w:r w:rsidR="000B2B1B" w:rsidRPr="00FD41B0">
        <w:rPr>
          <w:color w:val="auto"/>
        </w:rPr>
        <w:t>UUPGs</w:t>
      </w:r>
      <w:r w:rsidR="00433E64" w:rsidRPr="00FD41B0">
        <w:rPr>
          <w:color w:val="auto"/>
        </w:rPr>
        <w:t>)</w:t>
      </w:r>
      <w:r w:rsidR="000B2B1B" w:rsidRPr="00FD41B0">
        <w:rPr>
          <w:color w:val="auto"/>
        </w:rPr>
        <w:t xml:space="preserve">. </w:t>
      </w:r>
      <w:r w:rsidR="00BD34A1" w:rsidRPr="00FD41B0">
        <w:rPr>
          <w:color w:val="auto"/>
        </w:rPr>
        <w:t>Then</w:t>
      </w:r>
      <w:r w:rsidRPr="00FD41B0">
        <w:rPr>
          <w:color w:val="auto"/>
        </w:rPr>
        <w:t xml:space="preserve"> </w:t>
      </w:r>
      <w:proofErr w:type="gramStart"/>
      <w:r w:rsidRPr="00FD41B0">
        <w:rPr>
          <w:color w:val="auto"/>
        </w:rPr>
        <w:t xml:space="preserve">those </w:t>
      </w:r>
      <w:r w:rsidR="00EF54B3" w:rsidRPr="00FD41B0">
        <w:rPr>
          <w:color w:val="auto"/>
        </w:rPr>
        <w:t xml:space="preserve"> </w:t>
      </w:r>
      <w:r w:rsidRPr="00FD41B0">
        <w:rPr>
          <w:color w:val="auto"/>
        </w:rPr>
        <w:t>communities</w:t>
      </w:r>
      <w:proofErr w:type="gramEnd"/>
      <w:r w:rsidRPr="00FD41B0">
        <w:rPr>
          <w:color w:val="auto"/>
        </w:rPr>
        <w:t xml:space="preserve"> </w:t>
      </w:r>
      <w:r w:rsidR="001F06FE" w:rsidRPr="00FD41B0">
        <w:rPr>
          <w:color w:val="auto"/>
        </w:rPr>
        <w:t xml:space="preserve">become another movement, which </w:t>
      </w:r>
      <w:r w:rsidRPr="00FD41B0">
        <w:rPr>
          <w:color w:val="auto"/>
        </w:rPr>
        <w:t>become</w:t>
      </w:r>
      <w:r w:rsidR="001F06FE" w:rsidRPr="00FD41B0">
        <w:rPr>
          <w:color w:val="auto"/>
        </w:rPr>
        <w:t>s another hot coal which can</w:t>
      </w:r>
      <w:r w:rsidRPr="00FD41B0">
        <w:rPr>
          <w:color w:val="auto"/>
        </w:rPr>
        <w:t xml:space="preserve"> </w:t>
      </w:r>
      <w:r w:rsidR="001F06FE" w:rsidRPr="00FD41B0">
        <w:rPr>
          <w:color w:val="auto"/>
        </w:rPr>
        <w:t xml:space="preserve">jump </w:t>
      </w:r>
      <w:r w:rsidRPr="00FD41B0">
        <w:rPr>
          <w:color w:val="auto"/>
        </w:rPr>
        <w:t>over</w:t>
      </w:r>
      <w:r w:rsidR="001F06FE" w:rsidRPr="00FD41B0">
        <w:rPr>
          <w:color w:val="auto"/>
        </w:rPr>
        <w:t xml:space="preserve"> to another </w:t>
      </w:r>
      <w:r w:rsidR="00BB09BA">
        <w:rPr>
          <w:color w:val="auto"/>
        </w:rPr>
        <w:t xml:space="preserve">UUPG. </w:t>
      </w:r>
      <w:r w:rsidRPr="00FD41B0">
        <w:rPr>
          <w:color w:val="auto"/>
        </w:rPr>
        <w:t xml:space="preserve"> </w:t>
      </w:r>
      <w:r w:rsidR="00BF124D" w:rsidRPr="00FD41B0">
        <w:rPr>
          <w:color w:val="auto"/>
        </w:rPr>
        <w:t>We’re moving from being a harvest field to a harvest force</w:t>
      </w:r>
      <w:r w:rsidRPr="00FD41B0">
        <w:rPr>
          <w:color w:val="auto"/>
        </w:rPr>
        <w:t xml:space="preserve"> –send</w:t>
      </w:r>
      <w:r w:rsidR="00486C9D" w:rsidRPr="00FD41B0">
        <w:rPr>
          <w:color w:val="auto"/>
        </w:rPr>
        <w:t>ing out</w:t>
      </w:r>
      <w:r w:rsidRPr="00FD41B0">
        <w:rPr>
          <w:color w:val="auto"/>
        </w:rPr>
        <w:t xml:space="preserve"> the hot coals</w:t>
      </w:r>
      <w:r w:rsidR="00BF124D" w:rsidRPr="00FD41B0">
        <w:rPr>
          <w:color w:val="auto"/>
        </w:rPr>
        <w:t xml:space="preserve">. </w:t>
      </w:r>
      <w:r w:rsidRPr="00FD41B0">
        <w:rPr>
          <w:color w:val="auto"/>
        </w:rPr>
        <w:t>We’re now send</w:t>
      </w:r>
      <w:r w:rsidR="00BF124D" w:rsidRPr="00FD41B0">
        <w:rPr>
          <w:color w:val="auto"/>
        </w:rPr>
        <w:t xml:space="preserve">ing workers not only within </w:t>
      </w:r>
      <w:r w:rsidR="001F06FE" w:rsidRPr="00FD41B0">
        <w:rPr>
          <w:color w:val="auto"/>
        </w:rPr>
        <w:t>our</w:t>
      </w:r>
      <w:r w:rsidR="00BF124D" w:rsidRPr="00FD41B0">
        <w:rPr>
          <w:color w:val="auto"/>
        </w:rPr>
        <w:t xml:space="preserve"> r</w:t>
      </w:r>
      <w:r w:rsidRPr="00FD41B0">
        <w:rPr>
          <w:color w:val="auto"/>
        </w:rPr>
        <w:t>e</w:t>
      </w:r>
      <w:r w:rsidR="00BF124D" w:rsidRPr="00FD41B0">
        <w:rPr>
          <w:color w:val="auto"/>
        </w:rPr>
        <w:t xml:space="preserve">gion but also beyond </w:t>
      </w:r>
      <w:r w:rsidR="00B616EC" w:rsidRPr="00FD41B0">
        <w:rPr>
          <w:color w:val="auto"/>
        </w:rPr>
        <w:t>our</w:t>
      </w:r>
      <w:r w:rsidR="00BF124D" w:rsidRPr="00FD41B0">
        <w:rPr>
          <w:color w:val="auto"/>
        </w:rPr>
        <w:t xml:space="preserve"> region. </w:t>
      </w:r>
      <w:r w:rsidRPr="00FD41B0">
        <w:rPr>
          <w:color w:val="auto"/>
        </w:rPr>
        <w:t xml:space="preserve">This hot coal strategy has worked so effectively here, </w:t>
      </w:r>
      <w:r w:rsidR="001F06FE" w:rsidRPr="00FD41B0">
        <w:rPr>
          <w:color w:val="auto"/>
        </w:rPr>
        <w:t>we’re planning for it</w:t>
      </w:r>
      <w:r w:rsidRPr="00FD41B0">
        <w:rPr>
          <w:color w:val="auto"/>
        </w:rPr>
        <w:t xml:space="preserve"> to go further.</w:t>
      </w:r>
    </w:p>
    <w:p w14:paraId="60905AAC" w14:textId="0D4256EF" w:rsidR="009A0110" w:rsidRPr="00FD41B0" w:rsidRDefault="009A0110" w:rsidP="00600724">
      <w:pPr>
        <w:ind w:left="720" w:firstLine="720"/>
        <w:rPr>
          <w:color w:val="auto"/>
        </w:rPr>
      </w:pPr>
      <w:r w:rsidRPr="00FD41B0">
        <w:rPr>
          <w:i/>
          <w:color w:val="auto"/>
        </w:rPr>
        <w:t>Trevor</w:t>
      </w:r>
      <w:r w:rsidRPr="00FD41B0">
        <w:rPr>
          <w:color w:val="auto"/>
        </w:rPr>
        <w:t xml:space="preserve">: </w:t>
      </w:r>
      <w:r w:rsidR="000327EE" w:rsidRPr="00FD41B0">
        <w:rPr>
          <w:color w:val="auto"/>
        </w:rPr>
        <w:t>Poor local laborers and university students are</w:t>
      </w:r>
      <w:r w:rsidR="00555FBE" w:rsidRPr="00FD41B0">
        <w:rPr>
          <w:color w:val="auto"/>
        </w:rPr>
        <w:t xml:space="preserve"> </w:t>
      </w:r>
      <w:r w:rsidR="00394D2E" w:rsidRPr="00FD41B0">
        <w:rPr>
          <w:color w:val="auto"/>
        </w:rPr>
        <w:t xml:space="preserve">two </w:t>
      </w:r>
      <w:r w:rsidR="00555FBE" w:rsidRPr="00FD41B0">
        <w:rPr>
          <w:color w:val="auto"/>
        </w:rPr>
        <w:t xml:space="preserve">types of people </w:t>
      </w:r>
      <w:r w:rsidR="000327EE" w:rsidRPr="00FD41B0">
        <w:rPr>
          <w:color w:val="auto"/>
        </w:rPr>
        <w:t xml:space="preserve">who </w:t>
      </w:r>
      <w:r w:rsidR="00394D2E" w:rsidRPr="00FD41B0">
        <w:rPr>
          <w:color w:val="auto"/>
        </w:rPr>
        <w:t xml:space="preserve">most </w:t>
      </w:r>
      <w:r w:rsidR="000327EE" w:rsidRPr="00FD41B0">
        <w:rPr>
          <w:color w:val="auto"/>
        </w:rPr>
        <w:t>often</w:t>
      </w:r>
      <w:r w:rsidR="00394D2E" w:rsidRPr="00FD41B0">
        <w:rPr>
          <w:color w:val="auto"/>
        </w:rPr>
        <w:t xml:space="preserve"> </w:t>
      </w:r>
      <w:r w:rsidR="000327EE" w:rsidRPr="00FD41B0">
        <w:rPr>
          <w:color w:val="auto"/>
        </w:rPr>
        <w:t>become “hot coals”</w:t>
      </w:r>
      <w:r w:rsidR="00394D2E" w:rsidRPr="00FD41B0">
        <w:rPr>
          <w:color w:val="auto"/>
        </w:rPr>
        <w:t>.</w:t>
      </w:r>
      <w:r w:rsidR="00D07FEC" w:rsidRPr="00FD41B0">
        <w:rPr>
          <w:color w:val="auto"/>
        </w:rPr>
        <w:t xml:space="preserve"> </w:t>
      </w:r>
      <w:r w:rsidR="00AD5AD1" w:rsidRPr="00FD41B0">
        <w:rPr>
          <w:color w:val="auto"/>
        </w:rPr>
        <w:t>These new</w:t>
      </w:r>
      <w:r w:rsidRPr="00FD41B0">
        <w:rPr>
          <w:color w:val="auto"/>
        </w:rPr>
        <w:t xml:space="preserve"> </w:t>
      </w:r>
      <w:r w:rsidR="00BD3AC3" w:rsidRPr="00FD41B0">
        <w:rPr>
          <w:color w:val="auto"/>
        </w:rPr>
        <w:t>believe</w:t>
      </w:r>
      <w:r w:rsidR="00AD5AD1" w:rsidRPr="00FD41B0">
        <w:rPr>
          <w:color w:val="auto"/>
        </w:rPr>
        <w:t>rs</w:t>
      </w:r>
      <w:r w:rsidRPr="00FD41B0">
        <w:rPr>
          <w:color w:val="auto"/>
        </w:rPr>
        <w:t xml:space="preserve"> adopt our </w:t>
      </w:r>
      <w:r w:rsidR="00BD3AC3" w:rsidRPr="00FD41B0">
        <w:rPr>
          <w:color w:val="auto"/>
        </w:rPr>
        <w:t>fruitful practices,</w:t>
      </w:r>
      <w:r w:rsidRPr="00FD41B0">
        <w:rPr>
          <w:color w:val="auto"/>
        </w:rPr>
        <w:t xml:space="preserve"> </w:t>
      </w:r>
      <w:r w:rsidR="00FF6CE4" w:rsidRPr="00FD41B0">
        <w:rPr>
          <w:color w:val="auto"/>
        </w:rPr>
        <w:t xml:space="preserve">move for work, </w:t>
      </w:r>
      <w:proofErr w:type="gramStart"/>
      <w:r w:rsidR="00394D2E" w:rsidRPr="00FD41B0">
        <w:rPr>
          <w:color w:val="auto"/>
        </w:rPr>
        <w:t>then</w:t>
      </w:r>
      <w:proofErr w:type="gramEnd"/>
      <w:r w:rsidR="00AD5AD1" w:rsidRPr="00FD41B0">
        <w:rPr>
          <w:color w:val="auto"/>
        </w:rPr>
        <w:t xml:space="preserve"> </w:t>
      </w:r>
      <w:r w:rsidRPr="00FD41B0">
        <w:rPr>
          <w:color w:val="auto"/>
        </w:rPr>
        <w:t xml:space="preserve">multiply groups in new areas </w:t>
      </w:r>
      <w:r w:rsidR="00FF6CE4" w:rsidRPr="00FD41B0">
        <w:rPr>
          <w:color w:val="auto"/>
        </w:rPr>
        <w:t>and people groups</w:t>
      </w:r>
      <w:r w:rsidRPr="00FD41B0">
        <w:rPr>
          <w:color w:val="auto"/>
        </w:rPr>
        <w:t>.</w:t>
      </w:r>
      <w:r w:rsidR="00FA6A9F" w:rsidRPr="00FD41B0">
        <w:rPr>
          <w:color w:val="auto"/>
        </w:rPr>
        <w:t xml:space="preserve"> </w:t>
      </w:r>
      <w:r w:rsidR="00FF6CE4" w:rsidRPr="00FD41B0">
        <w:rPr>
          <w:color w:val="auto"/>
        </w:rPr>
        <w:t>This</w:t>
      </w:r>
      <w:r w:rsidRPr="00FD41B0">
        <w:rPr>
          <w:color w:val="auto"/>
        </w:rPr>
        <w:t xml:space="preserve"> </w:t>
      </w:r>
      <w:r w:rsidR="00AD5AD1" w:rsidRPr="00FD41B0">
        <w:rPr>
          <w:color w:val="auto"/>
        </w:rPr>
        <w:t>“</w:t>
      </w:r>
      <w:r w:rsidRPr="00FD41B0">
        <w:rPr>
          <w:b/>
          <w:color w:val="auto"/>
        </w:rPr>
        <w:t>jump over</w:t>
      </w:r>
      <w:r w:rsidR="00AD5AD1" w:rsidRPr="00FD41B0">
        <w:rPr>
          <w:b/>
          <w:color w:val="auto"/>
        </w:rPr>
        <w:t>”</w:t>
      </w:r>
      <w:r w:rsidRPr="00FD41B0">
        <w:rPr>
          <w:b/>
          <w:color w:val="auto"/>
        </w:rPr>
        <w:t xml:space="preserve"> fruit</w:t>
      </w:r>
      <w:r w:rsidRPr="00FD41B0">
        <w:rPr>
          <w:color w:val="auto"/>
        </w:rPr>
        <w:t xml:space="preserve"> </w:t>
      </w:r>
      <w:r w:rsidR="00FE019B" w:rsidRPr="00FD41B0">
        <w:rPr>
          <w:color w:val="auto"/>
        </w:rPr>
        <w:t xml:space="preserve">multiplies </w:t>
      </w:r>
      <w:r w:rsidRPr="00FD41B0">
        <w:rPr>
          <w:color w:val="auto"/>
        </w:rPr>
        <w:t xml:space="preserve">clusters and </w:t>
      </w:r>
      <w:r w:rsidR="00394D2E" w:rsidRPr="00FD41B0">
        <w:rPr>
          <w:color w:val="auto"/>
        </w:rPr>
        <w:t xml:space="preserve">then </w:t>
      </w:r>
      <w:r w:rsidRPr="00FD41B0">
        <w:rPr>
          <w:color w:val="auto"/>
        </w:rPr>
        <w:t>movements</w:t>
      </w:r>
      <w:r w:rsidR="00AD5AD1" w:rsidRPr="00FD41B0">
        <w:rPr>
          <w:color w:val="auto"/>
        </w:rPr>
        <w:t>.</w:t>
      </w:r>
      <w:r w:rsidR="00FE019B" w:rsidRPr="00FD41B0">
        <w:rPr>
          <w:color w:val="auto"/>
        </w:rPr>
        <w:t xml:space="preserve"> </w:t>
      </w:r>
      <w:r w:rsidR="00AD5AD1" w:rsidRPr="00FD41B0">
        <w:rPr>
          <w:color w:val="auto"/>
        </w:rPr>
        <w:t>These movements are</w:t>
      </w:r>
      <w:r w:rsidR="00FE019B" w:rsidRPr="00FD41B0">
        <w:rPr>
          <w:color w:val="auto"/>
        </w:rPr>
        <w:t xml:space="preserve"> empowered by</w:t>
      </w:r>
      <w:r w:rsidR="00FF6CE4" w:rsidRPr="00FD41B0">
        <w:rPr>
          <w:color w:val="auto"/>
        </w:rPr>
        <w:t xml:space="preserve"> mentors who do</w:t>
      </w:r>
      <w:r w:rsidRPr="00FD41B0">
        <w:rPr>
          <w:color w:val="auto"/>
        </w:rPr>
        <w:t xml:space="preserve"> </w:t>
      </w:r>
      <w:r w:rsidR="00AD5AD1" w:rsidRPr="00FD41B0">
        <w:rPr>
          <w:b/>
          <w:color w:val="auto"/>
        </w:rPr>
        <w:t>follow-the-</w:t>
      </w:r>
      <w:r w:rsidRPr="00FD41B0">
        <w:rPr>
          <w:b/>
          <w:color w:val="auto"/>
        </w:rPr>
        <w:t>fruit trips</w:t>
      </w:r>
      <w:r w:rsidRPr="00FD41B0">
        <w:rPr>
          <w:color w:val="auto"/>
        </w:rPr>
        <w:t xml:space="preserve"> </w:t>
      </w:r>
      <w:r w:rsidR="00FF6CE4" w:rsidRPr="00FD41B0">
        <w:rPr>
          <w:color w:val="auto"/>
        </w:rPr>
        <w:t>to</w:t>
      </w:r>
      <w:r w:rsidRPr="00FD41B0">
        <w:rPr>
          <w:color w:val="auto"/>
        </w:rPr>
        <w:t xml:space="preserve"> equip local leaders. </w:t>
      </w:r>
    </w:p>
    <w:p w14:paraId="70FD5369" w14:textId="77777777" w:rsidR="00AD3E11" w:rsidRPr="00FD41B0" w:rsidRDefault="00AD3E11" w:rsidP="00AD3E11">
      <w:pPr>
        <w:pStyle w:val="ListParagraph"/>
        <w:rPr>
          <w:color w:val="auto"/>
        </w:rPr>
      </w:pPr>
    </w:p>
    <w:p w14:paraId="04CFDF95" w14:textId="37D67C7C" w:rsidR="00AD3E11" w:rsidRPr="00FD41B0" w:rsidRDefault="00A010E2" w:rsidP="00AD3E11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color w:val="auto"/>
        </w:rPr>
        <w:t xml:space="preserve">Local ministries regularly share fruitful practices and best practices with each other. </w:t>
      </w:r>
      <w:r w:rsidR="00CE3921" w:rsidRPr="00FD41B0">
        <w:rPr>
          <w:color w:val="auto"/>
        </w:rPr>
        <w:t>We have strategy coordinators and movement leaders and grassroots leaders discussing</w:t>
      </w:r>
      <w:r w:rsidR="00A8184F" w:rsidRPr="00FD41B0">
        <w:rPr>
          <w:color w:val="auto"/>
        </w:rPr>
        <w:t xml:space="preserve"> “What is working</w:t>
      </w:r>
      <w:r w:rsidR="000124BB">
        <w:rPr>
          <w:color w:val="auto"/>
        </w:rPr>
        <w:t>?</w:t>
      </w:r>
      <w:r w:rsidR="00A8184F" w:rsidRPr="00FD41B0">
        <w:rPr>
          <w:color w:val="auto"/>
        </w:rPr>
        <w:t>”</w:t>
      </w:r>
      <w:r w:rsidR="00CE3921" w:rsidRPr="00FD41B0">
        <w:rPr>
          <w:color w:val="auto"/>
        </w:rPr>
        <w:t xml:space="preserve"> </w:t>
      </w:r>
      <w:r w:rsidR="000124BB">
        <w:rPr>
          <w:color w:val="auto"/>
        </w:rPr>
        <w:t xml:space="preserve">They </w:t>
      </w:r>
      <w:r w:rsidR="00A8184F" w:rsidRPr="00FD41B0">
        <w:rPr>
          <w:color w:val="auto"/>
        </w:rPr>
        <w:t>a</w:t>
      </w:r>
      <w:r w:rsidR="000124BB">
        <w:rPr>
          <w:color w:val="auto"/>
        </w:rPr>
        <w:t>re</w:t>
      </w:r>
      <w:r w:rsidR="00A8184F" w:rsidRPr="00FD41B0">
        <w:rPr>
          <w:color w:val="auto"/>
        </w:rPr>
        <w:t xml:space="preserve"> i</w:t>
      </w:r>
      <w:r w:rsidR="00BF124D" w:rsidRPr="00FD41B0">
        <w:rPr>
          <w:color w:val="auto"/>
        </w:rPr>
        <w:t xml:space="preserve">ron sharpening iron. </w:t>
      </w:r>
      <w:r w:rsidR="00A8184F" w:rsidRPr="00FD41B0">
        <w:rPr>
          <w:color w:val="auto"/>
        </w:rPr>
        <w:t>We discuss honestly:</w:t>
      </w:r>
      <w:r w:rsidR="00CE3921" w:rsidRPr="00FD41B0">
        <w:rPr>
          <w:color w:val="auto"/>
        </w:rPr>
        <w:t xml:space="preserve"> “</w:t>
      </w:r>
      <w:r w:rsidR="00BF124D" w:rsidRPr="00FD41B0">
        <w:rPr>
          <w:color w:val="auto"/>
        </w:rPr>
        <w:t xml:space="preserve">What </w:t>
      </w:r>
      <w:r w:rsidR="00A8184F" w:rsidRPr="00FD41B0">
        <w:rPr>
          <w:color w:val="auto"/>
        </w:rPr>
        <w:t>things do we need to start doing?</w:t>
      </w:r>
      <w:r w:rsidR="00BF124D" w:rsidRPr="00FD41B0">
        <w:rPr>
          <w:color w:val="auto"/>
        </w:rPr>
        <w:t xml:space="preserve"> </w:t>
      </w:r>
      <w:r w:rsidR="00CE3921" w:rsidRPr="00FD41B0">
        <w:rPr>
          <w:color w:val="auto"/>
        </w:rPr>
        <w:t xml:space="preserve">What things </w:t>
      </w:r>
      <w:r w:rsidR="00A8184F" w:rsidRPr="00FD41B0">
        <w:rPr>
          <w:color w:val="auto"/>
        </w:rPr>
        <w:t xml:space="preserve">do </w:t>
      </w:r>
      <w:r w:rsidR="00CE3921" w:rsidRPr="00FD41B0">
        <w:rPr>
          <w:color w:val="auto"/>
        </w:rPr>
        <w:t>we need to continue doing</w:t>
      </w:r>
      <w:r w:rsidR="00A8184F" w:rsidRPr="00FD41B0">
        <w:rPr>
          <w:color w:val="auto"/>
        </w:rPr>
        <w:t>?</w:t>
      </w:r>
      <w:r w:rsidR="00CE3921" w:rsidRPr="00FD41B0">
        <w:rPr>
          <w:color w:val="auto"/>
        </w:rPr>
        <w:t xml:space="preserve"> </w:t>
      </w:r>
      <w:r w:rsidR="00A8184F" w:rsidRPr="00FD41B0">
        <w:rPr>
          <w:color w:val="auto"/>
        </w:rPr>
        <w:t>And w</w:t>
      </w:r>
      <w:r w:rsidR="00CE3921" w:rsidRPr="00FD41B0">
        <w:rPr>
          <w:color w:val="auto"/>
        </w:rPr>
        <w:t xml:space="preserve">hat things </w:t>
      </w:r>
      <w:r w:rsidR="00A8184F" w:rsidRPr="00FD41B0">
        <w:rPr>
          <w:color w:val="auto"/>
        </w:rPr>
        <w:t xml:space="preserve">do </w:t>
      </w:r>
      <w:r w:rsidR="00CE3921" w:rsidRPr="00FD41B0">
        <w:rPr>
          <w:color w:val="auto"/>
        </w:rPr>
        <w:t>we need to</w:t>
      </w:r>
      <w:r w:rsidR="00A8184F" w:rsidRPr="00FD41B0">
        <w:rPr>
          <w:color w:val="auto"/>
        </w:rPr>
        <w:t xml:space="preserve"> stop doing?</w:t>
      </w:r>
      <w:r w:rsidR="00CE3921" w:rsidRPr="00FD41B0">
        <w:rPr>
          <w:color w:val="auto"/>
        </w:rPr>
        <w:t xml:space="preserve">” </w:t>
      </w:r>
    </w:p>
    <w:p w14:paraId="0EE4AC7C" w14:textId="2ACC3983" w:rsidR="00A174F1" w:rsidRPr="00FD41B0" w:rsidRDefault="00A174F1" w:rsidP="00AD5AD1">
      <w:pPr>
        <w:pStyle w:val="ListParagraph"/>
        <w:ind w:firstLine="720"/>
        <w:rPr>
          <w:color w:val="auto"/>
        </w:rPr>
      </w:pPr>
      <w:r w:rsidRPr="00FD41B0">
        <w:rPr>
          <w:i/>
          <w:color w:val="auto"/>
        </w:rPr>
        <w:t>Trevor</w:t>
      </w:r>
      <w:r w:rsidRPr="00FD41B0">
        <w:rPr>
          <w:color w:val="auto"/>
        </w:rPr>
        <w:t>:</w:t>
      </w:r>
      <w:r w:rsidR="00FA6A9F" w:rsidRPr="00FD41B0">
        <w:rPr>
          <w:color w:val="auto"/>
        </w:rPr>
        <w:t xml:space="preserve"> </w:t>
      </w:r>
      <w:r w:rsidR="00394D2E" w:rsidRPr="00FD41B0">
        <w:rPr>
          <w:color w:val="auto"/>
        </w:rPr>
        <w:t>Our</w:t>
      </w:r>
      <w:r w:rsidRPr="00FD41B0">
        <w:rPr>
          <w:color w:val="auto"/>
        </w:rPr>
        <w:t xml:space="preserve"> </w:t>
      </w:r>
      <w:r w:rsidRPr="00FD41B0">
        <w:rPr>
          <w:b/>
          <w:color w:val="auto"/>
        </w:rPr>
        <w:t>focus on fruit</w:t>
      </w:r>
      <w:r w:rsidRPr="00FD41B0">
        <w:rPr>
          <w:color w:val="auto"/>
        </w:rPr>
        <w:t xml:space="preserve"> </w:t>
      </w:r>
      <w:r w:rsidR="00FF6CE4" w:rsidRPr="00FD41B0">
        <w:rPr>
          <w:color w:val="auto"/>
        </w:rPr>
        <w:t>encourages us</w:t>
      </w:r>
      <w:r w:rsidR="000327EE" w:rsidRPr="00FD41B0">
        <w:rPr>
          <w:color w:val="auto"/>
        </w:rPr>
        <w:t xml:space="preserve"> to discover and shar</w:t>
      </w:r>
      <w:r w:rsidR="00FF6CE4" w:rsidRPr="00FD41B0">
        <w:rPr>
          <w:color w:val="auto"/>
        </w:rPr>
        <w:t>e</w:t>
      </w:r>
      <w:r w:rsidR="000327EE" w:rsidRPr="00FD41B0">
        <w:rPr>
          <w:color w:val="auto"/>
        </w:rPr>
        <w:t xml:space="preserve"> fruitful practices</w:t>
      </w:r>
      <w:r w:rsidR="00FE019B" w:rsidRPr="00FD41B0">
        <w:rPr>
          <w:color w:val="auto"/>
        </w:rPr>
        <w:t>.</w:t>
      </w:r>
      <w:r w:rsidR="00FA6A9F" w:rsidRPr="00FD41B0">
        <w:rPr>
          <w:color w:val="auto"/>
        </w:rPr>
        <w:t xml:space="preserve"> </w:t>
      </w:r>
      <w:r w:rsidR="00FE019B" w:rsidRPr="00FD41B0">
        <w:rPr>
          <w:color w:val="auto"/>
        </w:rPr>
        <w:t xml:space="preserve">This </w:t>
      </w:r>
      <w:r w:rsidR="006F09A7" w:rsidRPr="00FD41B0">
        <w:rPr>
          <w:color w:val="auto"/>
        </w:rPr>
        <w:t>involves</w:t>
      </w:r>
      <w:r w:rsidR="00DB781F" w:rsidRPr="00FD41B0">
        <w:rPr>
          <w:color w:val="auto"/>
        </w:rPr>
        <w:t>:</w:t>
      </w:r>
      <w:r w:rsidR="000D6802" w:rsidRPr="00FD41B0">
        <w:rPr>
          <w:color w:val="auto"/>
        </w:rPr>
        <w:t xml:space="preserve"> </w:t>
      </w:r>
      <w:r w:rsidRPr="00FD41B0">
        <w:rPr>
          <w:color w:val="auto"/>
        </w:rPr>
        <w:t xml:space="preserve">a) </w:t>
      </w:r>
      <w:r w:rsidR="006F09A7" w:rsidRPr="00FD41B0">
        <w:rPr>
          <w:color w:val="auto"/>
        </w:rPr>
        <w:t>seeing</w:t>
      </w:r>
      <w:r w:rsidR="00D62E13" w:rsidRPr="00FD41B0">
        <w:rPr>
          <w:color w:val="auto"/>
        </w:rPr>
        <w:t xml:space="preserve"> </w:t>
      </w:r>
      <w:r w:rsidR="00AD5AD1" w:rsidRPr="00FD41B0">
        <w:rPr>
          <w:color w:val="auto"/>
        </w:rPr>
        <w:t>“</w:t>
      </w:r>
      <w:r w:rsidRPr="00FD41B0">
        <w:rPr>
          <w:color w:val="auto"/>
        </w:rPr>
        <w:t xml:space="preserve">God </w:t>
      </w:r>
      <w:r w:rsidR="006F09A7" w:rsidRPr="00FD41B0">
        <w:rPr>
          <w:color w:val="auto"/>
        </w:rPr>
        <w:t>a</w:t>
      </w:r>
      <w:r w:rsidR="00DB781F" w:rsidRPr="00FD41B0">
        <w:rPr>
          <w:color w:val="auto"/>
        </w:rPr>
        <w:t xml:space="preserve">s </w:t>
      </w:r>
      <w:r w:rsidRPr="00FD41B0">
        <w:rPr>
          <w:color w:val="auto"/>
        </w:rPr>
        <w:t>th</w:t>
      </w:r>
      <w:r w:rsidR="00AD5AD1" w:rsidRPr="00FD41B0">
        <w:rPr>
          <w:color w:val="auto"/>
        </w:rPr>
        <w:t xml:space="preserve">e Fruit Lover, we </w:t>
      </w:r>
      <w:r w:rsidR="00D62E13" w:rsidRPr="00FD41B0">
        <w:rPr>
          <w:color w:val="auto"/>
        </w:rPr>
        <w:t>as</w:t>
      </w:r>
      <w:r w:rsidR="00DB781F" w:rsidRPr="00FD41B0">
        <w:rPr>
          <w:color w:val="auto"/>
        </w:rPr>
        <w:t xml:space="preserve"> </w:t>
      </w:r>
      <w:r w:rsidR="000124BB">
        <w:rPr>
          <w:color w:val="auto"/>
        </w:rPr>
        <w:t>h</w:t>
      </w:r>
      <w:r w:rsidR="00AD5AD1" w:rsidRPr="00FD41B0">
        <w:rPr>
          <w:color w:val="auto"/>
        </w:rPr>
        <w:t>is coworkers</w:t>
      </w:r>
      <w:r w:rsidR="00DB781F" w:rsidRPr="00FD41B0">
        <w:rPr>
          <w:color w:val="auto"/>
        </w:rPr>
        <w:t>,</w:t>
      </w:r>
      <w:r w:rsidR="00AD5AD1" w:rsidRPr="00FD41B0">
        <w:rPr>
          <w:color w:val="auto"/>
        </w:rPr>
        <w:t>”</w:t>
      </w:r>
      <w:r w:rsidRPr="00FD41B0">
        <w:rPr>
          <w:color w:val="auto"/>
        </w:rPr>
        <w:t xml:space="preserve"> b) </w:t>
      </w:r>
      <w:r w:rsidR="00AD5AD1" w:rsidRPr="00FD41B0">
        <w:rPr>
          <w:color w:val="auto"/>
        </w:rPr>
        <w:t xml:space="preserve">prioritizing </w:t>
      </w:r>
      <w:r w:rsidRPr="00FD41B0">
        <w:rPr>
          <w:color w:val="auto"/>
        </w:rPr>
        <w:t xml:space="preserve">fruit </w:t>
      </w:r>
      <w:r w:rsidR="00AD5AD1" w:rsidRPr="00FD41B0">
        <w:rPr>
          <w:color w:val="auto"/>
        </w:rPr>
        <w:t>rather than</w:t>
      </w:r>
      <w:r w:rsidRPr="00FD41B0">
        <w:rPr>
          <w:color w:val="auto"/>
        </w:rPr>
        <w:t xml:space="preserve"> activity, c) </w:t>
      </w:r>
      <w:r w:rsidR="00DB781F" w:rsidRPr="00FD41B0">
        <w:rPr>
          <w:color w:val="auto"/>
        </w:rPr>
        <w:t>experiment</w:t>
      </w:r>
      <w:r w:rsidR="00D62E13" w:rsidRPr="00FD41B0">
        <w:rPr>
          <w:color w:val="auto"/>
        </w:rPr>
        <w:t>ing</w:t>
      </w:r>
      <w:r w:rsidRPr="00FD41B0">
        <w:rPr>
          <w:color w:val="auto"/>
        </w:rPr>
        <w:t xml:space="preserve"> to discover fruitful practices, d) </w:t>
      </w:r>
      <w:r w:rsidR="00D6714B" w:rsidRPr="00FD41B0">
        <w:rPr>
          <w:color w:val="auto"/>
        </w:rPr>
        <w:t xml:space="preserve">leaders </w:t>
      </w:r>
      <w:r w:rsidR="00FF6CE4" w:rsidRPr="00FD41B0">
        <w:rPr>
          <w:color w:val="auto"/>
        </w:rPr>
        <w:t>sharing fruitful practices in</w:t>
      </w:r>
      <w:r w:rsidRPr="00FD41B0">
        <w:rPr>
          <w:b/>
          <w:color w:val="auto"/>
        </w:rPr>
        <w:t xml:space="preserve"> </w:t>
      </w:r>
      <w:r w:rsidRPr="00FD41B0">
        <w:rPr>
          <w:color w:val="auto"/>
        </w:rPr>
        <w:t>learning communit</w:t>
      </w:r>
      <w:r w:rsidR="000D6802" w:rsidRPr="00FD41B0">
        <w:rPr>
          <w:color w:val="auto"/>
        </w:rPr>
        <w:t>ies</w:t>
      </w:r>
      <w:r w:rsidR="00FF6CE4" w:rsidRPr="00FD41B0">
        <w:rPr>
          <w:color w:val="auto"/>
        </w:rPr>
        <w:t>, and</w:t>
      </w:r>
      <w:r w:rsidR="00D62E13" w:rsidRPr="00FD41B0">
        <w:rPr>
          <w:color w:val="auto"/>
        </w:rPr>
        <w:t xml:space="preserve"> </w:t>
      </w:r>
      <w:r w:rsidR="000C7E93" w:rsidRPr="00FD41B0">
        <w:rPr>
          <w:color w:val="auto"/>
        </w:rPr>
        <w:t xml:space="preserve">e) </w:t>
      </w:r>
      <w:r w:rsidR="00D62E13" w:rsidRPr="00FD41B0">
        <w:rPr>
          <w:color w:val="auto"/>
        </w:rPr>
        <w:t>Bible study on how</w:t>
      </w:r>
      <w:r w:rsidR="00DB781F" w:rsidRPr="00FD41B0">
        <w:rPr>
          <w:color w:val="auto"/>
        </w:rPr>
        <w:t xml:space="preserve"> </w:t>
      </w:r>
      <w:r w:rsidR="000C7E93" w:rsidRPr="00FD41B0">
        <w:rPr>
          <w:color w:val="auto"/>
        </w:rPr>
        <w:t>Christ reinterpret</w:t>
      </w:r>
      <w:r w:rsidR="00D62E13" w:rsidRPr="00FD41B0">
        <w:rPr>
          <w:color w:val="auto"/>
        </w:rPr>
        <w:t>ed</w:t>
      </w:r>
      <w:r w:rsidR="00DB781F" w:rsidRPr="00FD41B0">
        <w:rPr>
          <w:color w:val="auto"/>
        </w:rPr>
        <w:t xml:space="preserve"> </w:t>
      </w:r>
      <w:r w:rsidR="000C7E93" w:rsidRPr="00FD41B0">
        <w:rPr>
          <w:color w:val="auto"/>
        </w:rPr>
        <w:t>honor through humility</w:t>
      </w:r>
      <w:r w:rsidR="00FF6CE4" w:rsidRPr="00FD41B0">
        <w:rPr>
          <w:color w:val="auto"/>
        </w:rPr>
        <w:t xml:space="preserve">, which makes </w:t>
      </w:r>
      <w:r w:rsidR="000C7E93" w:rsidRPr="00FD41B0">
        <w:rPr>
          <w:color w:val="auto"/>
        </w:rPr>
        <w:t>leaders’ learning communities</w:t>
      </w:r>
      <w:r w:rsidR="00FF6CE4" w:rsidRPr="00FD41B0">
        <w:rPr>
          <w:color w:val="auto"/>
        </w:rPr>
        <w:t xml:space="preserve"> possible</w:t>
      </w:r>
      <w:r w:rsidR="000C7E93" w:rsidRPr="00FD41B0">
        <w:rPr>
          <w:color w:val="auto"/>
        </w:rPr>
        <w:t>.</w:t>
      </w:r>
      <w:r w:rsidRPr="00FD41B0">
        <w:rPr>
          <w:color w:val="auto"/>
        </w:rPr>
        <w:t xml:space="preserve"> </w:t>
      </w:r>
    </w:p>
    <w:p w14:paraId="35C0F82C" w14:textId="77777777" w:rsidR="00AD3E11" w:rsidRPr="00FD41B0" w:rsidRDefault="00AD3E11" w:rsidP="00AD3E11">
      <w:pPr>
        <w:pStyle w:val="ListParagraph"/>
        <w:rPr>
          <w:color w:val="auto"/>
        </w:rPr>
      </w:pPr>
    </w:p>
    <w:p w14:paraId="4EE5D2DB" w14:textId="219B5A01" w:rsidR="00AD3E11" w:rsidRPr="00FD41B0" w:rsidRDefault="00A8184F" w:rsidP="00AD3E11">
      <w:pPr>
        <w:pStyle w:val="ListParagraph"/>
        <w:numPr>
          <w:ilvl w:val="0"/>
          <w:numId w:val="11"/>
        </w:numPr>
        <w:rPr>
          <w:color w:val="auto"/>
        </w:rPr>
      </w:pPr>
      <w:r w:rsidRPr="00FD41B0">
        <w:rPr>
          <w:color w:val="auto"/>
        </w:rPr>
        <w:t>We intentionall</w:t>
      </w:r>
      <w:r w:rsidR="00BF124D" w:rsidRPr="00FD41B0">
        <w:rPr>
          <w:color w:val="auto"/>
        </w:rPr>
        <w:t xml:space="preserve">y </w:t>
      </w:r>
      <w:r w:rsidRPr="00FD41B0">
        <w:rPr>
          <w:color w:val="auto"/>
        </w:rPr>
        <w:t>focus</w:t>
      </w:r>
      <w:r w:rsidR="00BF124D" w:rsidRPr="00FD41B0">
        <w:rPr>
          <w:color w:val="auto"/>
        </w:rPr>
        <w:t xml:space="preserve"> just </w:t>
      </w:r>
      <w:r w:rsidR="004D0E62" w:rsidRPr="00FD41B0">
        <w:rPr>
          <w:color w:val="auto"/>
        </w:rPr>
        <w:t xml:space="preserve">on </w:t>
      </w:r>
      <w:r w:rsidR="00BF124D" w:rsidRPr="00FD41B0">
        <w:rPr>
          <w:color w:val="auto"/>
        </w:rPr>
        <w:t xml:space="preserve">the </w:t>
      </w:r>
      <w:r w:rsidR="004D0E62" w:rsidRPr="00FD41B0">
        <w:rPr>
          <w:color w:val="auto"/>
        </w:rPr>
        <w:t>word</w:t>
      </w:r>
      <w:r w:rsidR="00BF124D" w:rsidRPr="00FD41B0">
        <w:rPr>
          <w:color w:val="auto"/>
        </w:rPr>
        <w:t xml:space="preserve"> </w:t>
      </w:r>
      <w:r w:rsidR="00DD6DD0" w:rsidRPr="00FD41B0">
        <w:rPr>
          <w:color w:val="auto"/>
        </w:rPr>
        <w:t>of</w:t>
      </w:r>
      <w:r w:rsidRPr="00FD41B0">
        <w:rPr>
          <w:color w:val="auto"/>
        </w:rPr>
        <w:t xml:space="preserve"> God, using</w:t>
      </w:r>
      <w:r w:rsidR="00BF124D" w:rsidRPr="00FD41B0">
        <w:rPr>
          <w:color w:val="auto"/>
        </w:rPr>
        <w:t xml:space="preserve"> </w:t>
      </w:r>
      <w:r w:rsidRPr="00FD41B0">
        <w:rPr>
          <w:color w:val="auto"/>
        </w:rPr>
        <w:t>a</w:t>
      </w:r>
      <w:r w:rsidR="00BF124D" w:rsidRPr="00FD41B0">
        <w:rPr>
          <w:color w:val="auto"/>
        </w:rPr>
        <w:t xml:space="preserve"> </w:t>
      </w:r>
      <w:r w:rsidR="00DB11FA" w:rsidRPr="00FD41B0">
        <w:rPr>
          <w:color w:val="auto"/>
        </w:rPr>
        <w:t xml:space="preserve">simple </w:t>
      </w:r>
      <w:r w:rsidR="008646FD" w:rsidRPr="00FD41B0">
        <w:rPr>
          <w:color w:val="auto"/>
        </w:rPr>
        <w:t xml:space="preserve">discussion model </w:t>
      </w:r>
      <w:r w:rsidR="00BF124D" w:rsidRPr="00FD41B0">
        <w:rPr>
          <w:color w:val="auto"/>
        </w:rPr>
        <w:t xml:space="preserve">that leads </w:t>
      </w:r>
      <w:r w:rsidRPr="00FD41B0">
        <w:rPr>
          <w:color w:val="auto"/>
        </w:rPr>
        <w:t>people</w:t>
      </w:r>
      <w:r w:rsidR="00BF124D" w:rsidRPr="00FD41B0">
        <w:rPr>
          <w:color w:val="auto"/>
        </w:rPr>
        <w:t xml:space="preserve"> to</w:t>
      </w:r>
      <w:r w:rsidR="004D0E62" w:rsidRPr="00FD41B0">
        <w:rPr>
          <w:color w:val="auto"/>
        </w:rPr>
        <w:t xml:space="preserve"> obedience </w:t>
      </w:r>
      <w:r w:rsidR="00B616EC" w:rsidRPr="00FD41B0">
        <w:rPr>
          <w:color w:val="auto"/>
        </w:rPr>
        <w:t>and transformation. We call it</w:t>
      </w:r>
      <w:r w:rsidR="00BF124D" w:rsidRPr="00FD41B0">
        <w:rPr>
          <w:color w:val="auto"/>
        </w:rPr>
        <w:t xml:space="preserve"> </w:t>
      </w:r>
      <w:r w:rsidRPr="00FD41B0">
        <w:rPr>
          <w:b/>
          <w:color w:val="auto"/>
        </w:rPr>
        <w:t>D</w:t>
      </w:r>
      <w:r w:rsidR="004D0E62" w:rsidRPr="00FD41B0">
        <w:rPr>
          <w:b/>
          <w:color w:val="auto"/>
        </w:rPr>
        <w:t>iscovery Bible S</w:t>
      </w:r>
      <w:r w:rsidR="00BF124D" w:rsidRPr="00FD41B0">
        <w:rPr>
          <w:b/>
          <w:color w:val="auto"/>
        </w:rPr>
        <w:t>tudy</w:t>
      </w:r>
      <w:r w:rsidRPr="00FD41B0">
        <w:rPr>
          <w:color w:val="auto"/>
        </w:rPr>
        <w:t xml:space="preserve"> (DBS) – a simple tool that enables groups of lost people to discover for themselves God’s will for their lives. </w:t>
      </w:r>
      <w:r w:rsidR="004D0E62" w:rsidRPr="00FD41B0">
        <w:rPr>
          <w:color w:val="auto"/>
        </w:rPr>
        <w:t xml:space="preserve">Through the help of the Holy Spirit, </w:t>
      </w:r>
      <w:r w:rsidRPr="00FD41B0">
        <w:rPr>
          <w:color w:val="auto"/>
        </w:rPr>
        <w:t>w</w:t>
      </w:r>
      <w:r w:rsidR="004D0E62" w:rsidRPr="00FD41B0">
        <w:rPr>
          <w:color w:val="auto"/>
        </w:rPr>
        <w:t xml:space="preserve">e take </w:t>
      </w:r>
      <w:r w:rsidRPr="00FD41B0">
        <w:rPr>
          <w:color w:val="auto"/>
        </w:rPr>
        <w:t>them</w:t>
      </w:r>
      <w:r w:rsidR="004D0E62" w:rsidRPr="00FD41B0">
        <w:rPr>
          <w:color w:val="auto"/>
        </w:rPr>
        <w:t xml:space="preserve"> o</w:t>
      </w:r>
      <w:r w:rsidR="00BF124D" w:rsidRPr="00FD41B0">
        <w:rPr>
          <w:color w:val="auto"/>
        </w:rPr>
        <w:t xml:space="preserve">n </w:t>
      </w:r>
      <w:r w:rsidR="004D0E62" w:rsidRPr="00FD41B0">
        <w:rPr>
          <w:color w:val="auto"/>
        </w:rPr>
        <w:t xml:space="preserve">a journey from </w:t>
      </w:r>
      <w:proofErr w:type="spellStart"/>
      <w:r w:rsidR="004D0E62" w:rsidRPr="00FD41B0">
        <w:rPr>
          <w:color w:val="auto"/>
        </w:rPr>
        <w:t>lost</w:t>
      </w:r>
      <w:r w:rsidR="00BF124D" w:rsidRPr="00FD41B0">
        <w:rPr>
          <w:color w:val="auto"/>
        </w:rPr>
        <w:t>ness</w:t>
      </w:r>
      <w:proofErr w:type="spellEnd"/>
      <w:r w:rsidR="00BF124D" w:rsidRPr="00FD41B0">
        <w:rPr>
          <w:color w:val="auto"/>
        </w:rPr>
        <w:t xml:space="preserve"> to falling in love with Jesus. </w:t>
      </w:r>
      <w:r w:rsidRPr="00FD41B0">
        <w:rPr>
          <w:color w:val="auto"/>
        </w:rPr>
        <w:t>This enables</w:t>
      </w:r>
      <w:r w:rsidR="004D0E62" w:rsidRPr="00FD41B0">
        <w:rPr>
          <w:color w:val="auto"/>
        </w:rPr>
        <w:t xml:space="preserve"> </w:t>
      </w:r>
      <w:r w:rsidRPr="00FD41B0">
        <w:rPr>
          <w:color w:val="auto"/>
        </w:rPr>
        <w:t>them to come</w:t>
      </w:r>
      <w:r w:rsidR="004D0E62" w:rsidRPr="00FD41B0">
        <w:rPr>
          <w:color w:val="auto"/>
        </w:rPr>
        <w:t xml:space="preserve"> to the Lo</w:t>
      </w:r>
      <w:r w:rsidRPr="00FD41B0">
        <w:rPr>
          <w:color w:val="auto"/>
        </w:rPr>
        <w:t>rd with their family and get baptized and form</w:t>
      </w:r>
      <w:r w:rsidR="004D0E62" w:rsidRPr="00FD41B0">
        <w:rPr>
          <w:color w:val="auto"/>
        </w:rPr>
        <w:t xml:space="preserve"> a faith community. This simple DBS </w:t>
      </w:r>
      <w:r w:rsidRPr="00FD41B0">
        <w:rPr>
          <w:color w:val="auto"/>
        </w:rPr>
        <w:t xml:space="preserve">approach </w:t>
      </w:r>
      <w:r w:rsidR="004D0E62" w:rsidRPr="00FD41B0">
        <w:rPr>
          <w:color w:val="auto"/>
        </w:rPr>
        <w:t>has a powerful transformational impact.</w:t>
      </w:r>
      <w:r w:rsidR="00446A81" w:rsidRPr="00FD41B0">
        <w:rPr>
          <w:color w:val="auto"/>
        </w:rPr>
        <w:t xml:space="preserve"> It’s also a </w:t>
      </w:r>
      <w:r w:rsidR="00B616EC" w:rsidRPr="00FD41B0">
        <w:rPr>
          <w:color w:val="auto"/>
        </w:rPr>
        <w:t>great</w:t>
      </w:r>
      <w:r w:rsidR="00446A81" w:rsidRPr="00FD41B0">
        <w:rPr>
          <w:color w:val="auto"/>
        </w:rPr>
        <w:t xml:space="preserve"> </w:t>
      </w:r>
      <w:r w:rsidR="00B616EC" w:rsidRPr="00FD41B0">
        <w:rPr>
          <w:color w:val="auto"/>
        </w:rPr>
        <w:t>way</w:t>
      </w:r>
      <w:r w:rsidR="00446A81" w:rsidRPr="00FD41B0">
        <w:rPr>
          <w:color w:val="auto"/>
        </w:rPr>
        <w:t xml:space="preserve"> for </w:t>
      </w:r>
      <w:r w:rsidR="00486C9D" w:rsidRPr="00FD41B0">
        <w:rPr>
          <w:color w:val="auto"/>
        </w:rPr>
        <w:t>believers</w:t>
      </w:r>
      <w:r w:rsidR="00446A81" w:rsidRPr="00FD41B0">
        <w:rPr>
          <w:color w:val="auto"/>
        </w:rPr>
        <w:t xml:space="preserve"> </w:t>
      </w:r>
      <w:r w:rsidR="00B616EC" w:rsidRPr="00FD41B0">
        <w:rPr>
          <w:color w:val="auto"/>
        </w:rPr>
        <w:t>to grow</w:t>
      </w:r>
      <w:r w:rsidR="00446A81" w:rsidRPr="00FD41B0">
        <w:rPr>
          <w:color w:val="auto"/>
        </w:rPr>
        <w:t xml:space="preserve"> in maturity </w:t>
      </w:r>
      <w:r w:rsidR="00486C9D" w:rsidRPr="00FD41B0">
        <w:rPr>
          <w:color w:val="auto"/>
        </w:rPr>
        <w:t>and</w:t>
      </w:r>
      <w:r w:rsidR="00446A81" w:rsidRPr="00FD41B0">
        <w:rPr>
          <w:color w:val="auto"/>
        </w:rPr>
        <w:t xml:space="preserve"> obedience in Christ. </w:t>
      </w:r>
      <w:r w:rsidR="00AA0B6F" w:rsidRPr="00FD41B0">
        <w:rPr>
          <w:color w:val="auto"/>
        </w:rPr>
        <w:t>They continue to</w:t>
      </w:r>
      <w:r w:rsidR="00446A81" w:rsidRPr="00FD41B0">
        <w:rPr>
          <w:color w:val="auto"/>
        </w:rPr>
        <w:t xml:space="preserve"> discover: </w:t>
      </w:r>
      <w:r w:rsidR="00AA0B6F" w:rsidRPr="00FD41B0">
        <w:rPr>
          <w:color w:val="auto"/>
        </w:rPr>
        <w:t>w</w:t>
      </w:r>
      <w:r w:rsidR="00446A81" w:rsidRPr="00FD41B0">
        <w:rPr>
          <w:color w:val="auto"/>
        </w:rPr>
        <w:t xml:space="preserve">hat </w:t>
      </w:r>
      <w:r w:rsidR="00AA0B6F" w:rsidRPr="00FD41B0">
        <w:rPr>
          <w:color w:val="auto"/>
        </w:rPr>
        <w:t>the Scripture</w:t>
      </w:r>
      <w:r w:rsidR="00446A81" w:rsidRPr="00FD41B0">
        <w:rPr>
          <w:color w:val="auto"/>
        </w:rPr>
        <w:t xml:space="preserve"> says, </w:t>
      </w:r>
      <w:r w:rsidR="00AA0B6F" w:rsidRPr="00FD41B0">
        <w:rPr>
          <w:color w:val="auto"/>
        </w:rPr>
        <w:t>how to say</w:t>
      </w:r>
      <w:r w:rsidR="00446A81" w:rsidRPr="00FD41B0">
        <w:rPr>
          <w:color w:val="auto"/>
        </w:rPr>
        <w:t xml:space="preserve"> it in </w:t>
      </w:r>
      <w:r w:rsidR="00AA0B6F" w:rsidRPr="00FD41B0">
        <w:rPr>
          <w:color w:val="auto"/>
        </w:rPr>
        <w:t>their</w:t>
      </w:r>
      <w:r w:rsidR="00446A81" w:rsidRPr="00FD41B0">
        <w:rPr>
          <w:color w:val="auto"/>
        </w:rPr>
        <w:t xml:space="preserve"> own words, </w:t>
      </w:r>
      <w:r w:rsidR="00AA0B6F" w:rsidRPr="00FD41B0">
        <w:rPr>
          <w:color w:val="auto"/>
        </w:rPr>
        <w:t xml:space="preserve">and </w:t>
      </w:r>
      <w:r w:rsidR="00446A81" w:rsidRPr="00FD41B0">
        <w:rPr>
          <w:color w:val="auto"/>
        </w:rPr>
        <w:t xml:space="preserve">what </w:t>
      </w:r>
      <w:r w:rsidR="00AA0B6F" w:rsidRPr="00FD41B0">
        <w:rPr>
          <w:color w:val="auto"/>
        </w:rPr>
        <w:t xml:space="preserve">God wants them to obey. </w:t>
      </w:r>
    </w:p>
    <w:p w14:paraId="68241047" w14:textId="5FD8AA2F" w:rsidR="000C7E93" w:rsidRPr="00FD41B0" w:rsidRDefault="000C7E93" w:rsidP="00DB781F">
      <w:pPr>
        <w:pStyle w:val="ListParagraph"/>
        <w:ind w:firstLine="720"/>
        <w:rPr>
          <w:color w:val="auto"/>
        </w:rPr>
      </w:pPr>
      <w:r w:rsidRPr="00FD41B0">
        <w:rPr>
          <w:i/>
          <w:color w:val="auto"/>
        </w:rPr>
        <w:t>Trevor</w:t>
      </w:r>
      <w:r w:rsidRPr="00FD41B0">
        <w:rPr>
          <w:color w:val="auto"/>
        </w:rPr>
        <w:t>:</w:t>
      </w:r>
      <w:r w:rsidR="00FA6A9F" w:rsidRPr="00FD41B0">
        <w:rPr>
          <w:color w:val="auto"/>
        </w:rPr>
        <w:t xml:space="preserve"> </w:t>
      </w:r>
      <w:r w:rsidR="00DB781F" w:rsidRPr="00FD41B0">
        <w:rPr>
          <w:color w:val="auto"/>
        </w:rPr>
        <w:t>Our principle of</w:t>
      </w:r>
      <w:r w:rsidR="00C8626D" w:rsidRPr="00FD41B0">
        <w:rPr>
          <w:color w:val="auto"/>
        </w:rPr>
        <w:t xml:space="preserve"> </w:t>
      </w:r>
      <w:r w:rsidR="00DB781F" w:rsidRPr="00FD41B0">
        <w:rPr>
          <w:color w:val="auto"/>
        </w:rPr>
        <w:t>“</w:t>
      </w:r>
      <w:r w:rsidR="00DB781F" w:rsidRPr="00FD41B0">
        <w:rPr>
          <w:b/>
          <w:color w:val="auto"/>
        </w:rPr>
        <w:t>Groups not individuals”</w:t>
      </w:r>
      <w:r w:rsidRPr="00FD41B0">
        <w:rPr>
          <w:color w:val="auto"/>
        </w:rPr>
        <w:t xml:space="preserve"> </w:t>
      </w:r>
      <w:r w:rsidR="00DB781F" w:rsidRPr="00FD41B0">
        <w:rPr>
          <w:color w:val="auto"/>
        </w:rPr>
        <w:t>means we always work in</w:t>
      </w:r>
      <w:r w:rsidR="000D6802" w:rsidRPr="00FD41B0">
        <w:rPr>
          <w:color w:val="auto"/>
        </w:rPr>
        <w:t xml:space="preserve"> groups, </w:t>
      </w:r>
      <w:r w:rsidRPr="00FD41B0">
        <w:rPr>
          <w:color w:val="auto"/>
        </w:rPr>
        <w:t xml:space="preserve">from pre-evangelism through </w:t>
      </w:r>
      <w:r w:rsidR="000D6802" w:rsidRPr="00FD41B0">
        <w:rPr>
          <w:color w:val="auto"/>
        </w:rPr>
        <w:t>leader development</w:t>
      </w:r>
      <w:r w:rsidRPr="00FD41B0">
        <w:rPr>
          <w:color w:val="auto"/>
        </w:rPr>
        <w:t>.</w:t>
      </w:r>
      <w:r w:rsidR="00FA6A9F" w:rsidRPr="00FD41B0">
        <w:rPr>
          <w:color w:val="auto"/>
        </w:rPr>
        <w:t xml:space="preserve"> </w:t>
      </w:r>
      <w:r w:rsidR="009504A6" w:rsidRPr="00FD41B0">
        <w:rPr>
          <w:color w:val="auto"/>
        </w:rPr>
        <w:t>Our</w:t>
      </w:r>
      <w:r w:rsidRPr="00FD41B0">
        <w:rPr>
          <w:color w:val="auto"/>
        </w:rPr>
        <w:t xml:space="preserve"> DBS </w:t>
      </w:r>
      <w:r w:rsidR="00DB781F" w:rsidRPr="00FD41B0">
        <w:rPr>
          <w:color w:val="auto"/>
        </w:rPr>
        <w:t>model of facilitating groups us</w:t>
      </w:r>
      <w:r w:rsidR="00394D2E" w:rsidRPr="00FD41B0">
        <w:rPr>
          <w:color w:val="auto"/>
        </w:rPr>
        <w:t>es</w:t>
      </w:r>
      <w:r w:rsidR="00DB781F" w:rsidRPr="00FD41B0">
        <w:rPr>
          <w:color w:val="auto"/>
        </w:rPr>
        <w:t xml:space="preserve"> </w:t>
      </w:r>
      <w:r w:rsidR="000124BB">
        <w:rPr>
          <w:color w:val="auto"/>
        </w:rPr>
        <w:t>seven</w:t>
      </w:r>
      <w:r w:rsidRPr="00FD41B0">
        <w:rPr>
          <w:color w:val="auto"/>
        </w:rPr>
        <w:t xml:space="preserve"> </w:t>
      </w:r>
      <w:r w:rsidR="00394D2E" w:rsidRPr="00FD41B0">
        <w:rPr>
          <w:color w:val="auto"/>
        </w:rPr>
        <w:t>questions to</w:t>
      </w:r>
      <w:r w:rsidRPr="00FD41B0">
        <w:rPr>
          <w:color w:val="auto"/>
        </w:rPr>
        <w:t xml:space="preserve"> </w:t>
      </w:r>
      <w:r w:rsidR="00DB781F" w:rsidRPr="00FD41B0">
        <w:rPr>
          <w:color w:val="auto"/>
        </w:rPr>
        <w:t>turn</w:t>
      </w:r>
      <w:r w:rsidRPr="00FD41B0">
        <w:rPr>
          <w:color w:val="auto"/>
        </w:rPr>
        <w:t xml:space="preserve"> social groups into </w:t>
      </w:r>
      <w:r w:rsidR="009504A6" w:rsidRPr="00FD41B0">
        <w:rPr>
          <w:color w:val="auto"/>
        </w:rPr>
        <w:t xml:space="preserve">greenhouses </w:t>
      </w:r>
      <w:r w:rsidR="007A26D7" w:rsidRPr="00FD41B0">
        <w:rPr>
          <w:color w:val="auto"/>
        </w:rPr>
        <w:t>which</w:t>
      </w:r>
      <w:r w:rsidR="009504A6" w:rsidRPr="00FD41B0">
        <w:rPr>
          <w:color w:val="auto"/>
        </w:rPr>
        <w:t xml:space="preserve"> </w:t>
      </w:r>
      <w:r w:rsidR="007A26D7" w:rsidRPr="00FD41B0">
        <w:rPr>
          <w:color w:val="auto"/>
        </w:rPr>
        <w:t>provide good conditions for</w:t>
      </w:r>
      <w:r w:rsidRPr="00FD41B0">
        <w:rPr>
          <w:color w:val="auto"/>
        </w:rPr>
        <w:t xml:space="preserve"> spiritual growth.</w:t>
      </w:r>
      <w:r w:rsidR="00FA6A9F" w:rsidRPr="00FD41B0">
        <w:rPr>
          <w:color w:val="auto"/>
        </w:rPr>
        <w:t xml:space="preserve"> </w:t>
      </w:r>
    </w:p>
    <w:p w14:paraId="61D6F70B" w14:textId="77777777" w:rsidR="00AD3E11" w:rsidRPr="00FD41B0" w:rsidRDefault="00AD3E11" w:rsidP="00AD3E11">
      <w:pPr>
        <w:pStyle w:val="ListParagraph"/>
        <w:rPr>
          <w:color w:val="auto"/>
        </w:rPr>
      </w:pPr>
    </w:p>
    <w:p w14:paraId="24131AFA" w14:textId="50966A9D" w:rsidR="00D07FEC" w:rsidRPr="003B698A" w:rsidRDefault="00D07FEC" w:rsidP="00D07FEC">
      <w:pPr>
        <w:pStyle w:val="ListParagraph"/>
        <w:rPr>
          <w:color w:val="auto"/>
          <w:highlight w:val="yellow"/>
        </w:rPr>
      </w:pPr>
      <w:r w:rsidRPr="003B698A">
        <w:rPr>
          <w:i/>
          <w:color w:val="auto"/>
          <w:highlight w:val="yellow"/>
        </w:rPr>
        <w:t>(</w:t>
      </w:r>
      <w:proofErr w:type="gramStart"/>
      <w:r w:rsidRPr="003B698A">
        <w:rPr>
          <w:i/>
          <w:color w:val="auto"/>
          <w:highlight w:val="yellow"/>
        </w:rPr>
        <w:t>Sidebar:</w:t>
      </w:r>
      <w:proofErr w:type="gramEnd"/>
      <w:r w:rsidRPr="003B698A">
        <w:rPr>
          <w:i/>
          <w:color w:val="auto"/>
          <w:highlight w:val="yellow"/>
        </w:rPr>
        <w:t>)</w:t>
      </w:r>
      <w:r w:rsidRPr="003B698A">
        <w:rPr>
          <w:color w:val="auto"/>
          <w:highlight w:val="yellow"/>
        </w:rPr>
        <w:t xml:space="preserve"> </w:t>
      </w:r>
      <w:r w:rsidRPr="003B698A">
        <w:rPr>
          <w:b/>
          <w:color w:val="auto"/>
          <w:highlight w:val="yellow"/>
        </w:rPr>
        <w:t>7 Question Model (Discovery Bible Study):</w:t>
      </w:r>
    </w:p>
    <w:p w14:paraId="0BFEC091" w14:textId="77777777" w:rsidR="00D07FEC" w:rsidRPr="003B698A" w:rsidRDefault="00D07FEC" w:rsidP="00D07FEC">
      <w:pPr>
        <w:pStyle w:val="ListParagraph"/>
        <w:rPr>
          <w:color w:val="auto"/>
          <w:highlight w:val="yellow"/>
        </w:rPr>
      </w:pPr>
      <w:r w:rsidRPr="003B698A">
        <w:rPr>
          <w:color w:val="auto"/>
          <w:highlight w:val="yellow"/>
        </w:rPr>
        <w:t>1. What are you thankful for?</w:t>
      </w:r>
    </w:p>
    <w:p w14:paraId="472E22B0" w14:textId="77777777" w:rsidR="00D07FEC" w:rsidRPr="003B698A" w:rsidRDefault="00D07FEC" w:rsidP="00D07FEC">
      <w:pPr>
        <w:pStyle w:val="ListParagraph"/>
        <w:rPr>
          <w:color w:val="auto"/>
          <w:highlight w:val="yellow"/>
        </w:rPr>
      </w:pPr>
      <w:r w:rsidRPr="003B698A">
        <w:rPr>
          <w:color w:val="auto"/>
          <w:highlight w:val="yellow"/>
        </w:rPr>
        <w:t xml:space="preserve">2. What challenges are you facing? </w:t>
      </w:r>
    </w:p>
    <w:p w14:paraId="4FF593A0" w14:textId="77777777" w:rsidR="00D07FEC" w:rsidRPr="003B698A" w:rsidRDefault="00D07FEC" w:rsidP="00D07FEC">
      <w:pPr>
        <w:pStyle w:val="ListParagraph"/>
        <w:rPr>
          <w:color w:val="auto"/>
          <w:highlight w:val="yellow"/>
        </w:rPr>
      </w:pPr>
      <w:r w:rsidRPr="003B698A">
        <w:rPr>
          <w:color w:val="auto"/>
          <w:highlight w:val="yellow"/>
        </w:rPr>
        <w:t xml:space="preserve">(Read the text. Have someone retell the story.) </w:t>
      </w:r>
    </w:p>
    <w:p w14:paraId="1B2D4B3A" w14:textId="77777777" w:rsidR="00D07FEC" w:rsidRPr="003B698A" w:rsidRDefault="00D07FEC" w:rsidP="00D07FEC">
      <w:pPr>
        <w:pStyle w:val="ListParagraph"/>
        <w:rPr>
          <w:color w:val="auto"/>
          <w:highlight w:val="yellow"/>
        </w:rPr>
      </w:pPr>
      <w:r w:rsidRPr="003B698A">
        <w:rPr>
          <w:color w:val="auto"/>
          <w:highlight w:val="yellow"/>
        </w:rPr>
        <w:t>3. What do you learn about God from this passage?</w:t>
      </w:r>
    </w:p>
    <w:p w14:paraId="33ABAB57" w14:textId="77777777" w:rsidR="00D07FEC" w:rsidRPr="003B698A" w:rsidRDefault="00D07FEC" w:rsidP="00D07FEC">
      <w:pPr>
        <w:pStyle w:val="ListParagraph"/>
        <w:rPr>
          <w:color w:val="auto"/>
          <w:highlight w:val="yellow"/>
        </w:rPr>
      </w:pPr>
      <w:r w:rsidRPr="003B698A">
        <w:rPr>
          <w:color w:val="auto"/>
          <w:highlight w:val="yellow"/>
        </w:rPr>
        <w:t xml:space="preserve">4. What do you learn about Isa Al </w:t>
      </w:r>
      <w:proofErr w:type="spellStart"/>
      <w:r w:rsidRPr="003B698A">
        <w:rPr>
          <w:color w:val="auto"/>
          <w:highlight w:val="yellow"/>
        </w:rPr>
        <w:t>Masih</w:t>
      </w:r>
      <w:proofErr w:type="spellEnd"/>
      <w:r w:rsidRPr="003B698A">
        <w:rPr>
          <w:color w:val="auto"/>
          <w:highlight w:val="yellow"/>
        </w:rPr>
        <w:t xml:space="preserve"> from this passage?</w:t>
      </w:r>
    </w:p>
    <w:p w14:paraId="5BD8F614" w14:textId="77777777" w:rsidR="00D07FEC" w:rsidRPr="003B698A" w:rsidRDefault="00D07FEC" w:rsidP="00D07FEC">
      <w:pPr>
        <w:pStyle w:val="ListParagraph"/>
        <w:rPr>
          <w:color w:val="auto"/>
          <w:highlight w:val="yellow"/>
        </w:rPr>
      </w:pPr>
      <w:r w:rsidRPr="003B698A">
        <w:rPr>
          <w:color w:val="auto"/>
          <w:highlight w:val="yellow"/>
        </w:rPr>
        <w:t xml:space="preserve">5. What do you learn about people from this passage? </w:t>
      </w:r>
    </w:p>
    <w:p w14:paraId="2D65566D" w14:textId="77777777" w:rsidR="00D07FEC" w:rsidRPr="003B698A" w:rsidRDefault="00D07FEC" w:rsidP="00D07FEC">
      <w:pPr>
        <w:pStyle w:val="ListParagraph"/>
        <w:rPr>
          <w:color w:val="auto"/>
          <w:highlight w:val="yellow"/>
        </w:rPr>
      </w:pPr>
      <w:r w:rsidRPr="003B698A">
        <w:rPr>
          <w:color w:val="auto"/>
          <w:highlight w:val="yellow"/>
        </w:rPr>
        <w:t>6. What will YOU do/apply this week after reading this passage? What will WE do this week?</w:t>
      </w:r>
    </w:p>
    <w:p w14:paraId="651BF29A" w14:textId="23B1626D" w:rsidR="00D07FEC" w:rsidRPr="00FD41B0" w:rsidRDefault="00D07FEC" w:rsidP="00D07FEC">
      <w:pPr>
        <w:pStyle w:val="ListParagraph"/>
        <w:rPr>
          <w:color w:val="auto"/>
        </w:rPr>
      </w:pPr>
      <w:r w:rsidRPr="003B698A">
        <w:rPr>
          <w:color w:val="auto"/>
          <w:highlight w:val="yellow"/>
        </w:rPr>
        <w:t>7. With whom will you share what you learned from this passage?</w:t>
      </w:r>
    </w:p>
    <w:p w14:paraId="7C36F441" w14:textId="77777777" w:rsidR="00D07FEC" w:rsidRPr="00FD41B0" w:rsidRDefault="00D07FEC" w:rsidP="00AD3E11">
      <w:pPr>
        <w:pStyle w:val="ListParagraph"/>
        <w:rPr>
          <w:color w:val="auto"/>
        </w:rPr>
      </w:pPr>
    </w:p>
    <w:p w14:paraId="715F2179" w14:textId="77777777" w:rsidR="00AD3E11" w:rsidRPr="00FD41B0" w:rsidRDefault="00AE79C3" w:rsidP="00AD3E11">
      <w:pPr>
        <w:pStyle w:val="ListParagraph"/>
        <w:numPr>
          <w:ilvl w:val="0"/>
          <w:numId w:val="11"/>
        </w:numPr>
        <w:rPr>
          <w:color w:val="auto"/>
        </w:rPr>
      </w:pPr>
      <w:r w:rsidRPr="00FD41B0">
        <w:rPr>
          <w:color w:val="auto"/>
        </w:rPr>
        <w:t xml:space="preserve">We </w:t>
      </w:r>
      <w:r w:rsidRPr="00FD41B0">
        <w:rPr>
          <w:b/>
          <w:color w:val="auto"/>
        </w:rPr>
        <w:t xml:space="preserve">don’t focus on </w:t>
      </w:r>
      <w:r w:rsidR="00BF124D" w:rsidRPr="00FD41B0">
        <w:rPr>
          <w:b/>
          <w:color w:val="auto"/>
        </w:rPr>
        <w:t>religion</w:t>
      </w:r>
      <w:r w:rsidR="00BF124D" w:rsidRPr="00FD41B0">
        <w:rPr>
          <w:color w:val="auto"/>
        </w:rPr>
        <w:t xml:space="preserve">; </w:t>
      </w:r>
      <w:r w:rsidRPr="00FD41B0">
        <w:rPr>
          <w:color w:val="auto"/>
        </w:rPr>
        <w:t>we</w:t>
      </w:r>
      <w:r w:rsidR="00BF124D" w:rsidRPr="00FD41B0">
        <w:rPr>
          <w:color w:val="auto"/>
        </w:rPr>
        <w:t xml:space="preserve"> focus on spirituality. </w:t>
      </w:r>
      <w:r w:rsidR="004D0E62" w:rsidRPr="00FD41B0">
        <w:rPr>
          <w:color w:val="auto"/>
        </w:rPr>
        <w:t xml:space="preserve">If we try to give people our religion, they miss the bigger message. </w:t>
      </w:r>
      <w:r w:rsidR="00BF124D" w:rsidRPr="00FD41B0">
        <w:rPr>
          <w:color w:val="auto"/>
        </w:rPr>
        <w:t>Jesu</w:t>
      </w:r>
      <w:r w:rsidR="004D0E62" w:rsidRPr="00FD41B0">
        <w:rPr>
          <w:color w:val="auto"/>
        </w:rPr>
        <w:t>s told us to pas</w:t>
      </w:r>
      <w:r w:rsidR="00BF124D" w:rsidRPr="00FD41B0">
        <w:rPr>
          <w:color w:val="auto"/>
        </w:rPr>
        <w:t>s</w:t>
      </w:r>
      <w:r w:rsidR="004D0E62" w:rsidRPr="00FD41B0">
        <w:rPr>
          <w:color w:val="auto"/>
        </w:rPr>
        <w:t xml:space="preserve"> </w:t>
      </w:r>
      <w:r w:rsidR="00BF124D" w:rsidRPr="00FD41B0">
        <w:rPr>
          <w:color w:val="auto"/>
        </w:rPr>
        <w:t xml:space="preserve">on a </w:t>
      </w:r>
      <w:r w:rsidR="00BF124D" w:rsidRPr="00FD41B0">
        <w:rPr>
          <w:i/>
          <w:color w:val="auto"/>
        </w:rPr>
        <w:t>life</w:t>
      </w:r>
      <w:r w:rsidR="00AA0B6F" w:rsidRPr="00FD41B0">
        <w:rPr>
          <w:i/>
          <w:color w:val="auto"/>
        </w:rPr>
        <w:t>,</w:t>
      </w:r>
      <w:r w:rsidR="004D0E62" w:rsidRPr="00FD41B0">
        <w:rPr>
          <w:color w:val="auto"/>
        </w:rPr>
        <w:t xml:space="preserve"> </w:t>
      </w:r>
      <w:r w:rsidR="00446A81" w:rsidRPr="00FD41B0">
        <w:rPr>
          <w:color w:val="auto"/>
        </w:rPr>
        <w:t>having</w:t>
      </w:r>
      <w:r w:rsidR="004D0E62" w:rsidRPr="00FD41B0">
        <w:rPr>
          <w:color w:val="auto"/>
        </w:rPr>
        <w:t xml:space="preserve"> himself as the model</w:t>
      </w:r>
      <w:r w:rsidR="00446A81" w:rsidRPr="00FD41B0">
        <w:rPr>
          <w:color w:val="auto"/>
        </w:rPr>
        <w:t>.</w:t>
      </w:r>
      <w:r w:rsidR="00BF124D" w:rsidRPr="00FD41B0">
        <w:rPr>
          <w:color w:val="auto"/>
        </w:rPr>
        <w:t xml:space="preserve"> </w:t>
      </w:r>
      <w:r w:rsidR="00AA0B6F" w:rsidRPr="00FD41B0">
        <w:rPr>
          <w:color w:val="auto"/>
        </w:rPr>
        <w:t>Our goal i</w:t>
      </w:r>
      <w:r w:rsidR="004D0E62" w:rsidRPr="00FD41B0">
        <w:rPr>
          <w:color w:val="auto"/>
        </w:rPr>
        <w:t xml:space="preserve">s </w:t>
      </w:r>
      <w:r w:rsidR="00BF124D" w:rsidRPr="00FD41B0">
        <w:rPr>
          <w:color w:val="auto"/>
        </w:rPr>
        <w:t xml:space="preserve">not transferring </w:t>
      </w:r>
      <w:r w:rsidR="004D0E62" w:rsidRPr="00FD41B0">
        <w:rPr>
          <w:color w:val="auto"/>
        </w:rPr>
        <w:t xml:space="preserve">our </w:t>
      </w:r>
      <w:r w:rsidR="00BF124D" w:rsidRPr="00FD41B0">
        <w:rPr>
          <w:color w:val="auto"/>
        </w:rPr>
        <w:t xml:space="preserve">religion, but </w:t>
      </w:r>
      <w:r w:rsidR="00446A81" w:rsidRPr="00FD41B0">
        <w:rPr>
          <w:color w:val="auto"/>
        </w:rPr>
        <w:t>sharing</w:t>
      </w:r>
      <w:r w:rsidR="004D0E62" w:rsidRPr="00FD41B0">
        <w:rPr>
          <w:color w:val="auto"/>
        </w:rPr>
        <w:t xml:space="preserve"> Jesus. That’s the message. That’s where the </w:t>
      </w:r>
      <w:r w:rsidR="00BF124D" w:rsidRPr="00FD41B0">
        <w:rPr>
          <w:color w:val="auto"/>
        </w:rPr>
        <w:t>life</w:t>
      </w:r>
      <w:r w:rsidR="004D0E62" w:rsidRPr="00FD41B0">
        <w:rPr>
          <w:color w:val="auto"/>
        </w:rPr>
        <w:t xml:space="preserve"> transformation happens</w:t>
      </w:r>
      <w:r w:rsidR="00BF124D" w:rsidRPr="00FD41B0">
        <w:rPr>
          <w:color w:val="auto"/>
        </w:rPr>
        <w:t xml:space="preserve">. </w:t>
      </w:r>
    </w:p>
    <w:p w14:paraId="6994156B" w14:textId="77777777" w:rsidR="00AD3E11" w:rsidRPr="00FD41B0" w:rsidRDefault="00AD3E11" w:rsidP="00AD3E11">
      <w:pPr>
        <w:pStyle w:val="ListParagraph"/>
        <w:rPr>
          <w:b/>
          <w:color w:val="auto"/>
        </w:rPr>
      </w:pPr>
    </w:p>
    <w:p w14:paraId="5F7BD46E" w14:textId="1BF293A4" w:rsidR="00AD3E11" w:rsidRPr="00FD41B0" w:rsidRDefault="00BF124D" w:rsidP="00AD3E11">
      <w:pPr>
        <w:pStyle w:val="ListParagraph"/>
        <w:numPr>
          <w:ilvl w:val="0"/>
          <w:numId w:val="11"/>
        </w:numPr>
        <w:rPr>
          <w:color w:val="auto"/>
        </w:rPr>
      </w:pPr>
      <w:r w:rsidRPr="00FD41B0">
        <w:rPr>
          <w:b/>
          <w:color w:val="auto"/>
        </w:rPr>
        <w:t>Prayer</w:t>
      </w:r>
      <w:r w:rsidRPr="00FD41B0">
        <w:rPr>
          <w:color w:val="auto"/>
        </w:rPr>
        <w:t xml:space="preserve"> has been a </w:t>
      </w:r>
      <w:r w:rsidR="004D363F" w:rsidRPr="00FD41B0">
        <w:rPr>
          <w:color w:val="auto"/>
        </w:rPr>
        <w:t>major</w:t>
      </w:r>
      <w:r w:rsidRPr="00FD41B0">
        <w:rPr>
          <w:color w:val="auto"/>
        </w:rPr>
        <w:t xml:space="preserve"> backbone of the work. </w:t>
      </w:r>
      <w:r w:rsidR="004D0E62" w:rsidRPr="00FD41B0">
        <w:rPr>
          <w:color w:val="auto"/>
        </w:rPr>
        <w:t>Actually it should be the</w:t>
      </w:r>
      <w:r w:rsidR="00F85460" w:rsidRPr="00FD41B0">
        <w:rPr>
          <w:color w:val="auto"/>
        </w:rPr>
        <w:t xml:space="preserve"> factor listed</w:t>
      </w:r>
      <w:r w:rsidR="004D0E62" w:rsidRPr="00FD41B0">
        <w:rPr>
          <w:color w:val="auto"/>
        </w:rPr>
        <w:t xml:space="preserve"> first. </w:t>
      </w:r>
      <w:r w:rsidRPr="00FD41B0">
        <w:rPr>
          <w:color w:val="auto"/>
        </w:rPr>
        <w:t>Without prayer we cannot do anything. T</w:t>
      </w:r>
      <w:r w:rsidR="00FC77D1" w:rsidRPr="00FD41B0">
        <w:rPr>
          <w:color w:val="auto"/>
        </w:rPr>
        <w:t>rying t</w:t>
      </w:r>
      <w:r w:rsidRPr="00FD41B0">
        <w:rPr>
          <w:color w:val="auto"/>
        </w:rPr>
        <w:t xml:space="preserve">o experience a </w:t>
      </w:r>
      <w:r w:rsidR="00486C9D" w:rsidRPr="00FD41B0">
        <w:rPr>
          <w:color w:val="auto"/>
        </w:rPr>
        <w:t>disciple-making movement</w:t>
      </w:r>
      <w:r w:rsidRPr="00FD41B0">
        <w:rPr>
          <w:color w:val="auto"/>
        </w:rPr>
        <w:t xml:space="preserve"> without prayer is like trying to fl</w:t>
      </w:r>
      <w:r w:rsidR="00FC77D1" w:rsidRPr="00FD41B0">
        <w:rPr>
          <w:color w:val="auto"/>
        </w:rPr>
        <w:t>y without wings. We</w:t>
      </w:r>
      <w:r w:rsidRPr="00FD41B0">
        <w:rPr>
          <w:color w:val="auto"/>
        </w:rPr>
        <w:t xml:space="preserve"> prioritize </w:t>
      </w:r>
      <w:r w:rsidR="00FC77D1" w:rsidRPr="00FD41B0">
        <w:rPr>
          <w:color w:val="auto"/>
        </w:rPr>
        <w:t>informed intercessory prayer.</w:t>
      </w:r>
      <w:r w:rsidRPr="00FD41B0">
        <w:rPr>
          <w:color w:val="auto"/>
        </w:rPr>
        <w:t xml:space="preserve"> Each </w:t>
      </w:r>
      <w:r w:rsidR="00FC77D1" w:rsidRPr="00FD41B0">
        <w:rPr>
          <w:color w:val="auto"/>
        </w:rPr>
        <w:t xml:space="preserve">of the movement </w:t>
      </w:r>
      <w:r w:rsidRPr="00FD41B0">
        <w:rPr>
          <w:color w:val="auto"/>
        </w:rPr>
        <w:t>leader</w:t>
      </w:r>
      <w:r w:rsidR="00FC77D1" w:rsidRPr="00FD41B0">
        <w:rPr>
          <w:color w:val="auto"/>
        </w:rPr>
        <w:t>s</w:t>
      </w:r>
      <w:r w:rsidRPr="00FD41B0">
        <w:rPr>
          <w:color w:val="auto"/>
        </w:rPr>
        <w:t xml:space="preserve"> </w:t>
      </w:r>
      <w:r w:rsidR="00AA0B6F" w:rsidRPr="00FD41B0">
        <w:rPr>
          <w:color w:val="auto"/>
        </w:rPr>
        <w:t>engage</w:t>
      </w:r>
      <w:r w:rsidR="00486C9D" w:rsidRPr="00FD41B0">
        <w:rPr>
          <w:color w:val="auto"/>
        </w:rPr>
        <w:t>s</w:t>
      </w:r>
      <w:r w:rsidRPr="00FD41B0">
        <w:rPr>
          <w:color w:val="auto"/>
        </w:rPr>
        <w:t xml:space="preserve"> in </w:t>
      </w:r>
      <w:r w:rsidR="00AA0B6F" w:rsidRPr="00FD41B0">
        <w:rPr>
          <w:color w:val="auto"/>
        </w:rPr>
        <w:t xml:space="preserve">serious </w:t>
      </w:r>
      <w:r w:rsidRPr="00FD41B0">
        <w:rPr>
          <w:color w:val="auto"/>
        </w:rPr>
        <w:t xml:space="preserve">prayer – for the </w:t>
      </w:r>
      <w:r w:rsidR="00FC77D1" w:rsidRPr="00FD41B0">
        <w:rPr>
          <w:color w:val="auto"/>
        </w:rPr>
        <w:t>h</w:t>
      </w:r>
      <w:r w:rsidRPr="00FD41B0">
        <w:rPr>
          <w:color w:val="auto"/>
        </w:rPr>
        <w:t xml:space="preserve">arvest field as well as the </w:t>
      </w:r>
      <w:r w:rsidR="00FC77D1" w:rsidRPr="00FD41B0">
        <w:rPr>
          <w:color w:val="auto"/>
        </w:rPr>
        <w:t>harvest</w:t>
      </w:r>
      <w:r w:rsidRPr="00FD41B0">
        <w:rPr>
          <w:color w:val="auto"/>
        </w:rPr>
        <w:t xml:space="preserve"> force. </w:t>
      </w:r>
      <w:r w:rsidR="008F0182" w:rsidRPr="00FD41B0">
        <w:rPr>
          <w:color w:val="auto"/>
        </w:rPr>
        <w:t>In movements, spiritual warfare is very real. Therefore we have to mobilize intercessors who will stand with us.</w:t>
      </w:r>
    </w:p>
    <w:p w14:paraId="2C9178D2" w14:textId="77777777" w:rsidR="00AD3E11" w:rsidRPr="00FD41B0" w:rsidRDefault="00AD3E11" w:rsidP="00AD3E11">
      <w:pPr>
        <w:pStyle w:val="ListParagraph"/>
        <w:rPr>
          <w:color w:val="auto"/>
        </w:rPr>
      </w:pPr>
    </w:p>
    <w:p w14:paraId="44153362" w14:textId="26263109" w:rsidR="00AD3E11" w:rsidRPr="00FD41B0" w:rsidRDefault="00FC77D1" w:rsidP="00AD3E11">
      <w:pPr>
        <w:pStyle w:val="ListParagraph"/>
        <w:numPr>
          <w:ilvl w:val="0"/>
          <w:numId w:val="11"/>
        </w:numPr>
        <w:rPr>
          <w:color w:val="auto"/>
        </w:rPr>
      </w:pPr>
      <w:r w:rsidRPr="00FD41B0">
        <w:rPr>
          <w:color w:val="auto"/>
        </w:rPr>
        <w:t xml:space="preserve">Connected with prayer is </w:t>
      </w:r>
      <w:r w:rsidR="00BF124D" w:rsidRPr="00FD41B0">
        <w:rPr>
          <w:color w:val="auto"/>
        </w:rPr>
        <w:t xml:space="preserve">God confirming his word </w:t>
      </w:r>
      <w:r w:rsidRPr="00FD41B0">
        <w:rPr>
          <w:color w:val="auto"/>
        </w:rPr>
        <w:t>through</w:t>
      </w:r>
      <w:r w:rsidR="00BF124D" w:rsidRPr="00FD41B0">
        <w:rPr>
          <w:color w:val="auto"/>
        </w:rPr>
        <w:t xml:space="preserve"> </w:t>
      </w:r>
      <w:r w:rsidR="00BF124D" w:rsidRPr="00FD41B0">
        <w:rPr>
          <w:b/>
          <w:color w:val="auto"/>
        </w:rPr>
        <w:t>signs,</w:t>
      </w:r>
      <w:r w:rsidRPr="00FD41B0">
        <w:rPr>
          <w:b/>
          <w:color w:val="auto"/>
        </w:rPr>
        <w:t xml:space="preserve"> miracles, healing</w:t>
      </w:r>
      <w:r w:rsidR="00AA0B6F" w:rsidRPr="00FD41B0">
        <w:rPr>
          <w:b/>
          <w:color w:val="auto"/>
        </w:rPr>
        <w:t>s</w:t>
      </w:r>
      <w:r w:rsidRPr="00FD41B0">
        <w:rPr>
          <w:b/>
          <w:color w:val="auto"/>
        </w:rPr>
        <w:t>, deliverance and vision</w:t>
      </w:r>
      <w:r w:rsidR="00BF124D" w:rsidRPr="00FD41B0">
        <w:rPr>
          <w:b/>
          <w:color w:val="auto"/>
        </w:rPr>
        <w:t>s</w:t>
      </w:r>
      <w:r w:rsidR="00BF124D" w:rsidRPr="00FD41B0">
        <w:rPr>
          <w:color w:val="auto"/>
        </w:rPr>
        <w:t>, esp</w:t>
      </w:r>
      <w:r w:rsidRPr="00FD41B0">
        <w:rPr>
          <w:color w:val="auto"/>
        </w:rPr>
        <w:t>ecially</w:t>
      </w:r>
      <w:r w:rsidR="00BF124D" w:rsidRPr="00FD41B0">
        <w:rPr>
          <w:color w:val="auto"/>
        </w:rPr>
        <w:t xml:space="preserve"> among the UPG</w:t>
      </w:r>
      <w:r w:rsidRPr="00FD41B0">
        <w:rPr>
          <w:color w:val="auto"/>
        </w:rPr>
        <w:t>s</w:t>
      </w:r>
      <w:r w:rsidR="00A4298C">
        <w:rPr>
          <w:color w:val="auto"/>
        </w:rPr>
        <w:t xml:space="preserve"> on whom we </w:t>
      </w:r>
      <w:proofErr w:type="gramStart"/>
      <w:r w:rsidR="00A4298C">
        <w:rPr>
          <w:color w:val="auto"/>
        </w:rPr>
        <w:t>focus</w:t>
      </w:r>
      <w:r w:rsidR="0008296A" w:rsidRPr="00FD41B0">
        <w:rPr>
          <w:color w:val="auto"/>
        </w:rPr>
        <w:t>.</w:t>
      </w:r>
      <w:proofErr w:type="gramEnd"/>
      <w:r w:rsidR="0008296A" w:rsidRPr="00FD41B0">
        <w:rPr>
          <w:color w:val="auto"/>
        </w:rPr>
        <w:t xml:space="preserve"> God</w:t>
      </w:r>
      <w:r w:rsidRPr="00FD41B0">
        <w:rPr>
          <w:color w:val="auto"/>
        </w:rPr>
        <w:t xml:space="preserve"> </w:t>
      </w:r>
      <w:r w:rsidR="0008296A" w:rsidRPr="00FD41B0">
        <w:rPr>
          <w:color w:val="auto"/>
        </w:rPr>
        <w:t>confirms</w:t>
      </w:r>
      <w:r w:rsidR="00BF124D" w:rsidRPr="00FD41B0">
        <w:rPr>
          <w:color w:val="auto"/>
        </w:rPr>
        <w:t xml:space="preserve"> his </w:t>
      </w:r>
      <w:r w:rsidRPr="00FD41B0">
        <w:rPr>
          <w:color w:val="auto"/>
        </w:rPr>
        <w:t>message by revealing</w:t>
      </w:r>
      <w:r w:rsidR="00BF124D" w:rsidRPr="00FD41B0">
        <w:rPr>
          <w:color w:val="auto"/>
        </w:rPr>
        <w:t xml:space="preserve"> </w:t>
      </w:r>
      <w:r w:rsidRPr="00FD41B0">
        <w:rPr>
          <w:color w:val="auto"/>
        </w:rPr>
        <w:t>himself to people in very unique w</w:t>
      </w:r>
      <w:r w:rsidR="00BF124D" w:rsidRPr="00FD41B0">
        <w:rPr>
          <w:color w:val="auto"/>
        </w:rPr>
        <w:t>a</w:t>
      </w:r>
      <w:r w:rsidRPr="00FD41B0">
        <w:rPr>
          <w:color w:val="auto"/>
        </w:rPr>
        <w:t>y</w:t>
      </w:r>
      <w:r w:rsidR="00BF124D" w:rsidRPr="00FD41B0">
        <w:rPr>
          <w:color w:val="auto"/>
        </w:rPr>
        <w:t>s</w:t>
      </w:r>
      <w:r w:rsidR="00486C9D" w:rsidRPr="00FD41B0">
        <w:rPr>
          <w:color w:val="auto"/>
        </w:rPr>
        <w:t>,</w:t>
      </w:r>
      <w:r w:rsidR="00C55D59" w:rsidRPr="00FD41B0">
        <w:rPr>
          <w:color w:val="auto"/>
        </w:rPr>
        <w:t xml:space="preserve"> in relation to the</w:t>
      </w:r>
      <w:r w:rsidR="00AA0B6F" w:rsidRPr="00FD41B0">
        <w:rPr>
          <w:color w:val="auto"/>
        </w:rPr>
        <w:t>ir</w:t>
      </w:r>
      <w:r w:rsidR="00C55D59" w:rsidRPr="00FD41B0">
        <w:rPr>
          <w:color w:val="auto"/>
        </w:rPr>
        <w:t xml:space="preserve"> situation</w:t>
      </w:r>
      <w:r w:rsidR="0008296A" w:rsidRPr="00FD41B0">
        <w:rPr>
          <w:color w:val="auto"/>
        </w:rPr>
        <w:t>. He shows</w:t>
      </w:r>
      <w:r w:rsidR="00C55D59" w:rsidRPr="00FD41B0">
        <w:rPr>
          <w:color w:val="auto"/>
        </w:rPr>
        <w:t xml:space="preserve"> his power </w:t>
      </w:r>
      <w:r w:rsidR="00BF124D" w:rsidRPr="00FD41B0">
        <w:rPr>
          <w:color w:val="auto"/>
        </w:rPr>
        <w:t xml:space="preserve">in </w:t>
      </w:r>
      <w:r w:rsidR="00C55D59" w:rsidRPr="00FD41B0">
        <w:rPr>
          <w:color w:val="auto"/>
        </w:rPr>
        <w:t xml:space="preserve">their </w:t>
      </w:r>
      <w:r w:rsidR="00BF124D" w:rsidRPr="00FD41B0">
        <w:rPr>
          <w:color w:val="auto"/>
        </w:rPr>
        <w:t xml:space="preserve">lives and </w:t>
      </w:r>
      <w:r w:rsidR="00C55D59" w:rsidRPr="00FD41B0">
        <w:rPr>
          <w:color w:val="auto"/>
        </w:rPr>
        <w:t>in their families’ lives</w:t>
      </w:r>
      <w:r w:rsidR="00BF124D" w:rsidRPr="00FD41B0">
        <w:rPr>
          <w:color w:val="auto"/>
        </w:rPr>
        <w:t>.</w:t>
      </w:r>
      <w:r w:rsidR="00C55D59" w:rsidRPr="00FD41B0">
        <w:rPr>
          <w:color w:val="auto"/>
        </w:rPr>
        <w:t xml:space="preserve"> </w:t>
      </w:r>
      <w:r w:rsidR="000124BB">
        <w:rPr>
          <w:color w:val="auto"/>
        </w:rPr>
        <w:t>Showing God’s c</w:t>
      </w:r>
      <w:r w:rsidR="00C55D59" w:rsidRPr="00FD41B0">
        <w:rPr>
          <w:color w:val="auto"/>
        </w:rPr>
        <w:t>are for people in need</w:t>
      </w:r>
      <w:r w:rsidR="00AA0B6F" w:rsidRPr="00FD41B0">
        <w:rPr>
          <w:color w:val="auto"/>
        </w:rPr>
        <w:t xml:space="preserve"> </w:t>
      </w:r>
      <w:r w:rsidR="00C55D59" w:rsidRPr="00FD41B0">
        <w:rPr>
          <w:color w:val="auto"/>
        </w:rPr>
        <w:t xml:space="preserve">is </w:t>
      </w:r>
      <w:r w:rsidR="00486C9D" w:rsidRPr="00FD41B0">
        <w:rPr>
          <w:color w:val="auto"/>
        </w:rPr>
        <w:t>a</w:t>
      </w:r>
      <w:r w:rsidR="00C55D59" w:rsidRPr="00FD41B0">
        <w:rPr>
          <w:color w:val="auto"/>
        </w:rPr>
        <w:t xml:space="preserve"> key </w:t>
      </w:r>
      <w:r w:rsidR="00486C9D" w:rsidRPr="00FD41B0">
        <w:rPr>
          <w:color w:val="auto"/>
        </w:rPr>
        <w:t>factor</w:t>
      </w:r>
      <w:r w:rsidR="00AA0B6F" w:rsidRPr="00FD41B0">
        <w:rPr>
          <w:color w:val="auto"/>
        </w:rPr>
        <w:t xml:space="preserve"> in the growth of this movement</w:t>
      </w:r>
      <w:r w:rsidR="00C55D59" w:rsidRPr="00FD41B0">
        <w:rPr>
          <w:color w:val="auto"/>
        </w:rPr>
        <w:t>.</w:t>
      </w:r>
    </w:p>
    <w:p w14:paraId="7C611289" w14:textId="77777777" w:rsidR="00AD3E11" w:rsidRPr="00FD41B0" w:rsidRDefault="00AD3E11" w:rsidP="00AD3E11">
      <w:pPr>
        <w:pStyle w:val="ListParagraph"/>
        <w:rPr>
          <w:b/>
          <w:color w:val="auto"/>
        </w:rPr>
      </w:pPr>
    </w:p>
    <w:p w14:paraId="406BD907" w14:textId="7A2D1CFD" w:rsidR="00C51D9B" w:rsidRPr="00FD41B0" w:rsidRDefault="000B2B1B" w:rsidP="003647C0">
      <w:pPr>
        <w:pStyle w:val="ListParagraph"/>
        <w:numPr>
          <w:ilvl w:val="0"/>
          <w:numId w:val="11"/>
        </w:numPr>
        <w:rPr>
          <w:color w:val="auto"/>
        </w:rPr>
      </w:pPr>
      <w:r w:rsidRPr="00FD41B0">
        <w:rPr>
          <w:b/>
          <w:color w:val="auto"/>
        </w:rPr>
        <w:t xml:space="preserve">Every believer </w:t>
      </w:r>
      <w:r w:rsidR="00E52D0A" w:rsidRPr="00FD41B0">
        <w:rPr>
          <w:b/>
          <w:color w:val="auto"/>
        </w:rPr>
        <w:t>has a part</w:t>
      </w:r>
      <w:r w:rsidRPr="00FD41B0">
        <w:rPr>
          <w:b/>
          <w:color w:val="auto"/>
        </w:rPr>
        <w:t xml:space="preserve"> in i</w:t>
      </w:r>
      <w:r w:rsidR="00C55D59" w:rsidRPr="00FD41B0">
        <w:rPr>
          <w:b/>
          <w:color w:val="auto"/>
        </w:rPr>
        <w:t>mplementing the G</w:t>
      </w:r>
      <w:r w:rsidR="00BF124D" w:rsidRPr="00FD41B0">
        <w:rPr>
          <w:b/>
          <w:color w:val="auto"/>
        </w:rPr>
        <w:t xml:space="preserve">reat </w:t>
      </w:r>
      <w:r w:rsidR="00C55D59" w:rsidRPr="00FD41B0">
        <w:rPr>
          <w:b/>
          <w:color w:val="auto"/>
        </w:rPr>
        <w:t>Commission</w:t>
      </w:r>
      <w:r w:rsidRPr="00FD41B0">
        <w:rPr>
          <w:color w:val="auto"/>
        </w:rPr>
        <w:t>. Obeying the Great Commission</w:t>
      </w:r>
      <w:r w:rsidR="00BF124D" w:rsidRPr="00FD41B0">
        <w:rPr>
          <w:color w:val="auto"/>
        </w:rPr>
        <w:t xml:space="preserve"> </w:t>
      </w:r>
      <w:r w:rsidR="00C55D59" w:rsidRPr="00FD41B0">
        <w:rPr>
          <w:color w:val="auto"/>
        </w:rPr>
        <w:t>doesn’t</w:t>
      </w:r>
      <w:r w:rsidR="00BF124D" w:rsidRPr="00FD41B0">
        <w:rPr>
          <w:color w:val="auto"/>
        </w:rPr>
        <w:t xml:space="preserve"> require a special calling. </w:t>
      </w:r>
      <w:r w:rsidR="000124BB">
        <w:rPr>
          <w:color w:val="auto"/>
        </w:rPr>
        <w:t>We believe t</w:t>
      </w:r>
      <w:r w:rsidRPr="00FD41B0">
        <w:rPr>
          <w:color w:val="auto"/>
        </w:rPr>
        <w:t>he</w:t>
      </w:r>
      <w:r w:rsidR="00C55D59" w:rsidRPr="00FD41B0">
        <w:rPr>
          <w:color w:val="auto"/>
        </w:rPr>
        <w:t xml:space="preserve"> Matthew 28 calling</w:t>
      </w:r>
      <w:r w:rsidRPr="00FD41B0">
        <w:rPr>
          <w:color w:val="auto"/>
        </w:rPr>
        <w:t xml:space="preserve"> to make disciples</w:t>
      </w:r>
      <w:r w:rsidR="00C55D59" w:rsidRPr="00FD41B0">
        <w:rPr>
          <w:color w:val="auto"/>
        </w:rPr>
        <w:t xml:space="preserve"> is d</w:t>
      </w:r>
      <w:r w:rsidR="00BF124D" w:rsidRPr="00FD41B0">
        <w:rPr>
          <w:color w:val="auto"/>
        </w:rPr>
        <w:t>ifferent than the Act</w:t>
      </w:r>
      <w:r w:rsidR="00486C9D" w:rsidRPr="00FD41B0">
        <w:rPr>
          <w:color w:val="auto"/>
        </w:rPr>
        <w:t>s</w:t>
      </w:r>
      <w:r w:rsidR="00BF124D" w:rsidRPr="00FD41B0">
        <w:rPr>
          <w:color w:val="auto"/>
        </w:rPr>
        <w:t xml:space="preserve"> 13 calling</w:t>
      </w:r>
      <w:r w:rsidRPr="00FD41B0">
        <w:rPr>
          <w:color w:val="auto"/>
        </w:rPr>
        <w:t xml:space="preserve"> </w:t>
      </w:r>
      <w:r w:rsidR="000124BB">
        <w:rPr>
          <w:color w:val="auto"/>
        </w:rPr>
        <w:t xml:space="preserve">to </w:t>
      </w:r>
      <w:r w:rsidRPr="00FD41B0">
        <w:rPr>
          <w:color w:val="auto"/>
        </w:rPr>
        <w:t>apostolic work</w:t>
      </w:r>
      <w:r w:rsidR="00C51D9B" w:rsidRPr="00FD41B0">
        <w:rPr>
          <w:color w:val="auto"/>
        </w:rPr>
        <w:t xml:space="preserve"> </w:t>
      </w:r>
      <w:r w:rsidR="000124BB">
        <w:rPr>
          <w:color w:val="auto"/>
        </w:rPr>
        <w:t>(</w:t>
      </w:r>
      <w:r w:rsidR="00C51D9B" w:rsidRPr="00FD41B0">
        <w:rPr>
          <w:color w:val="auto"/>
        </w:rPr>
        <w:t>see factor 20 below</w:t>
      </w:r>
      <w:r w:rsidRPr="00FD41B0">
        <w:rPr>
          <w:color w:val="auto"/>
        </w:rPr>
        <w:t>)</w:t>
      </w:r>
      <w:r w:rsidR="00BC134B" w:rsidRPr="00FD41B0">
        <w:rPr>
          <w:color w:val="auto"/>
        </w:rPr>
        <w:t>.</w:t>
      </w:r>
      <w:r w:rsidR="00C55D59" w:rsidRPr="00FD41B0">
        <w:rPr>
          <w:color w:val="auto"/>
        </w:rPr>
        <w:t> Every</w:t>
      </w:r>
      <w:r w:rsidRPr="00FD41B0">
        <w:rPr>
          <w:color w:val="auto"/>
        </w:rPr>
        <w:t xml:space="preserve"> believer </w:t>
      </w:r>
      <w:r w:rsidR="00C55D59" w:rsidRPr="00FD41B0">
        <w:rPr>
          <w:color w:val="auto"/>
        </w:rPr>
        <w:t>has a part to play</w:t>
      </w:r>
      <w:r w:rsidRPr="00FD41B0">
        <w:rPr>
          <w:color w:val="auto"/>
        </w:rPr>
        <w:t xml:space="preserve"> in making disciples – f</w:t>
      </w:r>
      <w:r w:rsidR="00BC134B" w:rsidRPr="00FD41B0">
        <w:rPr>
          <w:color w:val="auto"/>
        </w:rPr>
        <w:t>rom</w:t>
      </w:r>
      <w:r w:rsidRPr="00FD41B0">
        <w:rPr>
          <w:color w:val="auto"/>
        </w:rPr>
        <w:t xml:space="preserve"> the new believer to </w:t>
      </w:r>
      <w:r w:rsidR="00BC134B" w:rsidRPr="00FD41B0">
        <w:rPr>
          <w:color w:val="auto"/>
        </w:rPr>
        <w:t>t</w:t>
      </w:r>
      <w:r w:rsidR="00BF124D" w:rsidRPr="00FD41B0">
        <w:rPr>
          <w:color w:val="auto"/>
        </w:rPr>
        <w:t xml:space="preserve">he person who has </w:t>
      </w:r>
      <w:r w:rsidRPr="00FD41B0">
        <w:rPr>
          <w:color w:val="auto"/>
        </w:rPr>
        <w:t>followed Christ for</w:t>
      </w:r>
      <w:r w:rsidR="00BF124D" w:rsidRPr="00FD41B0">
        <w:rPr>
          <w:color w:val="auto"/>
        </w:rPr>
        <w:t xml:space="preserve"> a long time</w:t>
      </w:r>
      <w:r w:rsidRPr="00FD41B0">
        <w:rPr>
          <w:color w:val="auto"/>
        </w:rPr>
        <w:t>.</w:t>
      </w:r>
      <w:r w:rsidR="00BF124D" w:rsidRPr="00FD41B0">
        <w:rPr>
          <w:color w:val="auto"/>
        </w:rPr>
        <w:t xml:space="preserve"> </w:t>
      </w:r>
      <w:r w:rsidR="00BC134B" w:rsidRPr="00FD41B0">
        <w:rPr>
          <w:color w:val="auto"/>
        </w:rPr>
        <w:t>In fact, t</w:t>
      </w:r>
      <w:r w:rsidR="00BF124D" w:rsidRPr="00FD41B0">
        <w:rPr>
          <w:color w:val="auto"/>
        </w:rPr>
        <w:t xml:space="preserve">hose who have been </w:t>
      </w:r>
      <w:r w:rsidR="00C55D59" w:rsidRPr="00FD41B0">
        <w:rPr>
          <w:color w:val="auto"/>
        </w:rPr>
        <w:t xml:space="preserve">believers </w:t>
      </w:r>
      <w:r w:rsidR="0008296A" w:rsidRPr="00FD41B0">
        <w:rPr>
          <w:color w:val="auto"/>
        </w:rPr>
        <w:t xml:space="preserve">for </w:t>
      </w:r>
      <w:r w:rsidR="00C55D59" w:rsidRPr="00FD41B0">
        <w:rPr>
          <w:color w:val="auto"/>
        </w:rPr>
        <w:t>two</w:t>
      </w:r>
      <w:r w:rsidR="00BF124D" w:rsidRPr="00FD41B0">
        <w:rPr>
          <w:color w:val="auto"/>
        </w:rPr>
        <w:t xml:space="preserve"> years or less </w:t>
      </w:r>
      <w:r w:rsidR="00C55D59" w:rsidRPr="00FD41B0">
        <w:rPr>
          <w:color w:val="auto"/>
        </w:rPr>
        <w:t xml:space="preserve">are </w:t>
      </w:r>
      <w:r w:rsidR="00BF124D" w:rsidRPr="00FD41B0">
        <w:rPr>
          <w:color w:val="auto"/>
        </w:rPr>
        <w:t>the mos</w:t>
      </w:r>
      <w:r w:rsidR="00C55D59" w:rsidRPr="00FD41B0">
        <w:rPr>
          <w:color w:val="auto"/>
        </w:rPr>
        <w:t>t effective</w:t>
      </w:r>
      <w:r w:rsidR="00BC134B" w:rsidRPr="00FD41B0">
        <w:rPr>
          <w:color w:val="auto"/>
        </w:rPr>
        <w:t xml:space="preserve"> disciple makers and church planters</w:t>
      </w:r>
      <w:r w:rsidRPr="00FD41B0">
        <w:rPr>
          <w:color w:val="auto"/>
        </w:rPr>
        <w:t>. They have</w:t>
      </w:r>
      <w:r w:rsidR="00BF124D" w:rsidRPr="00FD41B0">
        <w:rPr>
          <w:color w:val="auto"/>
        </w:rPr>
        <w:t xml:space="preserve"> a </w:t>
      </w:r>
      <w:r w:rsidRPr="00FD41B0">
        <w:rPr>
          <w:color w:val="auto"/>
        </w:rPr>
        <w:t>passion, a commitment and a</w:t>
      </w:r>
      <w:r w:rsidR="00826827" w:rsidRPr="00FD41B0">
        <w:rPr>
          <w:color w:val="auto"/>
        </w:rPr>
        <w:t xml:space="preserve"> boldness </w:t>
      </w:r>
      <w:r w:rsidR="00C55D59" w:rsidRPr="00FD41B0">
        <w:rPr>
          <w:color w:val="auto"/>
        </w:rPr>
        <w:t>to s</w:t>
      </w:r>
      <w:r w:rsidR="00BF124D" w:rsidRPr="00FD41B0">
        <w:rPr>
          <w:color w:val="auto"/>
        </w:rPr>
        <w:t>hare</w:t>
      </w:r>
      <w:r w:rsidR="00826827" w:rsidRPr="00FD41B0">
        <w:rPr>
          <w:color w:val="auto"/>
        </w:rPr>
        <w:t xml:space="preserve"> </w:t>
      </w:r>
      <w:r w:rsidRPr="00FD41B0">
        <w:rPr>
          <w:color w:val="auto"/>
        </w:rPr>
        <w:t xml:space="preserve">with their families the </w:t>
      </w:r>
      <w:r w:rsidR="00826827" w:rsidRPr="00FD41B0">
        <w:rPr>
          <w:color w:val="auto"/>
        </w:rPr>
        <w:t>sweetness</w:t>
      </w:r>
      <w:r w:rsidR="00BF124D" w:rsidRPr="00FD41B0">
        <w:rPr>
          <w:color w:val="auto"/>
        </w:rPr>
        <w:t xml:space="preserve"> </w:t>
      </w:r>
      <w:r w:rsidR="00826827" w:rsidRPr="00FD41B0">
        <w:rPr>
          <w:color w:val="auto"/>
        </w:rPr>
        <w:t>of</w:t>
      </w:r>
      <w:r w:rsidR="00BF124D" w:rsidRPr="00FD41B0">
        <w:rPr>
          <w:color w:val="auto"/>
        </w:rPr>
        <w:t xml:space="preserve"> Jesus.</w:t>
      </w:r>
    </w:p>
    <w:p w14:paraId="67D96E05" w14:textId="0831E81D" w:rsidR="00D012C0" w:rsidRPr="00FD41B0" w:rsidRDefault="00D012C0" w:rsidP="003B698A">
      <w:pPr>
        <w:pStyle w:val="ListParagraph"/>
        <w:rPr>
          <w:color w:val="auto"/>
        </w:rPr>
      </w:pPr>
      <w:r w:rsidRPr="00FD41B0">
        <w:rPr>
          <w:i/>
          <w:color w:val="auto"/>
        </w:rPr>
        <w:t>Trevor</w:t>
      </w:r>
      <w:r w:rsidRPr="00FD41B0">
        <w:rPr>
          <w:color w:val="auto"/>
        </w:rPr>
        <w:t xml:space="preserve">: A key multiplication factor in our model is </w:t>
      </w:r>
      <w:r w:rsidRPr="00FD41B0">
        <w:rPr>
          <w:b/>
          <w:color w:val="auto"/>
        </w:rPr>
        <w:t>apostolic agents</w:t>
      </w:r>
      <w:r w:rsidRPr="00FD41B0">
        <w:rPr>
          <w:color w:val="auto"/>
        </w:rPr>
        <w:t xml:space="preserve">. </w:t>
      </w:r>
      <w:r>
        <w:rPr>
          <w:color w:val="auto"/>
        </w:rPr>
        <w:t xml:space="preserve">This works with </w:t>
      </w:r>
      <w:proofErr w:type="spellStart"/>
      <w:r>
        <w:rPr>
          <w:color w:val="auto"/>
        </w:rPr>
        <w:t>Shalom’s</w:t>
      </w:r>
      <w:proofErr w:type="spellEnd"/>
      <w:r w:rsidRPr="00FD41B0">
        <w:rPr>
          <w:color w:val="auto"/>
        </w:rPr>
        <w:t xml:space="preserve"> point </w:t>
      </w:r>
      <w:r>
        <w:rPr>
          <w:color w:val="auto"/>
        </w:rPr>
        <w:t xml:space="preserve">above, </w:t>
      </w:r>
      <w:r w:rsidRPr="00FD41B0">
        <w:rPr>
          <w:color w:val="auto"/>
        </w:rPr>
        <w:t>a movement grows based on active disciple making by every believer</w:t>
      </w:r>
      <w:r>
        <w:rPr>
          <w:color w:val="auto"/>
        </w:rPr>
        <w:t xml:space="preserve">, so </w:t>
      </w:r>
      <w:r w:rsidRPr="00FD41B0">
        <w:rPr>
          <w:color w:val="auto"/>
        </w:rPr>
        <w:t xml:space="preserve">apostolic agents </w:t>
      </w:r>
      <w:r>
        <w:rPr>
          <w:color w:val="auto"/>
        </w:rPr>
        <w:t xml:space="preserve">need to </w:t>
      </w:r>
      <w:r w:rsidRPr="00FD41B0">
        <w:rPr>
          <w:color w:val="auto"/>
        </w:rPr>
        <w:t>catalyze believers to actively make disciples</w:t>
      </w:r>
      <w:r>
        <w:rPr>
          <w:color w:val="auto"/>
        </w:rPr>
        <w:t xml:space="preserve">. This is how </w:t>
      </w:r>
      <w:r w:rsidRPr="00FD41B0">
        <w:rPr>
          <w:color w:val="auto"/>
        </w:rPr>
        <w:t>movements occur. Finding these specially gifted apostolic agents and helping them maximize their catalytic service helps initiate movements. Movements then need a multiplication pattern that grows beyond the first apostolic agents. Training of leaders must multiply to generations of leaders who do not know the first leader. A model in which 1</w:t>
      </w:r>
      <w:r w:rsidRPr="00FD41B0">
        <w:rPr>
          <w:color w:val="auto"/>
          <w:vertAlign w:val="superscript"/>
        </w:rPr>
        <w:t>st</w:t>
      </w:r>
      <w:r w:rsidRPr="00FD41B0">
        <w:rPr>
          <w:color w:val="auto"/>
        </w:rPr>
        <w:t xml:space="preserve"> to 4</w:t>
      </w:r>
      <w:r w:rsidRPr="00FD41B0">
        <w:rPr>
          <w:color w:val="auto"/>
          <w:vertAlign w:val="superscript"/>
        </w:rPr>
        <w:t>th</w:t>
      </w:r>
      <w:r w:rsidRPr="00FD41B0">
        <w:rPr>
          <w:color w:val="auto"/>
        </w:rPr>
        <w:t xml:space="preserve"> generation leaders equip 5</w:t>
      </w:r>
      <w:r w:rsidRPr="00FD41B0">
        <w:rPr>
          <w:color w:val="auto"/>
          <w:vertAlign w:val="superscript"/>
        </w:rPr>
        <w:t>th</w:t>
      </w:r>
      <w:r w:rsidRPr="00FD41B0">
        <w:rPr>
          <w:color w:val="auto"/>
        </w:rPr>
        <w:t xml:space="preserve"> through 8</w:t>
      </w:r>
      <w:r w:rsidRPr="00FD41B0">
        <w:rPr>
          <w:color w:val="auto"/>
          <w:vertAlign w:val="superscript"/>
        </w:rPr>
        <w:t>th</w:t>
      </w:r>
      <w:r w:rsidRPr="00FD41B0">
        <w:rPr>
          <w:color w:val="auto"/>
        </w:rPr>
        <w:t xml:space="preserve"> generation leaders</w:t>
      </w:r>
      <w:r w:rsidRPr="00FD41B0">
        <w:rPr>
          <w:i/>
          <w:color w:val="auto"/>
        </w:rPr>
        <w:t xml:space="preserve"> </w:t>
      </w:r>
      <w:r w:rsidRPr="00FD41B0">
        <w:rPr>
          <w:color w:val="auto"/>
        </w:rPr>
        <w:t>is a pattern that keeps on multiplying.</w:t>
      </w:r>
    </w:p>
    <w:p w14:paraId="62873D03" w14:textId="77777777" w:rsidR="00AD3E11" w:rsidRPr="00FD41B0" w:rsidRDefault="00AD3E11" w:rsidP="00AD3E11">
      <w:pPr>
        <w:pStyle w:val="ListParagraph"/>
        <w:rPr>
          <w:color w:val="auto"/>
        </w:rPr>
      </w:pPr>
    </w:p>
    <w:p w14:paraId="667AB15C" w14:textId="61AB4030" w:rsidR="00C04846" w:rsidRPr="003B698A" w:rsidRDefault="00BF124D" w:rsidP="003B698A">
      <w:pPr>
        <w:pStyle w:val="ListParagraph"/>
        <w:numPr>
          <w:ilvl w:val="0"/>
          <w:numId w:val="11"/>
        </w:numPr>
        <w:ind w:firstLine="720"/>
        <w:rPr>
          <w:color w:val="auto"/>
        </w:rPr>
      </w:pPr>
      <w:r w:rsidRPr="00D012C0">
        <w:rPr>
          <w:color w:val="auto"/>
        </w:rPr>
        <w:t xml:space="preserve">We have </w:t>
      </w:r>
      <w:r w:rsidRPr="00D012C0">
        <w:rPr>
          <w:b/>
          <w:color w:val="auto"/>
        </w:rPr>
        <w:t>redefined church</w:t>
      </w:r>
      <w:r w:rsidR="00C87DF6" w:rsidRPr="00D012C0">
        <w:rPr>
          <w:color w:val="auto"/>
        </w:rPr>
        <w:t xml:space="preserve"> according to the </w:t>
      </w:r>
      <w:r w:rsidR="008646FD" w:rsidRPr="00D012C0">
        <w:rPr>
          <w:color w:val="auto"/>
        </w:rPr>
        <w:t>model we see in the New Testament</w:t>
      </w:r>
      <w:r w:rsidR="00DB11FA" w:rsidRPr="00D012C0">
        <w:rPr>
          <w:color w:val="auto"/>
        </w:rPr>
        <w:t xml:space="preserve">. </w:t>
      </w:r>
      <w:r w:rsidR="000B2B1B" w:rsidRPr="00D012C0">
        <w:rPr>
          <w:color w:val="auto"/>
        </w:rPr>
        <w:t>The church is not a building.</w:t>
      </w:r>
      <w:r w:rsidRPr="00D012C0">
        <w:rPr>
          <w:color w:val="auto"/>
        </w:rPr>
        <w:t xml:space="preserve"> </w:t>
      </w:r>
      <w:r w:rsidR="000B2B1B" w:rsidRPr="00D012C0">
        <w:rPr>
          <w:color w:val="auto"/>
        </w:rPr>
        <w:t>T</w:t>
      </w:r>
      <w:r w:rsidRPr="00D012C0">
        <w:rPr>
          <w:color w:val="auto"/>
        </w:rPr>
        <w:t xml:space="preserve">he church is </w:t>
      </w:r>
      <w:r w:rsidR="00486C9D" w:rsidRPr="00D012C0">
        <w:rPr>
          <w:color w:val="auto"/>
        </w:rPr>
        <w:t>a</w:t>
      </w:r>
      <w:r w:rsidRPr="00D012C0">
        <w:rPr>
          <w:color w:val="auto"/>
        </w:rPr>
        <w:t xml:space="preserve"> group of baptized believer</w:t>
      </w:r>
      <w:r w:rsidR="003B0443" w:rsidRPr="00D012C0">
        <w:rPr>
          <w:color w:val="auto"/>
        </w:rPr>
        <w:t>s</w:t>
      </w:r>
      <w:r w:rsidRPr="00D012C0">
        <w:rPr>
          <w:color w:val="auto"/>
        </w:rPr>
        <w:t xml:space="preserve"> who gather to worship the Lord </w:t>
      </w:r>
      <w:r w:rsidR="00C87DF6" w:rsidRPr="00D012C0">
        <w:rPr>
          <w:color w:val="auto"/>
        </w:rPr>
        <w:t xml:space="preserve">as a community, </w:t>
      </w:r>
      <w:r w:rsidRPr="00D012C0">
        <w:rPr>
          <w:color w:val="auto"/>
        </w:rPr>
        <w:t xml:space="preserve">and </w:t>
      </w:r>
      <w:r w:rsidR="00D012C0" w:rsidRPr="00D012C0">
        <w:rPr>
          <w:color w:val="auto"/>
        </w:rPr>
        <w:t>t</w:t>
      </w:r>
      <w:r w:rsidRPr="00D012C0">
        <w:rPr>
          <w:color w:val="auto"/>
        </w:rPr>
        <w:t>hen</w:t>
      </w:r>
      <w:r w:rsidR="00BC134B" w:rsidRPr="00D012C0">
        <w:rPr>
          <w:color w:val="auto"/>
        </w:rPr>
        <w:t xml:space="preserve"> </w:t>
      </w:r>
      <w:r w:rsidR="00D012C0" w:rsidRPr="00D012C0">
        <w:rPr>
          <w:color w:val="auto"/>
        </w:rPr>
        <w:t xml:space="preserve">go out to </w:t>
      </w:r>
      <w:r w:rsidR="00BC134B" w:rsidRPr="003B698A">
        <w:rPr>
          <w:color w:val="auto"/>
        </w:rPr>
        <w:t>implement the Great C</w:t>
      </w:r>
      <w:r w:rsidR="00C87DF6" w:rsidRPr="003B698A">
        <w:rPr>
          <w:color w:val="auto"/>
        </w:rPr>
        <w:t>ommission. It’s a v</w:t>
      </w:r>
      <w:r w:rsidRPr="003B698A">
        <w:rPr>
          <w:color w:val="auto"/>
        </w:rPr>
        <w:t xml:space="preserve">ery reproducible and </w:t>
      </w:r>
      <w:r w:rsidR="00C87DF6" w:rsidRPr="003B698A">
        <w:rPr>
          <w:color w:val="auto"/>
        </w:rPr>
        <w:t>organic community of faith</w:t>
      </w:r>
      <w:r w:rsidR="00E52D0A" w:rsidRPr="003B698A">
        <w:rPr>
          <w:color w:val="auto"/>
        </w:rPr>
        <w:t>. They</w:t>
      </w:r>
      <w:r w:rsidRPr="003B698A">
        <w:rPr>
          <w:color w:val="auto"/>
        </w:rPr>
        <w:t xml:space="preserve"> </w:t>
      </w:r>
      <w:r w:rsidR="000B2B1B" w:rsidRPr="003B698A">
        <w:rPr>
          <w:color w:val="auto"/>
        </w:rPr>
        <w:t>meet and reproduce</w:t>
      </w:r>
      <w:r w:rsidRPr="003B698A">
        <w:rPr>
          <w:color w:val="auto"/>
        </w:rPr>
        <w:t xml:space="preserve">. </w:t>
      </w:r>
      <w:r w:rsidR="00672751" w:rsidRPr="003B698A">
        <w:rPr>
          <w:color w:val="auto"/>
        </w:rPr>
        <w:t xml:space="preserve">We always ask: “Is this reproducible? Will they be able to do this without us?” </w:t>
      </w:r>
      <w:r w:rsidR="00C05646" w:rsidRPr="003B698A">
        <w:rPr>
          <w:color w:val="auto"/>
        </w:rPr>
        <w:t>We call it a</w:t>
      </w:r>
      <w:r w:rsidRPr="003B698A">
        <w:rPr>
          <w:color w:val="auto"/>
        </w:rPr>
        <w:t xml:space="preserve"> rabbit strategy rather than</w:t>
      </w:r>
      <w:r w:rsidR="00C05646" w:rsidRPr="003B698A">
        <w:rPr>
          <w:color w:val="auto"/>
        </w:rPr>
        <w:t xml:space="preserve"> an</w:t>
      </w:r>
      <w:r w:rsidRPr="003B698A">
        <w:rPr>
          <w:color w:val="auto"/>
        </w:rPr>
        <w:t xml:space="preserve"> elephant</w:t>
      </w:r>
      <w:r w:rsidR="00C05646" w:rsidRPr="003B698A">
        <w:rPr>
          <w:color w:val="auto"/>
        </w:rPr>
        <w:t xml:space="preserve"> </w:t>
      </w:r>
      <w:r w:rsidR="00774432" w:rsidRPr="003B698A">
        <w:rPr>
          <w:color w:val="auto"/>
        </w:rPr>
        <w:t>strategy</w:t>
      </w:r>
      <w:r w:rsidRPr="003B698A">
        <w:rPr>
          <w:color w:val="auto"/>
        </w:rPr>
        <w:t xml:space="preserve">. </w:t>
      </w:r>
      <w:r w:rsidR="00774432" w:rsidRPr="003B698A">
        <w:rPr>
          <w:color w:val="auto"/>
        </w:rPr>
        <w:t>As much as possible, w</w:t>
      </w:r>
      <w:r w:rsidRPr="003B698A">
        <w:rPr>
          <w:color w:val="auto"/>
        </w:rPr>
        <w:t xml:space="preserve">e try to minimize the number of </w:t>
      </w:r>
      <w:r w:rsidR="00C05646" w:rsidRPr="003B698A">
        <w:rPr>
          <w:color w:val="auto"/>
        </w:rPr>
        <w:t>believers</w:t>
      </w:r>
      <w:r w:rsidRPr="003B698A">
        <w:rPr>
          <w:color w:val="auto"/>
        </w:rPr>
        <w:t xml:space="preserve"> in </w:t>
      </w:r>
      <w:r w:rsidR="00774432" w:rsidRPr="003B698A">
        <w:rPr>
          <w:color w:val="auto"/>
        </w:rPr>
        <w:t>each</w:t>
      </w:r>
      <w:r w:rsidRPr="003B698A">
        <w:rPr>
          <w:color w:val="auto"/>
        </w:rPr>
        <w:t xml:space="preserve"> group – on a</w:t>
      </w:r>
      <w:r w:rsidR="00774432" w:rsidRPr="003B698A">
        <w:rPr>
          <w:color w:val="auto"/>
        </w:rPr>
        <w:t>verage</w:t>
      </w:r>
      <w:r w:rsidR="000B2B1B" w:rsidRPr="003B698A">
        <w:rPr>
          <w:color w:val="auto"/>
        </w:rPr>
        <w:t>,</w:t>
      </w:r>
      <w:r w:rsidR="00774432" w:rsidRPr="003B698A">
        <w:rPr>
          <w:color w:val="auto"/>
        </w:rPr>
        <w:t xml:space="preserve"> 25 people or a minimum of two</w:t>
      </w:r>
      <w:r w:rsidRPr="003B698A">
        <w:rPr>
          <w:color w:val="auto"/>
        </w:rPr>
        <w:t xml:space="preserve"> famil</w:t>
      </w:r>
      <w:r w:rsidR="00E52D0A" w:rsidRPr="003B698A">
        <w:rPr>
          <w:color w:val="auto"/>
        </w:rPr>
        <w:t>ies. We don’t mean</w:t>
      </w:r>
      <w:r w:rsidR="00774432" w:rsidRPr="003B698A">
        <w:rPr>
          <w:color w:val="auto"/>
        </w:rPr>
        <w:t xml:space="preserve"> just two or three people</w:t>
      </w:r>
      <w:r w:rsidRPr="003B698A">
        <w:rPr>
          <w:color w:val="auto"/>
        </w:rPr>
        <w:t>. That’s t</w:t>
      </w:r>
      <w:r w:rsidR="00895582" w:rsidRPr="003B698A">
        <w:rPr>
          <w:color w:val="auto"/>
        </w:rPr>
        <w:t xml:space="preserve">he seed that </w:t>
      </w:r>
      <w:r w:rsidR="000B2B1B" w:rsidRPr="003B698A">
        <w:rPr>
          <w:color w:val="auto"/>
        </w:rPr>
        <w:t xml:space="preserve">grows to become </w:t>
      </w:r>
      <w:r w:rsidR="00E52D0A" w:rsidRPr="003B698A">
        <w:rPr>
          <w:color w:val="auto"/>
        </w:rPr>
        <w:t>a church</w:t>
      </w:r>
      <w:r w:rsidR="00895582" w:rsidRPr="003B698A">
        <w:rPr>
          <w:color w:val="auto"/>
        </w:rPr>
        <w:t>. The</w:t>
      </w:r>
      <w:r w:rsidRPr="003B698A">
        <w:rPr>
          <w:color w:val="auto"/>
        </w:rPr>
        <w:t xml:space="preserve">se churches </w:t>
      </w:r>
      <w:r w:rsidR="00895582" w:rsidRPr="003B698A">
        <w:rPr>
          <w:color w:val="auto"/>
        </w:rPr>
        <w:t>meet</w:t>
      </w:r>
      <w:r w:rsidRPr="003B698A">
        <w:rPr>
          <w:color w:val="auto"/>
        </w:rPr>
        <w:t xml:space="preserve"> in different </w:t>
      </w:r>
      <w:r w:rsidR="000B2B1B" w:rsidRPr="003B698A">
        <w:rPr>
          <w:color w:val="auto"/>
        </w:rPr>
        <w:t xml:space="preserve">kinds of </w:t>
      </w:r>
      <w:r w:rsidRPr="003B698A">
        <w:rPr>
          <w:color w:val="auto"/>
        </w:rPr>
        <w:t xml:space="preserve">places. Some </w:t>
      </w:r>
      <w:r w:rsidR="00895582" w:rsidRPr="003B698A">
        <w:rPr>
          <w:color w:val="auto"/>
        </w:rPr>
        <w:t xml:space="preserve">meet </w:t>
      </w:r>
      <w:r w:rsidRPr="003B698A">
        <w:rPr>
          <w:color w:val="auto"/>
        </w:rPr>
        <w:t>at different ti</w:t>
      </w:r>
      <w:r w:rsidR="00895582" w:rsidRPr="003B698A">
        <w:rPr>
          <w:color w:val="auto"/>
        </w:rPr>
        <w:t xml:space="preserve">mes, like Friday evening or Saturday morning. Some even meet every day. It </w:t>
      </w:r>
      <w:r w:rsidRPr="003B698A">
        <w:rPr>
          <w:color w:val="auto"/>
        </w:rPr>
        <w:t>depends on the si</w:t>
      </w:r>
      <w:r w:rsidR="00672751" w:rsidRPr="003B698A">
        <w:rPr>
          <w:color w:val="auto"/>
        </w:rPr>
        <w:t>tuation and their availability</w:t>
      </w:r>
      <w:r w:rsidR="00D012C0" w:rsidRPr="003B698A">
        <w:rPr>
          <w:color w:val="auto"/>
        </w:rPr>
        <w:t>, b</w:t>
      </w:r>
      <w:r w:rsidR="00B719E3" w:rsidRPr="003B698A">
        <w:rPr>
          <w:color w:val="auto"/>
        </w:rPr>
        <w:t xml:space="preserve">ut it’s not just a Bible study. </w:t>
      </w:r>
      <w:r w:rsidR="00C04846" w:rsidRPr="00D012C0">
        <w:rPr>
          <w:i/>
          <w:color w:val="auto"/>
        </w:rPr>
        <w:t>Trevor</w:t>
      </w:r>
      <w:r w:rsidR="00C04846" w:rsidRPr="00D012C0">
        <w:rPr>
          <w:color w:val="auto"/>
        </w:rPr>
        <w:t xml:space="preserve">: </w:t>
      </w:r>
      <w:r w:rsidR="000D6802" w:rsidRPr="00D012C0">
        <w:rPr>
          <w:color w:val="auto"/>
        </w:rPr>
        <w:t>An</w:t>
      </w:r>
      <w:r w:rsidR="00C04846" w:rsidRPr="00D012C0">
        <w:rPr>
          <w:color w:val="auto"/>
        </w:rPr>
        <w:t xml:space="preserve"> </w:t>
      </w:r>
      <w:r w:rsidR="00C04846" w:rsidRPr="00D012C0">
        <w:rPr>
          <w:b/>
          <w:color w:val="auto"/>
        </w:rPr>
        <w:t>organic</w:t>
      </w:r>
      <w:r w:rsidR="002D55D2" w:rsidRPr="00D012C0">
        <w:rPr>
          <w:b/>
          <w:color w:val="auto"/>
        </w:rPr>
        <w:t>,</w:t>
      </w:r>
      <w:r w:rsidR="00C04846" w:rsidRPr="00D012C0">
        <w:rPr>
          <w:b/>
          <w:color w:val="auto"/>
        </w:rPr>
        <w:t xml:space="preserve"> </w:t>
      </w:r>
      <w:r w:rsidR="007A26D7" w:rsidRPr="00D012C0">
        <w:rPr>
          <w:b/>
          <w:color w:val="auto"/>
        </w:rPr>
        <w:t xml:space="preserve">Biblical </w:t>
      </w:r>
      <w:r w:rsidR="00C04846" w:rsidRPr="00D012C0">
        <w:rPr>
          <w:b/>
          <w:color w:val="auto"/>
        </w:rPr>
        <w:t xml:space="preserve">model of </w:t>
      </w:r>
      <w:r w:rsidR="002D55D2" w:rsidRPr="00D012C0">
        <w:rPr>
          <w:b/>
          <w:color w:val="auto"/>
        </w:rPr>
        <w:t xml:space="preserve">a community of </w:t>
      </w:r>
      <w:proofErr w:type="gramStart"/>
      <w:r w:rsidR="00D05E0E" w:rsidRPr="00D012C0">
        <w:rPr>
          <w:b/>
          <w:color w:val="auto"/>
        </w:rPr>
        <w:t>believer</w:t>
      </w:r>
      <w:r w:rsidR="002D55D2" w:rsidRPr="00D012C0">
        <w:rPr>
          <w:b/>
          <w:color w:val="auto"/>
        </w:rPr>
        <w:t>s</w:t>
      </w:r>
      <w:r w:rsidR="00D05E0E" w:rsidRPr="00D012C0">
        <w:rPr>
          <w:b/>
          <w:color w:val="auto"/>
        </w:rPr>
        <w:t xml:space="preserve"> </w:t>
      </w:r>
      <w:r w:rsidR="00C04846" w:rsidRPr="003B698A">
        <w:rPr>
          <w:color w:val="auto"/>
        </w:rPr>
        <w:t xml:space="preserve"> </w:t>
      </w:r>
      <w:r w:rsidR="008F77C5" w:rsidRPr="003B698A">
        <w:rPr>
          <w:color w:val="auto"/>
        </w:rPr>
        <w:t>is</w:t>
      </w:r>
      <w:proofErr w:type="gramEnd"/>
      <w:r w:rsidR="008F77C5" w:rsidRPr="003B698A">
        <w:rPr>
          <w:color w:val="auto"/>
        </w:rPr>
        <w:t xml:space="preserve"> vital for </w:t>
      </w:r>
      <w:r w:rsidR="00C04846" w:rsidRPr="003B698A">
        <w:rPr>
          <w:color w:val="auto"/>
        </w:rPr>
        <w:t xml:space="preserve">multiplication. </w:t>
      </w:r>
      <w:r w:rsidR="007A26D7" w:rsidRPr="003B698A">
        <w:rPr>
          <w:color w:val="auto"/>
        </w:rPr>
        <w:t xml:space="preserve">We must recapture the biblical ideas that 1) healthy </w:t>
      </w:r>
      <w:r w:rsidR="002D55D2" w:rsidRPr="003B698A">
        <w:rPr>
          <w:color w:val="auto"/>
        </w:rPr>
        <w:t xml:space="preserve">communities of </w:t>
      </w:r>
      <w:proofErr w:type="gramStart"/>
      <w:r w:rsidR="007A26D7" w:rsidRPr="003B698A">
        <w:rPr>
          <w:color w:val="auto"/>
        </w:rPr>
        <w:t>believer</w:t>
      </w:r>
      <w:r w:rsidR="002D55D2" w:rsidRPr="003B698A">
        <w:rPr>
          <w:color w:val="auto"/>
        </w:rPr>
        <w:t>s</w:t>
      </w:r>
      <w:r w:rsidR="007A26D7" w:rsidRPr="003B698A">
        <w:rPr>
          <w:color w:val="auto"/>
        </w:rPr>
        <w:t xml:space="preserve">  </w:t>
      </w:r>
      <w:r w:rsidR="00D6714B" w:rsidRPr="003B698A">
        <w:rPr>
          <w:color w:val="auto"/>
        </w:rPr>
        <w:t>naturally</w:t>
      </w:r>
      <w:proofErr w:type="gramEnd"/>
      <w:r w:rsidR="00D6714B" w:rsidRPr="003B698A">
        <w:rPr>
          <w:color w:val="auto"/>
        </w:rPr>
        <w:t xml:space="preserve"> multiply</w:t>
      </w:r>
      <w:r w:rsidR="007A26D7" w:rsidRPr="003B698A">
        <w:rPr>
          <w:color w:val="auto"/>
        </w:rPr>
        <w:t>, and 2)</w:t>
      </w:r>
      <w:r w:rsidR="00D6714B" w:rsidRPr="003B698A">
        <w:rPr>
          <w:color w:val="auto"/>
        </w:rPr>
        <w:t xml:space="preserve"> healthy</w:t>
      </w:r>
      <w:r w:rsidR="007A26D7" w:rsidRPr="003B698A">
        <w:rPr>
          <w:color w:val="auto"/>
        </w:rPr>
        <w:t xml:space="preserve"> </w:t>
      </w:r>
      <w:r w:rsidR="002D55D2" w:rsidRPr="003B698A">
        <w:rPr>
          <w:color w:val="auto"/>
        </w:rPr>
        <w:t xml:space="preserve">communities of </w:t>
      </w:r>
      <w:r w:rsidR="00D6714B" w:rsidRPr="003B698A">
        <w:rPr>
          <w:color w:val="auto"/>
        </w:rPr>
        <w:t>believer</w:t>
      </w:r>
      <w:r w:rsidR="002D55D2" w:rsidRPr="003B698A">
        <w:rPr>
          <w:color w:val="auto"/>
        </w:rPr>
        <w:t>s</w:t>
      </w:r>
      <w:r w:rsidR="00D6714B" w:rsidRPr="003B698A">
        <w:rPr>
          <w:color w:val="auto"/>
        </w:rPr>
        <w:t xml:space="preserve">  are </w:t>
      </w:r>
      <w:r w:rsidR="007A26D7" w:rsidRPr="003B698A">
        <w:rPr>
          <w:color w:val="auto"/>
        </w:rPr>
        <w:t xml:space="preserve">linked </w:t>
      </w:r>
      <w:r w:rsidR="003B5BE2" w:rsidRPr="003B698A">
        <w:rPr>
          <w:color w:val="auto"/>
        </w:rPr>
        <w:t xml:space="preserve">in a </w:t>
      </w:r>
      <w:r w:rsidR="007A26D7" w:rsidRPr="003B698A">
        <w:rPr>
          <w:color w:val="auto"/>
        </w:rPr>
        <w:t>network</w:t>
      </w:r>
      <w:r w:rsidR="003B5BE2" w:rsidRPr="003B698A">
        <w:rPr>
          <w:color w:val="auto"/>
        </w:rPr>
        <w:t xml:space="preserve"> system, they are</w:t>
      </w:r>
      <w:r w:rsidR="007A26D7" w:rsidRPr="003B698A">
        <w:rPr>
          <w:color w:val="auto"/>
        </w:rPr>
        <w:t xml:space="preserve"> </w:t>
      </w:r>
      <w:r w:rsidR="00D6714B" w:rsidRPr="003B698A">
        <w:rPr>
          <w:color w:val="auto"/>
        </w:rPr>
        <w:t xml:space="preserve">not </w:t>
      </w:r>
      <w:r w:rsidR="007A26D7" w:rsidRPr="003B698A">
        <w:rPr>
          <w:color w:val="auto"/>
        </w:rPr>
        <w:t xml:space="preserve">independent groups. </w:t>
      </w:r>
      <w:r w:rsidR="00A8230A" w:rsidRPr="003B698A">
        <w:rPr>
          <w:color w:val="auto"/>
        </w:rPr>
        <w:t>The</w:t>
      </w:r>
      <w:r w:rsidR="00C04846" w:rsidRPr="003B698A">
        <w:rPr>
          <w:color w:val="auto"/>
        </w:rPr>
        <w:t xml:space="preserve"> </w:t>
      </w:r>
      <w:r w:rsidR="000D6802" w:rsidRPr="003B698A">
        <w:rPr>
          <w:color w:val="auto"/>
        </w:rPr>
        <w:t>church</w:t>
      </w:r>
      <w:r w:rsidR="00C04846" w:rsidRPr="003B698A">
        <w:rPr>
          <w:color w:val="auto"/>
        </w:rPr>
        <w:t xml:space="preserve"> </w:t>
      </w:r>
      <w:r w:rsidR="008F77C5" w:rsidRPr="003B698A">
        <w:rPr>
          <w:color w:val="auto"/>
        </w:rPr>
        <w:t>didn’t have</w:t>
      </w:r>
      <w:r w:rsidR="00C04846" w:rsidRPr="003B698A">
        <w:rPr>
          <w:color w:val="auto"/>
        </w:rPr>
        <w:t xml:space="preserve"> buildings </w:t>
      </w:r>
      <w:r w:rsidR="008F77C5" w:rsidRPr="003B698A">
        <w:rPr>
          <w:color w:val="auto"/>
        </w:rPr>
        <w:t>or</w:t>
      </w:r>
      <w:r w:rsidR="00C04846" w:rsidRPr="003B698A">
        <w:rPr>
          <w:color w:val="auto"/>
        </w:rPr>
        <w:t xml:space="preserve"> organization</w:t>
      </w:r>
      <w:r w:rsidR="000D6802" w:rsidRPr="003B698A">
        <w:rPr>
          <w:color w:val="auto"/>
        </w:rPr>
        <w:t>s</w:t>
      </w:r>
      <w:r w:rsidR="00A8230A" w:rsidRPr="003B698A">
        <w:rPr>
          <w:color w:val="auto"/>
        </w:rPr>
        <w:t xml:space="preserve"> in New Testament times, so we know these elements are not essential</w:t>
      </w:r>
      <w:r w:rsidR="00C04846" w:rsidRPr="003B698A">
        <w:rPr>
          <w:color w:val="auto"/>
        </w:rPr>
        <w:t xml:space="preserve">. </w:t>
      </w:r>
      <w:r w:rsidR="00A8230A" w:rsidRPr="003B698A">
        <w:rPr>
          <w:color w:val="auto"/>
        </w:rPr>
        <w:t>Believer groups</w:t>
      </w:r>
      <w:r w:rsidR="008F77C5" w:rsidRPr="003B698A">
        <w:rPr>
          <w:color w:val="auto"/>
        </w:rPr>
        <w:t xml:space="preserve"> </w:t>
      </w:r>
      <w:r w:rsidR="00D6714B" w:rsidRPr="003B698A">
        <w:rPr>
          <w:color w:val="auto"/>
        </w:rPr>
        <w:t>existed</w:t>
      </w:r>
      <w:r w:rsidR="00C04846" w:rsidRPr="003B698A">
        <w:rPr>
          <w:color w:val="auto"/>
        </w:rPr>
        <w:t xml:space="preserve"> </w:t>
      </w:r>
      <w:r w:rsidR="000D6802" w:rsidRPr="003B698A">
        <w:rPr>
          <w:color w:val="auto"/>
        </w:rPr>
        <w:t>in</w:t>
      </w:r>
      <w:r w:rsidR="00C04846" w:rsidRPr="003B698A">
        <w:rPr>
          <w:color w:val="auto"/>
        </w:rPr>
        <w:t xml:space="preserve"> </w:t>
      </w:r>
      <w:r w:rsidR="00A8230A" w:rsidRPr="003B698A">
        <w:rPr>
          <w:color w:val="auto"/>
        </w:rPr>
        <w:t>three sizes in the New Testament:</w:t>
      </w:r>
      <w:r w:rsidR="00D07FEC" w:rsidRPr="003B698A">
        <w:rPr>
          <w:color w:val="auto"/>
        </w:rPr>
        <w:t xml:space="preserve"> </w:t>
      </w:r>
      <w:r w:rsidR="00C04846" w:rsidRPr="003B698A">
        <w:rPr>
          <w:color w:val="auto"/>
        </w:rPr>
        <w:t>small home groups, city-wide networks</w:t>
      </w:r>
      <w:r w:rsidR="008F77C5" w:rsidRPr="003B698A">
        <w:rPr>
          <w:color w:val="auto"/>
        </w:rPr>
        <w:t>, and region-</w:t>
      </w:r>
      <w:r w:rsidR="00C04846" w:rsidRPr="003B698A">
        <w:rPr>
          <w:color w:val="auto"/>
        </w:rPr>
        <w:t>wide networks</w:t>
      </w:r>
      <w:r w:rsidR="000D6802" w:rsidRPr="003B698A">
        <w:rPr>
          <w:color w:val="auto"/>
        </w:rPr>
        <w:t>.</w:t>
      </w:r>
      <w:r w:rsidR="00FA6A9F" w:rsidRPr="003B698A">
        <w:rPr>
          <w:color w:val="auto"/>
        </w:rPr>
        <w:t xml:space="preserve"> </w:t>
      </w:r>
      <w:r w:rsidR="00A8230A" w:rsidRPr="003B698A">
        <w:rPr>
          <w:color w:val="auto"/>
        </w:rPr>
        <w:t>These</w:t>
      </w:r>
      <w:r w:rsidR="00C04846" w:rsidRPr="003B698A">
        <w:rPr>
          <w:color w:val="auto"/>
        </w:rPr>
        <w:t xml:space="preserve"> </w:t>
      </w:r>
      <w:r w:rsidR="00A8230A" w:rsidRPr="003B698A">
        <w:rPr>
          <w:color w:val="auto"/>
        </w:rPr>
        <w:t xml:space="preserve">believer </w:t>
      </w:r>
      <w:r w:rsidR="008F77C5" w:rsidRPr="003B698A">
        <w:rPr>
          <w:color w:val="auto"/>
        </w:rPr>
        <w:t xml:space="preserve">communities </w:t>
      </w:r>
      <w:r w:rsidR="00A8230A" w:rsidRPr="003B698A">
        <w:rPr>
          <w:color w:val="auto"/>
        </w:rPr>
        <w:t>of different sizes and ethnics linked into a</w:t>
      </w:r>
      <w:r w:rsidR="000D6802" w:rsidRPr="003B698A">
        <w:rPr>
          <w:color w:val="auto"/>
        </w:rPr>
        <w:t xml:space="preserve"> brotherhood</w:t>
      </w:r>
      <w:r w:rsidR="00C04846" w:rsidRPr="003B698A">
        <w:rPr>
          <w:color w:val="auto"/>
        </w:rPr>
        <w:t xml:space="preserve">. </w:t>
      </w:r>
      <w:r w:rsidR="000D6802" w:rsidRPr="003B698A">
        <w:rPr>
          <w:color w:val="auto"/>
        </w:rPr>
        <w:t>O</w:t>
      </w:r>
      <w:r w:rsidR="00C04846" w:rsidRPr="003B698A">
        <w:rPr>
          <w:color w:val="auto"/>
        </w:rPr>
        <w:t xml:space="preserve">rganic </w:t>
      </w:r>
      <w:r w:rsidR="00C04846" w:rsidRPr="003B698A">
        <w:rPr>
          <w:i/>
          <w:color w:val="auto"/>
        </w:rPr>
        <w:t>ekklesia</w:t>
      </w:r>
      <w:r w:rsidR="00C04846" w:rsidRPr="003B698A">
        <w:rPr>
          <w:color w:val="auto"/>
        </w:rPr>
        <w:t xml:space="preserve"> </w:t>
      </w:r>
      <w:r w:rsidR="000D6802" w:rsidRPr="003B698A">
        <w:rPr>
          <w:color w:val="auto"/>
        </w:rPr>
        <w:t>has</w:t>
      </w:r>
      <w:r w:rsidR="00C04846" w:rsidRPr="003B698A">
        <w:rPr>
          <w:color w:val="auto"/>
        </w:rPr>
        <w:t xml:space="preserve"> two wings:</w:t>
      </w:r>
      <w:r w:rsidR="00FA6A9F" w:rsidRPr="003B698A">
        <w:rPr>
          <w:color w:val="auto"/>
        </w:rPr>
        <w:t xml:space="preserve"> </w:t>
      </w:r>
      <w:r w:rsidR="00C04846" w:rsidRPr="003B698A">
        <w:rPr>
          <w:color w:val="auto"/>
        </w:rPr>
        <w:t>local churches plus missional bands</w:t>
      </w:r>
      <w:r w:rsidR="008F77C5" w:rsidRPr="003B698A">
        <w:rPr>
          <w:color w:val="auto"/>
        </w:rPr>
        <w:t xml:space="preserve"> that gi</w:t>
      </w:r>
      <w:r w:rsidR="00C04846" w:rsidRPr="003B698A">
        <w:rPr>
          <w:color w:val="auto"/>
        </w:rPr>
        <w:t xml:space="preserve">ve birth </w:t>
      </w:r>
      <w:r w:rsidR="008F77C5" w:rsidRPr="003B698A">
        <w:rPr>
          <w:color w:val="auto"/>
        </w:rPr>
        <w:t xml:space="preserve">to the churches </w:t>
      </w:r>
      <w:r w:rsidR="00C04846" w:rsidRPr="003B698A">
        <w:rPr>
          <w:color w:val="auto"/>
        </w:rPr>
        <w:t>and link them</w:t>
      </w:r>
      <w:r w:rsidR="008F77C5" w:rsidRPr="003B698A">
        <w:rPr>
          <w:color w:val="auto"/>
        </w:rPr>
        <w:t xml:space="preserve">. </w:t>
      </w:r>
    </w:p>
    <w:p w14:paraId="66783A37" w14:textId="77777777" w:rsidR="00AD3E11" w:rsidRPr="00FD41B0" w:rsidRDefault="00AD3E11" w:rsidP="00AD3E11">
      <w:pPr>
        <w:pStyle w:val="ListParagraph"/>
        <w:rPr>
          <w:color w:val="auto"/>
        </w:rPr>
      </w:pPr>
    </w:p>
    <w:p w14:paraId="775EF9D0" w14:textId="0F176286" w:rsidR="00AD3E11" w:rsidRPr="00FD41B0" w:rsidRDefault="00B719E3" w:rsidP="00AD3E11">
      <w:pPr>
        <w:pStyle w:val="ListParagraph"/>
        <w:numPr>
          <w:ilvl w:val="0"/>
          <w:numId w:val="11"/>
        </w:numPr>
        <w:rPr>
          <w:color w:val="auto"/>
        </w:rPr>
      </w:pPr>
      <w:r w:rsidRPr="00FD41B0">
        <w:rPr>
          <w:color w:val="auto"/>
        </w:rPr>
        <w:t xml:space="preserve">We </w:t>
      </w:r>
      <w:r w:rsidR="000B2B1B" w:rsidRPr="00FD41B0">
        <w:rPr>
          <w:color w:val="auto"/>
        </w:rPr>
        <w:t xml:space="preserve">use an </w:t>
      </w:r>
      <w:r w:rsidR="000B2B1B" w:rsidRPr="00FD41B0">
        <w:rPr>
          <w:b/>
          <w:color w:val="auto"/>
        </w:rPr>
        <w:t>equipping strategy appropriate for the context</w:t>
      </w:r>
      <w:r w:rsidR="000B2B1B" w:rsidRPr="00FD41B0">
        <w:rPr>
          <w:color w:val="auto"/>
        </w:rPr>
        <w:t xml:space="preserve">. </w:t>
      </w:r>
      <w:r w:rsidRPr="00FD41B0">
        <w:rPr>
          <w:color w:val="auto"/>
        </w:rPr>
        <w:t>The m</w:t>
      </w:r>
      <w:r w:rsidR="00BF124D" w:rsidRPr="00FD41B0">
        <w:rPr>
          <w:color w:val="auto"/>
        </w:rPr>
        <w:t xml:space="preserve">ajority of our context is </w:t>
      </w:r>
      <w:r w:rsidR="00D012C0">
        <w:rPr>
          <w:color w:val="auto"/>
        </w:rPr>
        <w:t xml:space="preserve">that of </w:t>
      </w:r>
      <w:r w:rsidR="00BF124D" w:rsidRPr="00FD41B0">
        <w:rPr>
          <w:color w:val="auto"/>
        </w:rPr>
        <w:t>oral culture</w:t>
      </w:r>
      <w:r w:rsidR="000B2B1B" w:rsidRPr="00FD41B0">
        <w:rPr>
          <w:color w:val="auto"/>
        </w:rPr>
        <w:t>s</w:t>
      </w:r>
      <w:r w:rsidR="00BF124D" w:rsidRPr="00FD41B0">
        <w:rPr>
          <w:color w:val="auto"/>
        </w:rPr>
        <w:t>. People learn a lo</w:t>
      </w:r>
      <w:r w:rsidRPr="00FD41B0">
        <w:rPr>
          <w:color w:val="auto"/>
        </w:rPr>
        <w:t xml:space="preserve">t by </w:t>
      </w:r>
      <w:r w:rsidRPr="00FD41B0">
        <w:rPr>
          <w:i/>
          <w:color w:val="auto"/>
        </w:rPr>
        <w:t>doing</w:t>
      </w:r>
      <w:r w:rsidR="00BF124D" w:rsidRPr="00FD41B0">
        <w:rPr>
          <w:color w:val="auto"/>
        </w:rPr>
        <w:t>.</w:t>
      </w:r>
      <w:r w:rsidRPr="00FD41B0">
        <w:rPr>
          <w:color w:val="auto"/>
        </w:rPr>
        <w:t xml:space="preserve"> So we </w:t>
      </w:r>
      <w:r w:rsidR="000B2B1B" w:rsidRPr="00FD41B0">
        <w:rPr>
          <w:color w:val="auto"/>
        </w:rPr>
        <w:t xml:space="preserve">show one thing, teach one thing and do one thing. It’s very simple and reproducible. </w:t>
      </w:r>
    </w:p>
    <w:p w14:paraId="11A28D96" w14:textId="77777777" w:rsidR="00AD3E11" w:rsidRPr="00FD41B0" w:rsidRDefault="00AD3E11" w:rsidP="00AD3E11">
      <w:pPr>
        <w:pStyle w:val="ListParagraph"/>
        <w:rPr>
          <w:color w:val="auto"/>
        </w:rPr>
      </w:pPr>
    </w:p>
    <w:p w14:paraId="67AD6E40" w14:textId="77777777" w:rsidR="00C51D9B" w:rsidRPr="00FD41B0" w:rsidRDefault="00F04A24" w:rsidP="00AD3E11">
      <w:pPr>
        <w:pStyle w:val="ListParagraph"/>
        <w:numPr>
          <w:ilvl w:val="0"/>
          <w:numId w:val="11"/>
        </w:numPr>
        <w:rPr>
          <w:color w:val="auto"/>
        </w:rPr>
      </w:pPr>
      <w:r w:rsidRPr="00FD41B0">
        <w:rPr>
          <w:color w:val="auto"/>
        </w:rPr>
        <w:t>The</w:t>
      </w:r>
      <w:r w:rsidR="000B2B1B" w:rsidRPr="00FD41B0">
        <w:rPr>
          <w:color w:val="auto"/>
        </w:rPr>
        <w:t xml:space="preserve"> movement</w:t>
      </w:r>
      <w:r w:rsidRPr="00FD41B0">
        <w:rPr>
          <w:color w:val="auto"/>
        </w:rPr>
        <w:t xml:space="preserve"> </w:t>
      </w:r>
      <w:r w:rsidR="000B2B1B" w:rsidRPr="00FD41B0">
        <w:rPr>
          <w:b/>
          <w:color w:val="auto"/>
        </w:rPr>
        <w:t>leaders have</w:t>
      </w:r>
      <w:r w:rsidRPr="00FD41B0">
        <w:rPr>
          <w:b/>
          <w:color w:val="auto"/>
        </w:rPr>
        <w:t xml:space="preserve"> conviction</w:t>
      </w:r>
      <w:r w:rsidR="008646FD" w:rsidRPr="00FD41B0">
        <w:rPr>
          <w:b/>
          <w:color w:val="auto"/>
        </w:rPr>
        <w:t xml:space="preserve"> to focus on movements</w:t>
      </w:r>
      <w:r w:rsidR="00DB11FA" w:rsidRPr="00FD41B0">
        <w:rPr>
          <w:color w:val="auto"/>
        </w:rPr>
        <w:t>.</w:t>
      </w:r>
      <w:r w:rsidR="000B2B1B" w:rsidRPr="00FD41B0">
        <w:rPr>
          <w:color w:val="auto"/>
        </w:rPr>
        <w:t xml:space="preserve"> </w:t>
      </w:r>
      <w:r w:rsidR="00DB11FA" w:rsidRPr="00FD41B0">
        <w:rPr>
          <w:color w:val="auto"/>
        </w:rPr>
        <w:t>T</w:t>
      </w:r>
      <w:r w:rsidR="000B2B1B" w:rsidRPr="00FD41B0">
        <w:rPr>
          <w:color w:val="auto"/>
        </w:rPr>
        <w:t xml:space="preserve">hey </w:t>
      </w:r>
      <w:r w:rsidR="00C51D9B" w:rsidRPr="00FD41B0">
        <w:rPr>
          <w:color w:val="auto"/>
        </w:rPr>
        <w:t>as</w:t>
      </w:r>
      <w:r w:rsidR="000B2B1B" w:rsidRPr="00FD41B0">
        <w:rPr>
          <w:color w:val="auto"/>
        </w:rPr>
        <w:t xml:space="preserve"> catalysts </w:t>
      </w:r>
      <w:r w:rsidR="000B2B1B" w:rsidRPr="00FD41B0">
        <w:rPr>
          <w:i/>
          <w:color w:val="auto"/>
        </w:rPr>
        <w:t>own</w:t>
      </w:r>
      <w:r w:rsidR="000B2B1B" w:rsidRPr="00FD41B0">
        <w:rPr>
          <w:color w:val="auto"/>
        </w:rPr>
        <w:t xml:space="preserve"> this vision. </w:t>
      </w:r>
      <w:r w:rsidRPr="00FD41B0">
        <w:rPr>
          <w:color w:val="auto"/>
        </w:rPr>
        <w:t xml:space="preserve">This model </w:t>
      </w:r>
      <w:r w:rsidR="00C51D9B" w:rsidRPr="00FD41B0">
        <w:rPr>
          <w:color w:val="auto"/>
        </w:rPr>
        <w:t>has</w:t>
      </w:r>
      <w:r w:rsidRPr="00FD41B0">
        <w:rPr>
          <w:color w:val="auto"/>
        </w:rPr>
        <w:t xml:space="preserve"> not been imposed on them.</w:t>
      </w:r>
      <w:r w:rsidR="00BF124D" w:rsidRPr="00FD41B0">
        <w:rPr>
          <w:color w:val="auto"/>
        </w:rPr>
        <w:t xml:space="preserve"> </w:t>
      </w:r>
      <w:r w:rsidRPr="00FD41B0">
        <w:rPr>
          <w:color w:val="auto"/>
        </w:rPr>
        <w:t xml:space="preserve">They eat, breathe and speak </w:t>
      </w:r>
      <w:r w:rsidR="000B2B1B" w:rsidRPr="00FD41B0">
        <w:rPr>
          <w:color w:val="auto"/>
        </w:rPr>
        <w:t>disciple-making movements</w:t>
      </w:r>
      <w:r w:rsidRPr="00FD41B0">
        <w:rPr>
          <w:color w:val="auto"/>
        </w:rPr>
        <w:t xml:space="preserve">. </w:t>
      </w:r>
      <w:r w:rsidR="00BF124D" w:rsidRPr="00FD41B0">
        <w:rPr>
          <w:color w:val="auto"/>
        </w:rPr>
        <w:t xml:space="preserve">They see everything through the glasses of movements. </w:t>
      </w:r>
      <w:r w:rsidR="000B2B1B" w:rsidRPr="00FD41B0">
        <w:rPr>
          <w:color w:val="auto"/>
        </w:rPr>
        <w:t>The Lord has used the</w:t>
      </w:r>
      <w:r w:rsidR="00FC3CA4" w:rsidRPr="00FD41B0">
        <w:rPr>
          <w:color w:val="auto"/>
        </w:rPr>
        <w:t>se key leaders</w:t>
      </w:r>
      <w:r w:rsidR="000B2B1B" w:rsidRPr="00FD41B0">
        <w:rPr>
          <w:color w:val="auto"/>
        </w:rPr>
        <w:t xml:space="preserve"> and their conviction</w:t>
      </w:r>
      <w:r w:rsidR="00FC3CA4" w:rsidRPr="00FD41B0">
        <w:rPr>
          <w:color w:val="auto"/>
        </w:rPr>
        <w:t xml:space="preserve"> to transform their denominational circle</w:t>
      </w:r>
      <w:r w:rsidR="000B2B1B" w:rsidRPr="00FD41B0">
        <w:rPr>
          <w:color w:val="auto"/>
        </w:rPr>
        <w:t>s</w:t>
      </w:r>
      <w:r w:rsidR="00FC3CA4" w:rsidRPr="00FD41B0">
        <w:rPr>
          <w:color w:val="auto"/>
        </w:rPr>
        <w:t xml:space="preserve"> as well as local churches.</w:t>
      </w:r>
    </w:p>
    <w:p w14:paraId="46EAAA64" w14:textId="77777777" w:rsidR="00F50A61" w:rsidRDefault="00F50A61" w:rsidP="00F50A61">
      <w:pPr>
        <w:rPr>
          <w:color w:val="auto"/>
        </w:rPr>
      </w:pPr>
    </w:p>
    <w:p w14:paraId="3F83148E" w14:textId="22B8746A" w:rsidR="003B698A" w:rsidRPr="003B698A" w:rsidRDefault="003B698A" w:rsidP="00F50A61">
      <w:pPr>
        <w:rPr>
          <w:b/>
          <w:color w:val="auto"/>
        </w:rPr>
      </w:pPr>
      <w:r w:rsidRPr="003B698A">
        <w:rPr>
          <w:b/>
          <w:color w:val="auto"/>
        </w:rPr>
        <w:t>Conclusion</w:t>
      </w:r>
    </w:p>
    <w:p w14:paraId="5CE964EC" w14:textId="574CFC97" w:rsidR="00C637E3" w:rsidRDefault="00915068" w:rsidP="00BF124D">
      <w:pPr>
        <w:rPr>
          <w:ins w:id="3" w:author="Daniel" w:date="2018-09-25T17:04:00Z"/>
          <w:color w:val="auto"/>
        </w:rPr>
      </w:pPr>
      <w:r w:rsidRPr="00FD41B0">
        <w:rPr>
          <w:color w:val="auto"/>
        </w:rPr>
        <w:t xml:space="preserve">These are some of the factors the Lord has used to facilitate rapidly multiplying disciple-making movements in our </w:t>
      </w:r>
      <w:r w:rsidR="008646FD" w:rsidRPr="00FD41B0">
        <w:rPr>
          <w:color w:val="auto"/>
        </w:rPr>
        <w:t>African</w:t>
      </w:r>
      <w:r w:rsidR="008646FD" w:rsidRPr="00FD41B0">
        <w:rPr>
          <w:b/>
          <w:color w:val="auto"/>
        </w:rPr>
        <w:t xml:space="preserve"> </w:t>
      </w:r>
      <w:r w:rsidR="002054F0" w:rsidRPr="00FD41B0">
        <w:rPr>
          <w:color w:val="auto"/>
        </w:rPr>
        <w:t xml:space="preserve">and Asian </w:t>
      </w:r>
      <w:r w:rsidRPr="00FD41B0">
        <w:rPr>
          <w:color w:val="auto"/>
        </w:rPr>
        <w:t>context</w:t>
      </w:r>
      <w:r w:rsidR="002054F0" w:rsidRPr="00FD41B0">
        <w:rPr>
          <w:color w:val="auto"/>
        </w:rPr>
        <w:t>s</w:t>
      </w:r>
      <w:r w:rsidRPr="00FD41B0">
        <w:rPr>
          <w:color w:val="auto"/>
        </w:rPr>
        <w:t xml:space="preserve">. </w:t>
      </w:r>
      <w:r w:rsidR="00F50A61" w:rsidRPr="00FD41B0">
        <w:rPr>
          <w:color w:val="auto"/>
        </w:rPr>
        <w:t>We</w:t>
      </w:r>
      <w:r w:rsidRPr="00FD41B0">
        <w:rPr>
          <w:color w:val="auto"/>
        </w:rPr>
        <w:t xml:space="preserve"> believe</w:t>
      </w:r>
      <w:r w:rsidR="000A12DD" w:rsidRPr="00FD41B0">
        <w:rPr>
          <w:color w:val="auto"/>
        </w:rPr>
        <w:t xml:space="preserve"> these things</w:t>
      </w:r>
      <w:r w:rsidRPr="00FD41B0">
        <w:rPr>
          <w:color w:val="auto"/>
        </w:rPr>
        <w:t xml:space="preserve"> could be useful </w:t>
      </w:r>
      <w:r w:rsidR="00FF45E4" w:rsidRPr="00FD41B0">
        <w:rPr>
          <w:color w:val="auto"/>
        </w:rPr>
        <w:t xml:space="preserve">and used by God in any context. </w:t>
      </w:r>
      <w:r w:rsidR="003B700C" w:rsidRPr="00FD41B0">
        <w:rPr>
          <w:color w:val="auto"/>
        </w:rPr>
        <w:t xml:space="preserve">God </w:t>
      </w:r>
      <w:r w:rsidR="008F0182" w:rsidRPr="00FD41B0">
        <w:rPr>
          <w:color w:val="auto"/>
        </w:rPr>
        <w:t xml:space="preserve">is </w:t>
      </w:r>
      <w:r w:rsidR="003B700C" w:rsidRPr="00FD41B0">
        <w:rPr>
          <w:color w:val="auto"/>
        </w:rPr>
        <w:t xml:space="preserve">a God of movement. </w:t>
      </w:r>
      <w:r w:rsidR="00F81C75" w:rsidRPr="00FD41B0">
        <w:rPr>
          <w:color w:val="auto"/>
        </w:rPr>
        <w:t>So</w:t>
      </w:r>
      <w:r w:rsidR="001C5D84" w:rsidRPr="00FD41B0">
        <w:rPr>
          <w:color w:val="auto"/>
        </w:rPr>
        <w:t xml:space="preserve"> </w:t>
      </w:r>
      <w:r w:rsidR="002054F0" w:rsidRPr="00FD41B0">
        <w:rPr>
          <w:color w:val="auto"/>
        </w:rPr>
        <w:t xml:space="preserve">we </w:t>
      </w:r>
      <w:r w:rsidR="003B700C" w:rsidRPr="00FD41B0">
        <w:rPr>
          <w:color w:val="auto"/>
        </w:rPr>
        <w:t xml:space="preserve">challenge you to open your heart </w:t>
      </w:r>
      <w:r w:rsidR="00C637E3" w:rsidRPr="00FD41B0">
        <w:rPr>
          <w:color w:val="auto"/>
        </w:rPr>
        <w:t>toward</w:t>
      </w:r>
      <w:r w:rsidR="003B700C" w:rsidRPr="00FD41B0">
        <w:rPr>
          <w:color w:val="auto"/>
        </w:rPr>
        <w:t xml:space="preserve"> the leading of the</w:t>
      </w:r>
      <w:r w:rsidR="00F81C75" w:rsidRPr="00FD41B0">
        <w:rPr>
          <w:color w:val="auto"/>
        </w:rPr>
        <w:t xml:space="preserve"> Holy Spirit. Maintain i</w:t>
      </w:r>
      <w:r w:rsidR="003B700C" w:rsidRPr="00FD41B0">
        <w:rPr>
          <w:color w:val="auto"/>
        </w:rPr>
        <w:t xml:space="preserve">ntentional obedience to </w:t>
      </w:r>
      <w:r w:rsidR="00F81C75" w:rsidRPr="00FD41B0">
        <w:rPr>
          <w:color w:val="auto"/>
        </w:rPr>
        <w:t>God’s</w:t>
      </w:r>
      <w:r w:rsidR="008F0182" w:rsidRPr="00FD41B0">
        <w:rPr>
          <w:color w:val="auto"/>
        </w:rPr>
        <w:t xml:space="preserve"> word.</w:t>
      </w:r>
      <w:r w:rsidR="003B700C" w:rsidRPr="00FD41B0">
        <w:rPr>
          <w:color w:val="auto"/>
        </w:rPr>
        <w:t xml:space="preserve"> </w:t>
      </w:r>
      <w:r w:rsidR="008F0182" w:rsidRPr="00FD41B0">
        <w:rPr>
          <w:color w:val="auto"/>
        </w:rPr>
        <w:t>S</w:t>
      </w:r>
      <w:r w:rsidR="00F81C75" w:rsidRPr="00FD41B0">
        <w:rPr>
          <w:color w:val="auto"/>
        </w:rPr>
        <w:t>tay committed to communicate the g</w:t>
      </w:r>
      <w:r w:rsidR="003B700C" w:rsidRPr="00FD41B0">
        <w:rPr>
          <w:color w:val="auto"/>
        </w:rPr>
        <w:t>ospel of the Kin</w:t>
      </w:r>
      <w:r w:rsidR="00F81C75" w:rsidRPr="00FD41B0">
        <w:rPr>
          <w:color w:val="auto"/>
        </w:rPr>
        <w:t>gdom</w:t>
      </w:r>
      <w:r w:rsidR="009F4F73" w:rsidRPr="00FD41B0">
        <w:rPr>
          <w:color w:val="auto"/>
        </w:rPr>
        <w:t xml:space="preserve"> </w:t>
      </w:r>
      <w:r w:rsidR="00F81C75" w:rsidRPr="00FD41B0">
        <w:rPr>
          <w:color w:val="auto"/>
        </w:rPr>
        <w:t>– with</w:t>
      </w:r>
      <w:r w:rsidR="003B700C" w:rsidRPr="00FD41B0">
        <w:rPr>
          <w:color w:val="auto"/>
        </w:rPr>
        <w:t>out</w:t>
      </w:r>
      <w:r w:rsidR="00F81C75" w:rsidRPr="00FD41B0">
        <w:rPr>
          <w:color w:val="auto"/>
        </w:rPr>
        <w:t xml:space="preserve"> </w:t>
      </w:r>
      <w:r w:rsidR="003B700C" w:rsidRPr="00FD41B0">
        <w:rPr>
          <w:color w:val="auto"/>
        </w:rPr>
        <w:t xml:space="preserve">adding </w:t>
      </w:r>
      <w:r w:rsidR="00F81C75" w:rsidRPr="00FD41B0">
        <w:rPr>
          <w:color w:val="auto"/>
        </w:rPr>
        <w:t xml:space="preserve">to </w:t>
      </w:r>
      <w:r w:rsidR="003B700C" w:rsidRPr="00FD41B0">
        <w:rPr>
          <w:color w:val="auto"/>
        </w:rPr>
        <w:t>or subtracting</w:t>
      </w:r>
      <w:r w:rsidR="00F81C75" w:rsidRPr="00FD41B0">
        <w:rPr>
          <w:color w:val="auto"/>
        </w:rPr>
        <w:t xml:space="preserve"> from</w:t>
      </w:r>
      <w:r w:rsidR="003B700C" w:rsidRPr="00FD41B0">
        <w:rPr>
          <w:color w:val="auto"/>
        </w:rPr>
        <w:t xml:space="preserve"> the Truth. </w:t>
      </w:r>
      <w:r w:rsidR="00B31628" w:rsidRPr="00FD41B0">
        <w:rPr>
          <w:color w:val="auto"/>
        </w:rPr>
        <w:t>And w</w:t>
      </w:r>
      <w:r w:rsidR="003B700C" w:rsidRPr="00FD41B0">
        <w:rPr>
          <w:color w:val="auto"/>
        </w:rPr>
        <w:t>hen God start</w:t>
      </w:r>
      <w:r w:rsidR="00F81C75" w:rsidRPr="00FD41B0">
        <w:rPr>
          <w:color w:val="auto"/>
        </w:rPr>
        <w:t>s</w:t>
      </w:r>
      <w:r w:rsidR="003B700C" w:rsidRPr="00FD41B0">
        <w:rPr>
          <w:color w:val="auto"/>
        </w:rPr>
        <w:t xml:space="preserve"> moving</w:t>
      </w:r>
      <w:r w:rsidR="001B43E0" w:rsidRPr="00FD41B0">
        <w:rPr>
          <w:color w:val="auto"/>
        </w:rPr>
        <w:t>,</w:t>
      </w:r>
      <w:r w:rsidR="003B700C" w:rsidRPr="00FD41B0">
        <w:rPr>
          <w:color w:val="auto"/>
        </w:rPr>
        <w:t xml:space="preserve"> </w:t>
      </w:r>
      <w:r w:rsidR="00F81C75" w:rsidRPr="00FD41B0">
        <w:rPr>
          <w:color w:val="auto"/>
        </w:rPr>
        <w:t xml:space="preserve">remember to give </w:t>
      </w:r>
      <w:r w:rsidR="008F0182" w:rsidRPr="00FD41B0">
        <w:rPr>
          <w:color w:val="auto"/>
        </w:rPr>
        <w:t xml:space="preserve">him </w:t>
      </w:r>
      <w:r w:rsidR="00F81C75" w:rsidRPr="00FD41B0">
        <w:rPr>
          <w:color w:val="auto"/>
        </w:rPr>
        <w:t>all the g</w:t>
      </w:r>
      <w:r w:rsidR="003B700C" w:rsidRPr="00FD41B0">
        <w:rPr>
          <w:color w:val="auto"/>
        </w:rPr>
        <w:t>lory</w:t>
      </w:r>
      <w:r w:rsidR="00F81C75" w:rsidRPr="00FD41B0">
        <w:rPr>
          <w:color w:val="auto"/>
        </w:rPr>
        <w:t xml:space="preserve"> because without h</w:t>
      </w:r>
      <w:r w:rsidR="003B700C" w:rsidRPr="00FD41B0">
        <w:rPr>
          <w:color w:val="auto"/>
        </w:rPr>
        <w:t>im we can do nothing. In all things</w:t>
      </w:r>
      <w:r w:rsidR="00F81C75" w:rsidRPr="00FD41B0">
        <w:rPr>
          <w:color w:val="auto"/>
        </w:rPr>
        <w:t xml:space="preserve"> and at</w:t>
      </w:r>
      <w:r w:rsidR="003B700C" w:rsidRPr="00FD41B0">
        <w:rPr>
          <w:color w:val="auto"/>
        </w:rPr>
        <w:t xml:space="preserve"> all time</w:t>
      </w:r>
      <w:r w:rsidR="00F81C75" w:rsidRPr="00FD41B0">
        <w:rPr>
          <w:color w:val="auto"/>
        </w:rPr>
        <w:t>s</w:t>
      </w:r>
      <w:r w:rsidR="003B700C" w:rsidRPr="00FD41B0">
        <w:rPr>
          <w:color w:val="auto"/>
        </w:rPr>
        <w:t xml:space="preserve"> God</w:t>
      </w:r>
      <w:r w:rsidR="00B31628" w:rsidRPr="00FD41B0">
        <w:rPr>
          <w:color w:val="auto"/>
        </w:rPr>
        <w:t>’s glory</w:t>
      </w:r>
      <w:r w:rsidR="003B700C" w:rsidRPr="00FD41B0">
        <w:rPr>
          <w:color w:val="auto"/>
        </w:rPr>
        <w:t xml:space="preserve"> must </w:t>
      </w:r>
      <w:r w:rsidR="00B31628" w:rsidRPr="00FD41B0">
        <w:rPr>
          <w:color w:val="auto"/>
        </w:rPr>
        <w:t>increase</w:t>
      </w:r>
      <w:r w:rsidR="003B700C" w:rsidRPr="00FD41B0">
        <w:rPr>
          <w:color w:val="auto"/>
        </w:rPr>
        <w:t xml:space="preserve"> </w:t>
      </w:r>
      <w:r w:rsidR="008F0182" w:rsidRPr="00FD41B0">
        <w:rPr>
          <w:color w:val="auto"/>
        </w:rPr>
        <w:t xml:space="preserve">and </w:t>
      </w:r>
      <w:r w:rsidR="00B31628" w:rsidRPr="00FD41B0">
        <w:rPr>
          <w:color w:val="auto"/>
        </w:rPr>
        <w:t>we must decrease</w:t>
      </w:r>
      <w:r w:rsidR="008F0182" w:rsidRPr="00FD41B0">
        <w:rPr>
          <w:color w:val="auto"/>
        </w:rPr>
        <w:t>. To him be the g</w:t>
      </w:r>
      <w:r w:rsidR="003B700C" w:rsidRPr="00FD41B0">
        <w:rPr>
          <w:color w:val="auto"/>
        </w:rPr>
        <w:t>lory for</w:t>
      </w:r>
      <w:r w:rsidR="008F0182" w:rsidRPr="00FD41B0">
        <w:rPr>
          <w:color w:val="auto"/>
        </w:rPr>
        <w:t xml:space="preserve"> ever and ever.</w:t>
      </w:r>
    </w:p>
    <w:p w14:paraId="61C2F351" w14:textId="77777777" w:rsidR="00F04198" w:rsidRDefault="00F04198" w:rsidP="00BF124D">
      <w:pPr>
        <w:rPr>
          <w:ins w:id="4" w:author="Daniel" w:date="2018-09-25T17:04:00Z"/>
          <w:color w:val="auto"/>
        </w:rPr>
      </w:pPr>
    </w:p>
    <w:p w14:paraId="3FEF6A4B" w14:textId="77777777" w:rsidR="00F04198" w:rsidRDefault="00F04198" w:rsidP="00F04198">
      <w:pPr>
        <w:spacing w:line="480" w:lineRule="auto"/>
        <w:contextualSpacing/>
        <w:rPr>
          <w:ins w:id="5" w:author="Daniel" w:date="2018-09-25T17:05:00Z"/>
        </w:rPr>
      </w:pPr>
    </w:p>
    <w:p w14:paraId="1FE21940" w14:textId="77777777" w:rsidR="00F04198" w:rsidRDefault="00F04198" w:rsidP="00F04198">
      <w:pPr>
        <w:spacing w:line="480" w:lineRule="auto"/>
        <w:contextualSpacing/>
        <w:rPr>
          <w:ins w:id="6" w:author="Daniel" w:date="2018-09-25T17:05:00Z"/>
        </w:rPr>
      </w:pPr>
      <w:ins w:id="7" w:author="Daniel" w:date="2018-09-25T17:05:00Z">
        <w:r>
          <w:t>Questions for Reflection</w:t>
        </w:r>
      </w:ins>
    </w:p>
    <w:p w14:paraId="179B286D" w14:textId="77777777" w:rsidR="00F04198" w:rsidRDefault="00F04198" w:rsidP="00F04198">
      <w:pPr>
        <w:pStyle w:val="ListParagraph"/>
        <w:numPr>
          <w:ilvl w:val="0"/>
          <w:numId w:val="16"/>
        </w:numPr>
        <w:rPr>
          <w:color w:val="auto"/>
        </w:rPr>
      </w:pPr>
      <w:ins w:id="8" w:author="Daniel" w:date="2018-09-25T17:05:00Z">
        <w:r w:rsidRPr="00F04198">
          <w:rPr>
            <w:color w:val="auto"/>
          </w:rPr>
          <w:t xml:space="preserve">How might you </w:t>
        </w:r>
      </w:ins>
      <w:ins w:id="9" w:author="Daniel" w:date="2018-09-25T17:04:00Z">
        <w:r w:rsidRPr="00F04198">
          <w:rPr>
            <w:color w:val="auto"/>
          </w:rPr>
          <w:t xml:space="preserve">harness the power of pre-existing social bonds </w:t>
        </w:r>
      </w:ins>
      <w:ins w:id="10" w:author="Daniel" w:date="2018-09-25T17:05:00Z">
        <w:r w:rsidRPr="00F04198">
          <w:rPr>
            <w:color w:val="auto"/>
          </w:rPr>
          <w:t xml:space="preserve">for church planting </w:t>
        </w:r>
        <w:proofErr w:type="gramStart"/>
        <w:r w:rsidRPr="00F04198">
          <w:rPr>
            <w:color w:val="auto"/>
          </w:rPr>
          <w:t>in  your</w:t>
        </w:r>
        <w:proofErr w:type="gramEnd"/>
        <w:r w:rsidRPr="00F04198">
          <w:rPr>
            <w:color w:val="auto"/>
          </w:rPr>
          <w:t xml:space="preserve"> context?</w:t>
        </w:r>
      </w:ins>
    </w:p>
    <w:p w14:paraId="1983ABA6" w14:textId="71166A5A" w:rsidR="00D76FCC" w:rsidRDefault="00D76FCC" w:rsidP="00F04198">
      <w:pPr>
        <w:pStyle w:val="ListParagraph"/>
        <w:numPr>
          <w:ilvl w:val="0"/>
          <w:numId w:val="16"/>
        </w:numPr>
        <w:rPr>
          <w:color w:val="auto"/>
        </w:rPr>
      </w:pPr>
      <w:r>
        <w:rPr>
          <w:color w:val="auto"/>
        </w:rPr>
        <w:t>What would a “focus on movements” look like in your ministry?</w:t>
      </w:r>
    </w:p>
    <w:p w14:paraId="03FAF65C" w14:textId="77777777" w:rsidR="00D76FCC" w:rsidRDefault="00D76FCC" w:rsidP="00D76FCC">
      <w:pPr>
        <w:rPr>
          <w:color w:val="auto"/>
        </w:rPr>
      </w:pPr>
    </w:p>
    <w:p w14:paraId="2D177E02" w14:textId="1F9E7B0C" w:rsidR="00D76FCC" w:rsidRDefault="00D76FCC" w:rsidP="00D76FCC">
      <w:pPr>
        <w:rPr>
          <w:color w:val="auto"/>
        </w:rPr>
      </w:pPr>
      <w:r>
        <w:rPr>
          <w:color w:val="auto"/>
        </w:rPr>
        <w:t>For Further reading:</w:t>
      </w:r>
    </w:p>
    <w:p w14:paraId="0CBFD337" w14:textId="77777777" w:rsidR="00D76FCC" w:rsidRDefault="00D76FCC" w:rsidP="00D76FCC">
      <w:pPr>
        <w:rPr>
          <w:color w:val="auto"/>
        </w:rPr>
      </w:pPr>
    </w:p>
    <w:p w14:paraId="426280E0" w14:textId="3D7942E1" w:rsidR="00350EB4" w:rsidRDefault="00350EB4" w:rsidP="00D76FCC">
      <w:pPr>
        <w:rPr>
          <w:color w:val="auto"/>
        </w:rPr>
      </w:pPr>
      <w:r>
        <w:rPr>
          <w:color w:val="auto"/>
        </w:rPr>
        <w:t xml:space="preserve">Butler, Bobby. “Indigenous Movements: How People are </w:t>
      </w:r>
      <w:proofErr w:type="gramStart"/>
      <w:r>
        <w:rPr>
          <w:color w:val="auto"/>
        </w:rPr>
        <w:t>Reached</w:t>
      </w:r>
      <w:proofErr w:type="gramEnd"/>
      <w:r>
        <w:rPr>
          <w:color w:val="auto"/>
        </w:rPr>
        <w:t xml:space="preserve">.” </w:t>
      </w:r>
      <w:r w:rsidRPr="00350EB4">
        <w:rPr>
          <w:i/>
          <w:color w:val="auto"/>
        </w:rPr>
        <w:t>Mission Frontiers</w:t>
      </w:r>
      <w:r>
        <w:rPr>
          <w:color w:val="auto"/>
        </w:rPr>
        <w:t xml:space="preserve">. Mar-Apr (2018). </w:t>
      </w:r>
      <w:hyperlink r:id="rId8" w:history="1">
        <w:r w:rsidRPr="00F70432">
          <w:rPr>
            <w:rStyle w:val="Hyperlink"/>
          </w:rPr>
          <w:t>https://www.google.com/url?sa=t&amp;rct=j&amp;q=&amp;esrc=s&amp;source=web&amp;cd=1&amp;cad=rja&amp;uact=8&amp;ved=2ahUKEwi64NisltfdAhUFPK0KHeM-BzQQFjAAegQICRAB&amp;url=http%3A%2F%2Fwww.missionfrontiers.org%2Fissue%2Farticle%2Findigenous-movements&amp;usg=AOvVaw3JKuZnAsBvbJgTOcLV2UHw</w:t>
        </w:r>
      </w:hyperlink>
    </w:p>
    <w:p w14:paraId="6B8D471B" w14:textId="77777777" w:rsidR="00350EB4" w:rsidRDefault="00350EB4" w:rsidP="00D76FCC">
      <w:pPr>
        <w:rPr>
          <w:color w:val="auto"/>
        </w:rPr>
      </w:pPr>
    </w:p>
    <w:p w14:paraId="3616A053" w14:textId="46670927" w:rsidR="00D76FCC" w:rsidRDefault="00350EB4" w:rsidP="00D76FCC">
      <w:pPr>
        <w:rPr>
          <w:color w:val="auto"/>
        </w:rPr>
      </w:pPr>
      <w:r>
        <w:rPr>
          <w:color w:val="auto"/>
        </w:rPr>
        <w:t xml:space="preserve">McGavran, Donald. </w:t>
      </w:r>
      <w:r>
        <w:rPr>
          <w:i/>
          <w:color w:val="auto"/>
        </w:rPr>
        <w:t xml:space="preserve">The Bridges of God: A Study in the Strategy of Missions. </w:t>
      </w:r>
      <w:r w:rsidR="004C0602">
        <w:rPr>
          <w:color w:val="auto"/>
        </w:rPr>
        <w:t xml:space="preserve">Eugene, Oregon: </w:t>
      </w:r>
      <w:proofErr w:type="spellStart"/>
      <w:r w:rsidR="004C0602">
        <w:rPr>
          <w:color w:val="auto"/>
        </w:rPr>
        <w:t>Wipf</w:t>
      </w:r>
      <w:proofErr w:type="spellEnd"/>
      <w:r w:rsidR="004C0602">
        <w:rPr>
          <w:color w:val="auto"/>
        </w:rPr>
        <w:t xml:space="preserve"> &amp; Stock Publishers (2005).</w:t>
      </w:r>
      <w:r>
        <w:rPr>
          <w:color w:val="auto"/>
        </w:rPr>
        <w:t xml:space="preserve">  </w:t>
      </w:r>
    </w:p>
    <w:p w14:paraId="7949CF31" w14:textId="77777777" w:rsidR="00D76FCC" w:rsidRDefault="00D76FCC" w:rsidP="00D76FCC">
      <w:pPr>
        <w:rPr>
          <w:color w:val="auto"/>
        </w:rPr>
      </w:pPr>
    </w:p>
    <w:p w14:paraId="1DE332BC" w14:textId="77777777" w:rsidR="00D76FCC" w:rsidRPr="00D76FCC" w:rsidRDefault="00D76FCC" w:rsidP="00D76FCC">
      <w:pPr>
        <w:rPr>
          <w:ins w:id="11" w:author="Daniel" w:date="2018-09-25T17:05:00Z"/>
          <w:color w:val="auto"/>
        </w:rPr>
      </w:pPr>
    </w:p>
    <w:p w14:paraId="2B96BA85" w14:textId="77777777" w:rsidR="00D76FCC" w:rsidRDefault="00D76FCC" w:rsidP="00D76FCC">
      <w:pPr>
        <w:pStyle w:val="ListParagraph"/>
        <w:rPr>
          <w:color w:val="auto"/>
        </w:rPr>
      </w:pPr>
    </w:p>
    <w:sectPr w:rsidR="00D7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iel" w:date="2018-07-02T15:28:00Z" w:initials="DH">
    <w:p w14:paraId="3DBE36D4" w14:textId="4DDF1A47" w:rsidR="00026BE5" w:rsidRDefault="00026BE5">
      <w:pPr>
        <w:pStyle w:val="CommentText"/>
      </w:pPr>
      <w:r>
        <w:rPr>
          <w:rStyle w:val="CommentReference"/>
        </w:rPr>
        <w:annotationRef/>
      </w:r>
      <w:r>
        <w:t>Pull out</w:t>
      </w:r>
    </w:p>
  </w:comment>
  <w:comment w:id="2" w:author="Daniel" w:date="2018-07-02T16:37:00Z" w:initials="DH">
    <w:p w14:paraId="1FF147F3" w14:textId="28EF4298" w:rsidR="00BB09BA" w:rsidRDefault="00BB09BA">
      <w:pPr>
        <w:pStyle w:val="CommentText"/>
      </w:pPr>
      <w:r>
        <w:rPr>
          <w:rStyle w:val="CommentReference"/>
        </w:rPr>
        <w:annotationRef/>
      </w:r>
      <w:r>
        <w:t>Pull out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BE36D4" w15:done="0"/>
  <w15:commentEx w15:paraId="1FF147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585A86" w16cid:durableId="1E69BF62"/>
  <w16cid:commentId w16cid:paraId="3632AD03" w16cid:durableId="1E69C0E8"/>
  <w16cid:commentId w16cid:paraId="7EFDEAF6" w16cid:durableId="1E69BF63"/>
  <w16cid:commentId w16cid:paraId="131A79F4" w16cid:durableId="1E69C1EB"/>
  <w16cid:commentId w16cid:paraId="01AEAEAE" w16cid:durableId="1E65A5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481782C"/>
    <w:multiLevelType w:val="hybridMultilevel"/>
    <w:tmpl w:val="287E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0709C"/>
    <w:multiLevelType w:val="hybridMultilevel"/>
    <w:tmpl w:val="974A6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B683E"/>
    <w:multiLevelType w:val="hybridMultilevel"/>
    <w:tmpl w:val="7AB28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72938"/>
    <w:multiLevelType w:val="hybridMultilevel"/>
    <w:tmpl w:val="A5846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459A"/>
    <w:multiLevelType w:val="hybridMultilevel"/>
    <w:tmpl w:val="A7CCCB8E"/>
    <w:lvl w:ilvl="0" w:tplc="90EE7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FC1581"/>
    <w:multiLevelType w:val="hybridMultilevel"/>
    <w:tmpl w:val="8E4A4B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E32CF3"/>
    <w:multiLevelType w:val="hybridMultilevel"/>
    <w:tmpl w:val="E43E990E"/>
    <w:lvl w:ilvl="0" w:tplc="DEEE038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75F6C"/>
    <w:multiLevelType w:val="hybridMultilevel"/>
    <w:tmpl w:val="A5846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634D6"/>
    <w:multiLevelType w:val="hybridMultilevel"/>
    <w:tmpl w:val="63D0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33165"/>
    <w:multiLevelType w:val="hybridMultilevel"/>
    <w:tmpl w:val="44222F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327EDA"/>
    <w:multiLevelType w:val="hybridMultilevel"/>
    <w:tmpl w:val="2FAE9F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C0EBA"/>
    <w:multiLevelType w:val="hybridMultilevel"/>
    <w:tmpl w:val="4E66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66D2E"/>
    <w:multiLevelType w:val="hybridMultilevel"/>
    <w:tmpl w:val="DB5E5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A7DC2"/>
    <w:multiLevelType w:val="hybridMultilevel"/>
    <w:tmpl w:val="22E400D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8"/>
  </w:num>
  <w:num w:numId="7">
    <w:abstractNumId w:val="5"/>
  </w:num>
  <w:num w:numId="8">
    <w:abstractNumId w:val="13"/>
  </w:num>
  <w:num w:numId="9">
    <w:abstractNumId w:val="14"/>
  </w:num>
  <w:num w:numId="10">
    <w:abstractNumId w:val="7"/>
  </w:num>
  <w:num w:numId="11">
    <w:abstractNumId w:val="11"/>
  </w:num>
  <w:num w:numId="12">
    <w:abstractNumId w:val="0"/>
  </w:num>
  <w:num w:numId="13">
    <w:abstractNumId w:val="10"/>
  </w:num>
  <w:num w:numId="14">
    <w:abstractNumId w:val="6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4D"/>
    <w:rsid w:val="00001139"/>
    <w:rsid w:val="000124BB"/>
    <w:rsid w:val="0002041F"/>
    <w:rsid w:val="00026BE5"/>
    <w:rsid w:val="000327EE"/>
    <w:rsid w:val="000705C1"/>
    <w:rsid w:val="0007099F"/>
    <w:rsid w:val="0008296A"/>
    <w:rsid w:val="000840F8"/>
    <w:rsid w:val="000A12DD"/>
    <w:rsid w:val="000A1593"/>
    <w:rsid w:val="000A759F"/>
    <w:rsid w:val="000B2B1B"/>
    <w:rsid w:val="000C7E93"/>
    <w:rsid w:val="000D20C2"/>
    <w:rsid w:val="000D500E"/>
    <w:rsid w:val="000D6802"/>
    <w:rsid w:val="000E0A49"/>
    <w:rsid w:val="000E0D61"/>
    <w:rsid w:val="00103D2A"/>
    <w:rsid w:val="00112B8C"/>
    <w:rsid w:val="00114C38"/>
    <w:rsid w:val="00134BCC"/>
    <w:rsid w:val="00146A21"/>
    <w:rsid w:val="0016199D"/>
    <w:rsid w:val="00165660"/>
    <w:rsid w:val="001A0CB5"/>
    <w:rsid w:val="001A4850"/>
    <w:rsid w:val="001A6A21"/>
    <w:rsid w:val="001B43E0"/>
    <w:rsid w:val="001C5D84"/>
    <w:rsid w:val="001F06FE"/>
    <w:rsid w:val="00200B9B"/>
    <w:rsid w:val="002054F0"/>
    <w:rsid w:val="0021415D"/>
    <w:rsid w:val="00244358"/>
    <w:rsid w:val="002577CA"/>
    <w:rsid w:val="00267861"/>
    <w:rsid w:val="002742B5"/>
    <w:rsid w:val="002D4917"/>
    <w:rsid w:val="002D55D2"/>
    <w:rsid w:val="002D5AEB"/>
    <w:rsid w:val="002E6F57"/>
    <w:rsid w:val="00301BD3"/>
    <w:rsid w:val="00335D5D"/>
    <w:rsid w:val="00346DEB"/>
    <w:rsid w:val="00347EB5"/>
    <w:rsid w:val="00350EB4"/>
    <w:rsid w:val="00357181"/>
    <w:rsid w:val="00380CCF"/>
    <w:rsid w:val="003946AC"/>
    <w:rsid w:val="00394D2E"/>
    <w:rsid w:val="003B0443"/>
    <w:rsid w:val="003B5BE2"/>
    <w:rsid w:val="003B698A"/>
    <w:rsid w:val="003B700C"/>
    <w:rsid w:val="003C0836"/>
    <w:rsid w:val="00433E64"/>
    <w:rsid w:val="00436212"/>
    <w:rsid w:val="00446A81"/>
    <w:rsid w:val="00462DAF"/>
    <w:rsid w:val="004657F2"/>
    <w:rsid w:val="0047147B"/>
    <w:rsid w:val="004736B7"/>
    <w:rsid w:val="004756A3"/>
    <w:rsid w:val="00485517"/>
    <w:rsid w:val="004859AE"/>
    <w:rsid w:val="0048609F"/>
    <w:rsid w:val="00486C9D"/>
    <w:rsid w:val="004B5045"/>
    <w:rsid w:val="004B66C4"/>
    <w:rsid w:val="004C0602"/>
    <w:rsid w:val="004D0E62"/>
    <w:rsid w:val="004D363F"/>
    <w:rsid w:val="004E24C5"/>
    <w:rsid w:val="004F4351"/>
    <w:rsid w:val="00510113"/>
    <w:rsid w:val="0051109E"/>
    <w:rsid w:val="005169B0"/>
    <w:rsid w:val="00555FBE"/>
    <w:rsid w:val="00557F57"/>
    <w:rsid w:val="00585A85"/>
    <w:rsid w:val="00592354"/>
    <w:rsid w:val="005A1B5E"/>
    <w:rsid w:val="005B2976"/>
    <w:rsid w:val="005B2DD4"/>
    <w:rsid w:val="005B5B12"/>
    <w:rsid w:val="005C3301"/>
    <w:rsid w:val="005F003A"/>
    <w:rsid w:val="00600724"/>
    <w:rsid w:val="006105FF"/>
    <w:rsid w:val="006206A7"/>
    <w:rsid w:val="006216DC"/>
    <w:rsid w:val="0064485B"/>
    <w:rsid w:val="0065279A"/>
    <w:rsid w:val="00672751"/>
    <w:rsid w:val="006931F2"/>
    <w:rsid w:val="006C3F0C"/>
    <w:rsid w:val="006F09A7"/>
    <w:rsid w:val="006F0E0C"/>
    <w:rsid w:val="00702870"/>
    <w:rsid w:val="0075552C"/>
    <w:rsid w:val="00774432"/>
    <w:rsid w:val="007A26D7"/>
    <w:rsid w:val="007B7F85"/>
    <w:rsid w:val="007C6FD7"/>
    <w:rsid w:val="007F7A69"/>
    <w:rsid w:val="00815CB6"/>
    <w:rsid w:val="00826827"/>
    <w:rsid w:val="008307B7"/>
    <w:rsid w:val="00837EBA"/>
    <w:rsid w:val="00843052"/>
    <w:rsid w:val="008577DD"/>
    <w:rsid w:val="00860792"/>
    <w:rsid w:val="008646FD"/>
    <w:rsid w:val="008805D2"/>
    <w:rsid w:val="008825C6"/>
    <w:rsid w:val="0088321E"/>
    <w:rsid w:val="00895582"/>
    <w:rsid w:val="008B3DAF"/>
    <w:rsid w:val="008D4C20"/>
    <w:rsid w:val="008D53E5"/>
    <w:rsid w:val="008F0182"/>
    <w:rsid w:val="008F77C5"/>
    <w:rsid w:val="00915068"/>
    <w:rsid w:val="009504A6"/>
    <w:rsid w:val="00951F5C"/>
    <w:rsid w:val="00982956"/>
    <w:rsid w:val="009A0110"/>
    <w:rsid w:val="009A1CCA"/>
    <w:rsid w:val="009A3EA5"/>
    <w:rsid w:val="009B4378"/>
    <w:rsid w:val="009B7D04"/>
    <w:rsid w:val="009D2655"/>
    <w:rsid w:val="009D2D2F"/>
    <w:rsid w:val="009F2D2D"/>
    <w:rsid w:val="009F4467"/>
    <w:rsid w:val="009F4F73"/>
    <w:rsid w:val="00A010E2"/>
    <w:rsid w:val="00A02816"/>
    <w:rsid w:val="00A174F1"/>
    <w:rsid w:val="00A20F8B"/>
    <w:rsid w:val="00A4298C"/>
    <w:rsid w:val="00A64348"/>
    <w:rsid w:val="00A72EE5"/>
    <w:rsid w:val="00A75CFD"/>
    <w:rsid w:val="00A8184F"/>
    <w:rsid w:val="00A8230A"/>
    <w:rsid w:val="00AA0B6F"/>
    <w:rsid w:val="00AC3142"/>
    <w:rsid w:val="00AD3E11"/>
    <w:rsid w:val="00AD5AD1"/>
    <w:rsid w:val="00AD7867"/>
    <w:rsid w:val="00AE79C3"/>
    <w:rsid w:val="00AF3C1C"/>
    <w:rsid w:val="00B00517"/>
    <w:rsid w:val="00B22DAA"/>
    <w:rsid w:val="00B31628"/>
    <w:rsid w:val="00B33FA7"/>
    <w:rsid w:val="00B47BFE"/>
    <w:rsid w:val="00B52442"/>
    <w:rsid w:val="00B616EC"/>
    <w:rsid w:val="00B65588"/>
    <w:rsid w:val="00B719E3"/>
    <w:rsid w:val="00B7655C"/>
    <w:rsid w:val="00B97E8B"/>
    <w:rsid w:val="00BB09BA"/>
    <w:rsid w:val="00BC134B"/>
    <w:rsid w:val="00BD34A1"/>
    <w:rsid w:val="00BD3AC3"/>
    <w:rsid w:val="00BD6561"/>
    <w:rsid w:val="00BE18CB"/>
    <w:rsid w:val="00BF124D"/>
    <w:rsid w:val="00C03416"/>
    <w:rsid w:val="00C04846"/>
    <w:rsid w:val="00C05646"/>
    <w:rsid w:val="00C14947"/>
    <w:rsid w:val="00C51D9B"/>
    <w:rsid w:val="00C55D59"/>
    <w:rsid w:val="00C637E3"/>
    <w:rsid w:val="00C8626D"/>
    <w:rsid w:val="00C87DF6"/>
    <w:rsid w:val="00C92E4F"/>
    <w:rsid w:val="00CA25D9"/>
    <w:rsid w:val="00CA3D07"/>
    <w:rsid w:val="00CE14B0"/>
    <w:rsid w:val="00CE19E1"/>
    <w:rsid w:val="00CE275E"/>
    <w:rsid w:val="00CE3921"/>
    <w:rsid w:val="00CF1054"/>
    <w:rsid w:val="00D012C0"/>
    <w:rsid w:val="00D04596"/>
    <w:rsid w:val="00D05E0E"/>
    <w:rsid w:val="00D07FEC"/>
    <w:rsid w:val="00D11487"/>
    <w:rsid w:val="00D17DCA"/>
    <w:rsid w:val="00D4281E"/>
    <w:rsid w:val="00D62E13"/>
    <w:rsid w:val="00D6714B"/>
    <w:rsid w:val="00D76FCC"/>
    <w:rsid w:val="00D95606"/>
    <w:rsid w:val="00DB11FA"/>
    <w:rsid w:val="00DB781F"/>
    <w:rsid w:val="00DD0F97"/>
    <w:rsid w:val="00DD6DD0"/>
    <w:rsid w:val="00DF0516"/>
    <w:rsid w:val="00E018E0"/>
    <w:rsid w:val="00E108A4"/>
    <w:rsid w:val="00E21538"/>
    <w:rsid w:val="00E34A2C"/>
    <w:rsid w:val="00E36BE6"/>
    <w:rsid w:val="00E52D0A"/>
    <w:rsid w:val="00E967F1"/>
    <w:rsid w:val="00EB338F"/>
    <w:rsid w:val="00EB7ACD"/>
    <w:rsid w:val="00EE3509"/>
    <w:rsid w:val="00EE73EA"/>
    <w:rsid w:val="00EF54B3"/>
    <w:rsid w:val="00F02CA3"/>
    <w:rsid w:val="00F04198"/>
    <w:rsid w:val="00F04A24"/>
    <w:rsid w:val="00F168E9"/>
    <w:rsid w:val="00F34EC1"/>
    <w:rsid w:val="00F50371"/>
    <w:rsid w:val="00F50A61"/>
    <w:rsid w:val="00F81C75"/>
    <w:rsid w:val="00F85460"/>
    <w:rsid w:val="00FA6A9F"/>
    <w:rsid w:val="00FC3BDC"/>
    <w:rsid w:val="00FC3C41"/>
    <w:rsid w:val="00FC3CA4"/>
    <w:rsid w:val="00FC77D1"/>
    <w:rsid w:val="00FD41B0"/>
    <w:rsid w:val="00FE019B"/>
    <w:rsid w:val="00FF45E4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EA5A5D"/>
  <w15:docId w15:val="{5574D377-F32B-4685-8DF5-7655CDC0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24D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2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124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F45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45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45E4"/>
    <w:rPr>
      <w:rFonts w:ascii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5E4"/>
    <w:rPr>
      <w:rFonts w:ascii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5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E4"/>
    <w:rPr>
      <w:rFonts w:ascii="Segoe UI" w:hAnsi="Segoe UI" w:cs="Segoe UI"/>
      <w:color w:val="000000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37E3"/>
    <w:rPr>
      <w:rFonts w:ascii="Calibri" w:eastAsia="Times New Roman" w:hAnsi="Calibri" w:cstheme="minorBidi"/>
      <w:color w:val="auto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37E3"/>
    <w:rPr>
      <w:rFonts w:ascii="Calibri" w:eastAsia="Times New Roman" w:hAnsi="Calibri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rct=j&amp;q=&amp;esrc=s&amp;source=web&amp;cd=1&amp;cad=rja&amp;uact=8&amp;ved=2ahUKEwi64NisltfdAhUFPK0KHeM-BzQQFjAAegQICRAB&amp;url=http%3A%2F%2Fwww.missionfrontiers.org%2Fissue%2Farticle%2Findigenous-movements&amp;usg=AOvVaw3JKuZnAsBvbJgTOcLV2UHw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6BDEA-3DD6-4179-9435-473F8F9EA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2977</Words>
  <Characters>16970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C</dc:creator>
  <cp:lastModifiedBy>D C</cp:lastModifiedBy>
  <cp:revision>2</cp:revision>
  <dcterms:created xsi:type="dcterms:W3CDTF">2018-12-14T16:48:00Z</dcterms:created>
  <dcterms:modified xsi:type="dcterms:W3CDTF">2018-12-14T16:48:00Z</dcterms:modified>
</cp:coreProperties>
</file>